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C3309" w14:textId="21344F60" w:rsidR="00DA32B4" w:rsidRPr="00AC36B8" w:rsidRDefault="00464507" w:rsidP="00DA32B4">
      <w:pPr>
        <w:pStyle w:val="Title"/>
        <w:spacing w:after="120"/>
        <w:rPr>
          <w:rFonts w:ascii="Segoe UI" w:hAnsi="Segoe UI"/>
          <w:color w:val="595959"/>
          <w:sz w:val="72"/>
          <w:szCs w:val="72"/>
        </w:rPr>
      </w:pPr>
      <w:bookmarkStart w:id="0" w:name="_GoBack"/>
      <w:bookmarkEnd w:id="0"/>
      <w:r w:rsidRPr="00AC36B8">
        <w:rPr>
          <w:rFonts w:ascii="Segoe UI" w:hAnsi="Segoe UI"/>
          <w:color w:val="7FBA31"/>
          <w:sz w:val="72"/>
          <w:szCs w:val="72"/>
        </w:rPr>
        <w:t>Windows Bridge for iOS</w:t>
      </w:r>
    </w:p>
    <w:p w14:paraId="32EEC77C" w14:textId="3ED7661D" w:rsidR="00DA32B4" w:rsidRPr="00AC36B8" w:rsidRDefault="00DA32B4" w:rsidP="00DA32B4">
      <w:pPr>
        <w:pStyle w:val="INSERTAREA"/>
        <w:rPr>
          <w:rFonts w:ascii="Segoe UI" w:hAnsi="Segoe UI" w:cs="Segoe UI"/>
        </w:rPr>
      </w:pPr>
      <w:r w:rsidRPr="00AC36B8">
        <w:rPr>
          <w:rFonts w:ascii="Segoe UI" w:hAnsi="Segoe UI" w:cs="Segoe UI"/>
        </w:rPr>
        <w:t>[</w:t>
      </w:r>
      <w:r w:rsidR="004E688E" w:rsidRPr="00AC36B8">
        <w:rPr>
          <w:rFonts w:ascii="Segoe UI" w:hAnsi="Segoe UI" w:cs="Segoe UI"/>
          <w:color w:val="7FBA31"/>
        </w:rPr>
        <w:t>UI C</w:t>
      </w:r>
      <w:r w:rsidR="00290912" w:rsidRPr="00AC36B8">
        <w:rPr>
          <w:rFonts w:ascii="Segoe UI" w:hAnsi="Segoe UI" w:cs="Segoe UI"/>
          <w:color w:val="7FBA31"/>
        </w:rPr>
        <w:t>omposition and Layout</w:t>
      </w:r>
      <w:r w:rsidRPr="00AC36B8">
        <w:rPr>
          <w:rFonts w:ascii="Segoe UI" w:hAnsi="Segoe UI" w:cs="Segoe UI"/>
        </w:rPr>
        <w:t>]</w:t>
      </w:r>
    </w:p>
    <w:p w14:paraId="0D67AEBA" w14:textId="0118BB8C" w:rsidR="00DA32B4" w:rsidRPr="00AC36B8" w:rsidRDefault="00DA32B4" w:rsidP="00DA32B4">
      <w:pPr>
        <w:pStyle w:val="INSERTAREA"/>
        <w:rPr>
          <w:rFonts w:ascii="Segoe UI" w:hAnsi="Segoe UI" w:cs="Segoe UI"/>
        </w:rPr>
      </w:pPr>
      <w:r w:rsidRPr="00AC36B8">
        <w:rPr>
          <w:rFonts w:ascii="Segoe UI" w:hAnsi="Segoe UI" w:cs="Segoe UI"/>
          <w:color w:val="002060"/>
        </w:rPr>
        <w:t xml:space="preserve">DEV DESIGN </w:t>
      </w:r>
      <w:r w:rsidRPr="00AC36B8">
        <w:rPr>
          <w:rFonts w:ascii="Segoe UI" w:hAnsi="Segoe UI" w:cs="Segoe UI"/>
        </w:rPr>
        <w:t>specification</w:t>
      </w:r>
      <w:r w:rsidR="009843D0">
        <w:rPr>
          <w:rFonts w:ascii="Segoe UI" w:hAnsi="Segoe UI" w:cs="Segoe UI"/>
        </w:rPr>
        <w:t xml:space="preserve"> </w:t>
      </w:r>
    </w:p>
    <w:p w14:paraId="63E7A811" w14:textId="35AE7D23" w:rsidR="007A7A07" w:rsidRPr="00AC36B8" w:rsidRDefault="7D492678" w:rsidP="003A39C8">
      <w:pPr>
        <w:pStyle w:val="Heading1"/>
      </w:pPr>
      <w:r w:rsidRPr="00AC36B8">
        <w:t>Overview</w:t>
      </w:r>
    </w:p>
    <w:p w14:paraId="44D9A333" w14:textId="7842A0A1" w:rsidR="00622399" w:rsidRPr="00AC36B8" w:rsidRDefault="003A39C8" w:rsidP="003A39C8">
      <w:pPr>
        <w:rPr>
          <w:rFonts w:cs="Segoe UI"/>
        </w:rPr>
      </w:pPr>
      <w:r w:rsidRPr="00AC36B8">
        <w:rPr>
          <w:rFonts w:eastAsia="Segoe UI" w:cs="Segoe UI"/>
        </w:rPr>
        <w:t>This document covers the architecture of WinObjC’s</w:t>
      </w:r>
      <w:r w:rsidR="00F228D6" w:rsidRPr="00AC36B8">
        <w:rPr>
          <w:rFonts w:eastAsia="Segoe UI" w:cs="Segoe UI"/>
        </w:rPr>
        <w:t xml:space="preserve"> UI</w:t>
      </w:r>
      <w:r w:rsidRPr="00AC36B8">
        <w:rPr>
          <w:rFonts w:eastAsia="Segoe UI" w:cs="Segoe UI"/>
        </w:rPr>
        <w:t xml:space="preserve"> layout and composition</w:t>
      </w:r>
      <w:r w:rsidR="007524E2" w:rsidRPr="00AC36B8">
        <w:rPr>
          <w:rFonts w:eastAsia="Segoe UI" w:cs="Segoe UI"/>
        </w:rPr>
        <w:t xml:space="preserve"> functionality</w:t>
      </w:r>
      <w:r w:rsidRPr="00AC36B8">
        <w:rPr>
          <w:rFonts w:eastAsia="Segoe UI" w:cs="Segoe UI"/>
        </w:rPr>
        <w:t xml:space="preserve">.  </w:t>
      </w:r>
      <w:r w:rsidR="7E3C3DA0" w:rsidRPr="00AC36B8">
        <w:rPr>
          <w:rFonts w:eastAsia="Segoe UI" w:cs="Segoe UI"/>
        </w:rPr>
        <w:t xml:space="preserve">The design aligns with our </w:t>
      </w:r>
      <w:hyperlink r:id="rId13">
        <w:r w:rsidR="31BB4466" w:rsidRPr="00AC36B8">
          <w:rPr>
            <w:rStyle w:val="Hyperlink"/>
            <w:sz w:val="20"/>
          </w:rPr>
          <w:t>overall UIKit strategy</w:t>
        </w:r>
      </w:hyperlink>
      <w:r>
        <w:rPr>
          <w:rStyle w:val="CommentReference"/>
        </w:rPr>
        <w:commentReference w:id="1"/>
      </w:r>
      <w:r>
        <w:rPr>
          <w:rStyle w:val="CommentReference"/>
        </w:rPr>
        <w:commentReference w:id="2"/>
      </w:r>
      <w:r w:rsidR="31BB4466" w:rsidRPr="00AC36B8">
        <w:rPr>
          <w:rFonts w:eastAsia="Segoe UI" w:cs="Segoe UI"/>
        </w:rPr>
        <w:t>,</w:t>
      </w:r>
      <w:r w:rsidR="7E3C3DA0" w:rsidRPr="00AC36B8">
        <w:rPr>
          <w:rFonts w:eastAsia="Segoe UI" w:cs="Segoe UI"/>
        </w:rPr>
        <w:t xml:space="preserve"> and it builds upon the recommendations provided by Jeff Stall on the UI.Composition team (more details can be found in the </w:t>
      </w:r>
      <w:hyperlink r:id="rId16">
        <w:r w:rsidR="7E3C3DA0" w:rsidRPr="00AC36B8">
          <w:rPr>
            <w:rStyle w:val="Hyperlink"/>
            <w:sz w:val="20"/>
          </w:rPr>
          <w:t>Islandwood Xaml and Composition doc</w:t>
        </w:r>
      </w:hyperlink>
      <w:r w:rsidR="7E3C3DA0" w:rsidRPr="00AC36B8">
        <w:rPr>
          <w:rStyle w:val="Hyperlink"/>
          <w:sz w:val="20"/>
        </w:rPr>
        <w:t>)</w:t>
      </w:r>
      <w:r w:rsidR="7E3C3DA0" w:rsidRPr="00AC36B8">
        <w:rPr>
          <w:rFonts w:eastAsia="Segoe UI" w:cs="Segoe UI"/>
        </w:rPr>
        <w:t xml:space="preserve">.  </w:t>
      </w:r>
      <w:r w:rsidR="00BB682B" w:rsidRPr="00AC36B8">
        <w:rPr>
          <w:rFonts w:eastAsia="Segoe UI" w:cs="Segoe UI"/>
        </w:rPr>
        <w:t>T</w:t>
      </w:r>
      <w:r w:rsidR="00C41AC6" w:rsidRPr="00AC36B8">
        <w:rPr>
          <w:rFonts w:eastAsia="Segoe UI" w:cs="Segoe UI"/>
        </w:rPr>
        <w:t xml:space="preserve">he key takeaway </w:t>
      </w:r>
      <w:r w:rsidR="00ED78C2" w:rsidRPr="00AC36B8">
        <w:rPr>
          <w:rFonts w:eastAsia="Segoe UI" w:cs="Segoe UI"/>
        </w:rPr>
        <w:t>is that we should continue to</w:t>
      </w:r>
      <w:r w:rsidR="00BB682B" w:rsidRPr="00AC36B8">
        <w:rPr>
          <w:rFonts w:eastAsia="Segoe UI" w:cs="Segoe UI"/>
        </w:rPr>
        <w:t xml:space="preserve"> </w:t>
      </w:r>
      <w:r w:rsidR="00C41AC6" w:rsidRPr="00AC36B8">
        <w:rPr>
          <w:rFonts w:eastAsia="Segoe UI" w:cs="Segoe UI"/>
        </w:rPr>
        <w:t>build</w:t>
      </w:r>
      <w:r w:rsidR="00622399" w:rsidRPr="00AC36B8">
        <w:rPr>
          <w:rFonts w:eastAsia="Segoe UI" w:cs="Segoe UI"/>
        </w:rPr>
        <w:t xml:space="preserve"> our</w:t>
      </w:r>
      <w:r w:rsidR="00C41AC6" w:rsidRPr="00AC36B8">
        <w:rPr>
          <w:rFonts w:eastAsia="Segoe UI" w:cs="Segoe UI"/>
        </w:rPr>
        <w:t xml:space="preserve"> </w:t>
      </w:r>
      <w:hyperlink r:id="rId17">
        <w:r w:rsidR="7E3C3DA0" w:rsidRPr="00AC36B8">
          <w:rPr>
            <w:rStyle w:val="Hyperlink"/>
            <w:sz w:val="20"/>
          </w:rPr>
          <w:t>Core Animation</w:t>
        </w:r>
      </w:hyperlink>
      <w:r w:rsidR="00C41AC6" w:rsidRPr="00AC36B8">
        <w:rPr>
          <w:rFonts w:eastAsia="Segoe UI" w:cs="Segoe UI"/>
        </w:rPr>
        <w:t xml:space="preserve"> </w:t>
      </w:r>
      <w:r w:rsidR="00BB682B" w:rsidRPr="00AC36B8">
        <w:rPr>
          <w:rFonts w:eastAsia="Segoe UI" w:cs="Segoe UI"/>
        </w:rPr>
        <w:t>CA</w:t>
      </w:r>
      <w:r w:rsidR="00F540C9" w:rsidRPr="00AC36B8">
        <w:rPr>
          <w:rFonts w:eastAsia="Segoe UI" w:cs="Segoe UI"/>
        </w:rPr>
        <w:t xml:space="preserve">Layer </w:t>
      </w:r>
      <w:r w:rsidR="00622399" w:rsidRPr="00AC36B8">
        <w:rPr>
          <w:rFonts w:eastAsia="Segoe UI" w:cs="Segoe UI"/>
        </w:rPr>
        <w:t>implementations</w:t>
      </w:r>
      <w:r w:rsidR="00F540C9" w:rsidRPr="00AC36B8">
        <w:rPr>
          <w:rFonts w:eastAsia="Segoe UI" w:cs="Segoe UI"/>
        </w:rPr>
        <w:t xml:space="preserve"> </w:t>
      </w:r>
      <w:r w:rsidR="00F540C9" w:rsidRPr="00AC36B8">
        <w:rPr>
          <w:rFonts w:eastAsia="Segoe UI" w:cs="Segoe UI"/>
          <w:i/>
        </w:rPr>
        <w:t>on top of Xaml</w:t>
      </w:r>
      <w:r w:rsidR="00BB682B" w:rsidRPr="00AC36B8">
        <w:rPr>
          <w:rFonts w:eastAsia="Segoe UI" w:cs="Segoe UI"/>
        </w:rPr>
        <w:t xml:space="preserve">, </w:t>
      </w:r>
      <w:r w:rsidR="007524E2" w:rsidRPr="00AC36B8">
        <w:rPr>
          <w:rFonts w:eastAsia="Segoe UI" w:cs="Segoe UI"/>
        </w:rPr>
        <w:t>so we can</w:t>
      </w:r>
      <w:r w:rsidR="00F540C9" w:rsidRPr="00AC36B8">
        <w:rPr>
          <w:rFonts w:eastAsia="Segoe UI" w:cs="Segoe UI"/>
        </w:rPr>
        <w:t xml:space="preserve"> support the animations required by </w:t>
      </w:r>
      <w:r w:rsidR="004A75B9" w:rsidRPr="00AC36B8">
        <w:rPr>
          <w:rFonts w:eastAsia="Segoe UI" w:cs="Segoe UI"/>
        </w:rPr>
        <w:t>Core Animation</w:t>
      </w:r>
      <w:r w:rsidR="001F74E0" w:rsidRPr="00AC36B8">
        <w:rPr>
          <w:rFonts w:eastAsia="Segoe UI" w:cs="Segoe UI"/>
        </w:rPr>
        <w:t xml:space="preserve"> and </w:t>
      </w:r>
      <w:r w:rsidR="00BB682B" w:rsidRPr="00AC36B8">
        <w:rPr>
          <w:rFonts w:eastAsia="Segoe UI" w:cs="Segoe UI"/>
        </w:rPr>
        <w:t xml:space="preserve">UIKit, while also accommodating the </w:t>
      </w:r>
      <w:r w:rsidR="00B765EC" w:rsidRPr="00AC36B8">
        <w:rPr>
          <w:rFonts w:eastAsia="Segoe UI" w:cs="Segoe UI"/>
        </w:rPr>
        <w:t xml:space="preserve">specific </w:t>
      </w:r>
      <w:r w:rsidR="00BB682B" w:rsidRPr="00AC36B8">
        <w:rPr>
          <w:rFonts w:eastAsia="Segoe UI" w:cs="Segoe UI"/>
        </w:rPr>
        <w:t xml:space="preserve">needs of </w:t>
      </w:r>
      <w:r w:rsidR="00622399" w:rsidRPr="00AC36B8">
        <w:rPr>
          <w:rFonts w:eastAsia="Segoe UI" w:cs="Segoe UI"/>
        </w:rPr>
        <w:t xml:space="preserve">the </w:t>
      </w:r>
      <w:r w:rsidR="00BB682B" w:rsidRPr="00AC36B8">
        <w:rPr>
          <w:rFonts w:eastAsia="Segoe UI" w:cs="Segoe UI"/>
        </w:rPr>
        <w:t>various CALayer and UIKit control types</w:t>
      </w:r>
      <w:r w:rsidR="00F32305" w:rsidRPr="00AC36B8">
        <w:rPr>
          <w:rFonts w:eastAsia="Segoe UI" w:cs="Segoe UI"/>
        </w:rPr>
        <w:t xml:space="preserve"> and their API usage patterns</w:t>
      </w:r>
      <w:r w:rsidR="00BB682B" w:rsidRPr="00AC36B8">
        <w:rPr>
          <w:rFonts w:eastAsia="Segoe UI" w:cs="Segoe UI"/>
        </w:rPr>
        <w:t>.</w:t>
      </w:r>
      <w:r w:rsidR="00F32305" w:rsidRPr="00AC36B8">
        <w:rPr>
          <w:rFonts w:eastAsia="Segoe UI" w:cs="Segoe UI"/>
        </w:rPr>
        <w:t xml:space="preserve"> and their API usage patterns</w:t>
      </w:r>
      <w:r w:rsidR="00BB682B" w:rsidRPr="00AC36B8">
        <w:rPr>
          <w:rFonts w:eastAsia="Segoe UI" w:cs="Segoe UI"/>
        </w:rPr>
        <w:t>.</w:t>
      </w:r>
    </w:p>
    <w:p w14:paraId="5C3576AE" w14:textId="523A29C6" w:rsidR="005E5AF7" w:rsidRPr="00060EA4" w:rsidRDefault="00F8030A" w:rsidP="003A39C8">
      <w:pPr>
        <w:rPr>
          <w:rFonts w:eastAsiaTheme="minorEastAsia" w:cs="Segoe UI"/>
        </w:rPr>
      </w:pPr>
      <w:r w:rsidRPr="00060EA4">
        <w:rPr>
          <w:rFonts w:eastAsia="Segoe UI,Segoe UI,Segoe UI,ＭＳ 明" w:cs="Segoe UI"/>
          <w:b/>
          <w:i/>
        </w:rPr>
        <w:t>UIKit and Core Animation are tightly coupled from an app development perspective</w:t>
      </w:r>
      <w:r w:rsidRPr="00060EA4">
        <w:rPr>
          <w:rFonts w:eastAsia="Segoe UI,Segoe UI,Segoe UI,ＭＳ 明" w:cs="Segoe UI"/>
        </w:rPr>
        <w:t>, so it’s</w:t>
      </w:r>
      <w:r w:rsidR="003A39C8" w:rsidRPr="00060EA4">
        <w:rPr>
          <w:rFonts w:eastAsia="Segoe UI,Segoe UI,Segoe UI,ＭＳ 明" w:cs="Segoe UI"/>
        </w:rPr>
        <w:t xml:space="preserve"> critical that we provide a feature-rich</w:t>
      </w:r>
      <w:r w:rsidR="001F74E0" w:rsidRPr="00060EA4">
        <w:rPr>
          <w:rFonts w:eastAsia="Segoe UI,Segoe UI,Segoe UI,ＭＳ 明" w:cs="Segoe UI"/>
        </w:rPr>
        <w:t xml:space="preserve"> CALayer and </w:t>
      </w:r>
      <w:r w:rsidR="003A39C8" w:rsidRPr="00060EA4">
        <w:rPr>
          <w:rFonts w:eastAsia="Segoe UI,Segoe UI,Segoe UI,ＭＳ 明" w:cs="Segoe UI"/>
        </w:rPr>
        <w:t xml:space="preserve">UIView </w:t>
      </w:r>
      <w:r w:rsidR="001F74E0" w:rsidRPr="00060EA4">
        <w:rPr>
          <w:rFonts w:eastAsia="Segoe UI,Segoe UI,Segoe UI,ＭＳ 明" w:cs="Segoe UI"/>
        </w:rPr>
        <w:t>implementation</w:t>
      </w:r>
      <w:r w:rsidR="003A39C8" w:rsidRPr="00060EA4">
        <w:rPr>
          <w:rFonts w:eastAsia="Segoe UI,Segoe UI,Segoe UI,ＭＳ 明" w:cs="Segoe UI"/>
        </w:rPr>
        <w:t xml:space="preserve"> to app developers, regardless of the types </w:t>
      </w:r>
      <w:r w:rsidR="007524E2" w:rsidRPr="00060EA4">
        <w:rPr>
          <w:rFonts w:eastAsia="Segoe UI,Segoe UI,Segoe UI,ＭＳ 明" w:cs="Segoe UI"/>
        </w:rPr>
        <w:t>and</w:t>
      </w:r>
      <w:r w:rsidR="003A39C8" w:rsidRPr="00060EA4">
        <w:rPr>
          <w:rFonts w:eastAsia="Segoe UI,Segoe UI,Segoe UI,ＭＳ 明" w:cs="Segoe UI"/>
        </w:rPr>
        <w:t xml:space="preserve"> hierarchies of UIViews</w:t>
      </w:r>
      <w:r w:rsidR="001F74E0" w:rsidRPr="00060EA4">
        <w:rPr>
          <w:rFonts w:eastAsia="Segoe UI,Segoe UI,Segoe UI,ＭＳ 明" w:cs="Segoe UI"/>
        </w:rPr>
        <w:t xml:space="preserve"> and </w:t>
      </w:r>
      <w:r w:rsidR="003A39C8" w:rsidRPr="00060EA4">
        <w:rPr>
          <w:rFonts w:eastAsia="Segoe UI,Segoe UI,Segoe UI,ＭＳ 明" w:cs="Segoe UI"/>
        </w:rPr>
        <w:t>CALayers that are being used.</w:t>
      </w:r>
      <w:r w:rsidR="00622399" w:rsidRPr="00060EA4">
        <w:rPr>
          <w:rFonts w:eastAsia="Segoe UI,Segoe UI,Segoe UI,ＭＳ 明" w:cs="Segoe UI"/>
        </w:rPr>
        <w:t xml:space="preserve"> </w:t>
      </w:r>
    </w:p>
    <w:p w14:paraId="5332B716" w14:textId="2C92E679" w:rsidR="001C7B12" w:rsidRPr="00AC36B8" w:rsidRDefault="001C7B12" w:rsidP="003A39C8">
      <w:pPr>
        <w:pStyle w:val="Heading2"/>
      </w:pPr>
      <w:r w:rsidRPr="00AC36B8">
        <w:t>Design Goals</w:t>
      </w:r>
      <w:r w:rsidR="003F5EEF" w:rsidRPr="00AC36B8">
        <w:t xml:space="preserve"> and </w:t>
      </w:r>
      <w:r w:rsidR="006811FA" w:rsidRPr="00AC36B8">
        <w:t>Requirements</w:t>
      </w:r>
    </w:p>
    <w:p w14:paraId="5EBA4E0C" w14:textId="4D3AF2F8" w:rsidR="004A3350" w:rsidRPr="00AC36B8" w:rsidRDefault="004A3350" w:rsidP="008A2308">
      <w:pPr>
        <w:pStyle w:val="Heading3"/>
        <w:numPr>
          <w:ilvl w:val="0"/>
          <w:numId w:val="5"/>
        </w:numPr>
        <w:rPr>
          <w:rFonts w:eastAsia="Segoe UI" w:cs="Segoe UI"/>
        </w:rPr>
      </w:pPr>
      <w:r w:rsidRPr="7FCA6A4F">
        <w:rPr>
          <w:rFonts w:eastAsia="Segoe UI" w:cs="Segoe UI"/>
        </w:rPr>
        <w:t>Support all required UI scenarios in ported WinObjC applications and middleware.</w:t>
      </w:r>
    </w:p>
    <w:p w14:paraId="409EA784" w14:textId="13D1EED2" w:rsidR="004D004C" w:rsidRPr="00AC36B8" w:rsidRDefault="004D004C" w:rsidP="004D004C">
      <w:pPr>
        <w:ind w:left="360"/>
        <w:rPr>
          <w:rFonts w:cs="Segoe UI"/>
        </w:rPr>
      </w:pPr>
      <w:r w:rsidRPr="00AC36B8">
        <w:rPr>
          <w:rFonts w:cs="Segoe UI"/>
        </w:rPr>
        <w:t>We strive for low-cost ports of apps and middleware</w:t>
      </w:r>
      <w:r w:rsidR="00EE68DB" w:rsidRPr="00AC36B8">
        <w:rPr>
          <w:rFonts w:cs="Segoe UI"/>
        </w:rPr>
        <w:t xml:space="preserve"> -</w:t>
      </w:r>
      <w:r w:rsidRPr="00AC36B8">
        <w:rPr>
          <w:rFonts w:cs="Segoe UI"/>
        </w:rPr>
        <w:t xml:space="preserve"> reducing as much friction as possible</w:t>
      </w:r>
      <w:r w:rsidR="00EE68DB" w:rsidRPr="00AC36B8">
        <w:rPr>
          <w:rFonts w:cs="Segoe UI"/>
        </w:rPr>
        <w:t xml:space="preserve"> -</w:t>
      </w:r>
      <w:r w:rsidR="001A4C52" w:rsidRPr="00AC36B8">
        <w:rPr>
          <w:rFonts w:cs="Segoe UI"/>
        </w:rPr>
        <w:t xml:space="preserve"> particularly in middleware ports where we</w:t>
      </w:r>
      <w:r w:rsidR="00D03F92" w:rsidRPr="00AC36B8">
        <w:rPr>
          <w:rFonts w:cs="Segoe UI"/>
        </w:rPr>
        <w:t xml:space="preserve"> </w:t>
      </w:r>
      <w:r w:rsidR="00D03F92" w:rsidRPr="00AC36B8">
        <w:rPr>
          <w:rFonts w:cs="Segoe UI"/>
          <w:i/>
        </w:rPr>
        <w:t>ideally</w:t>
      </w:r>
      <w:r w:rsidR="00D03F92" w:rsidRPr="00AC36B8">
        <w:rPr>
          <w:rFonts w:cs="Segoe UI"/>
        </w:rPr>
        <w:t xml:space="preserve"> don’t have to make changes to the middleware codebase.</w:t>
      </w:r>
      <w:r w:rsidRPr="00AC36B8">
        <w:rPr>
          <w:rFonts w:cs="Segoe UI"/>
        </w:rPr>
        <w:t xml:space="preserve"> </w:t>
      </w:r>
    </w:p>
    <w:p w14:paraId="5C8AC424" w14:textId="77777777" w:rsidR="00B15BF5" w:rsidRPr="00AC36B8" w:rsidRDefault="00B15BF5" w:rsidP="008A2308">
      <w:pPr>
        <w:pStyle w:val="Heading3"/>
        <w:numPr>
          <w:ilvl w:val="0"/>
          <w:numId w:val="5"/>
        </w:numPr>
        <w:rPr>
          <w:rFonts w:eastAsia="Segoe UI" w:cs="Segoe UI"/>
        </w:rPr>
      </w:pPr>
      <w:r w:rsidRPr="7FCA6A4F">
        <w:rPr>
          <w:rFonts w:eastAsia="Segoe UI" w:cs="Segoe UI"/>
        </w:rPr>
        <w:t>Build WinObjC’s UIKit and Core Animation implementations on Xaml.</w:t>
      </w:r>
    </w:p>
    <w:p w14:paraId="482D76D1" w14:textId="33D066AA" w:rsidR="00B15BF5" w:rsidRPr="00AC36B8" w:rsidRDefault="00B15BF5" w:rsidP="00B15BF5">
      <w:pPr>
        <w:ind w:left="360"/>
        <w:rPr>
          <w:rFonts w:cs="Segoe UI"/>
        </w:rPr>
      </w:pPr>
      <w:r w:rsidRPr="00AC36B8">
        <w:rPr>
          <w:rFonts w:eastAsia="Segoe UI" w:cs="Segoe UI"/>
        </w:rPr>
        <w:t xml:space="preserve">Build full-featured, performant, and deterministic Core Animation and UIKit implementations by </w:t>
      </w:r>
      <w:r w:rsidRPr="00AC36B8">
        <w:rPr>
          <w:rFonts w:eastAsia="Segoe UI" w:cs="Segoe UI"/>
          <w:i/>
        </w:rPr>
        <w:t>leveraging the UWP platform</w:t>
      </w:r>
      <w:r w:rsidRPr="00AC36B8">
        <w:rPr>
          <w:rFonts w:eastAsia="Segoe UI" w:cs="Segoe UI"/>
        </w:rPr>
        <w:t xml:space="preserve"> </w:t>
      </w:r>
      <w:r w:rsidRPr="00AC36B8">
        <w:rPr>
          <w:rFonts w:eastAsia="Segoe UI" w:cs="Segoe UI"/>
          <w:i/>
        </w:rPr>
        <w:t>as much as possible</w:t>
      </w:r>
      <w:r w:rsidRPr="00AC36B8">
        <w:rPr>
          <w:rFonts w:eastAsia="Segoe UI" w:cs="Segoe UI"/>
        </w:rPr>
        <w:t>, thus reducing the amount and complexity of</w:t>
      </w:r>
      <w:r w:rsidR="00BE3DB4" w:rsidRPr="00AC36B8">
        <w:rPr>
          <w:rFonts w:eastAsia="Segoe UI" w:cs="Segoe UI"/>
        </w:rPr>
        <w:t xml:space="preserve"> </w:t>
      </w:r>
      <w:r w:rsidRPr="00AC36B8">
        <w:rPr>
          <w:rFonts w:eastAsia="Segoe UI" w:cs="Segoe UI"/>
        </w:rPr>
        <w:t>WinObjC code.</w:t>
      </w:r>
    </w:p>
    <w:p w14:paraId="0D92D2F2" w14:textId="39875987" w:rsidR="00BD1FFD" w:rsidRPr="00AC36B8" w:rsidRDefault="00BD1FFD" w:rsidP="008A2308">
      <w:pPr>
        <w:pStyle w:val="Heading3"/>
        <w:numPr>
          <w:ilvl w:val="0"/>
          <w:numId w:val="5"/>
        </w:numPr>
        <w:rPr>
          <w:rFonts w:eastAsia="Segoe UI" w:cs="Segoe UI"/>
        </w:rPr>
      </w:pPr>
      <w:r w:rsidRPr="7FCA6A4F">
        <w:rPr>
          <w:rFonts w:eastAsia="Segoe UI" w:cs="Segoe UI"/>
        </w:rPr>
        <w:t xml:space="preserve">Allow for seamless integration with </w:t>
      </w:r>
      <w:r w:rsidRPr="7FCA6A4F">
        <w:rPr>
          <w:rFonts w:eastAsia="Segoe UI" w:cs="Segoe UI"/>
          <w:i/>
        </w:rPr>
        <w:t>new</w:t>
      </w:r>
      <w:r w:rsidRPr="7FCA6A4F">
        <w:rPr>
          <w:rFonts w:eastAsia="Segoe UI" w:cs="Segoe UI"/>
        </w:rPr>
        <w:t xml:space="preserve"> Xaml UI in ported WinObjC applications.</w:t>
      </w:r>
    </w:p>
    <w:p w14:paraId="1AB3103D" w14:textId="6A057F07" w:rsidR="00BD1FFD" w:rsidRPr="00AC36B8" w:rsidRDefault="00BD1FFD" w:rsidP="00BD1FFD">
      <w:pPr>
        <w:ind w:left="360"/>
        <w:rPr>
          <w:rFonts w:cs="Segoe UI"/>
        </w:rPr>
      </w:pPr>
      <w:r w:rsidRPr="00AC36B8">
        <w:rPr>
          <w:rFonts w:eastAsia="Segoe UI" w:cs="Segoe UI"/>
        </w:rPr>
        <w:t>It should be easy for app developers to add new Xaml UI</w:t>
      </w:r>
      <w:r w:rsidR="004A3350" w:rsidRPr="00AC36B8">
        <w:rPr>
          <w:rFonts w:eastAsia="Segoe UI" w:cs="Segoe UI"/>
        </w:rPr>
        <w:t xml:space="preserve"> and controls</w:t>
      </w:r>
      <w:r w:rsidRPr="00AC36B8">
        <w:rPr>
          <w:rFonts w:eastAsia="Segoe UI" w:cs="Segoe UI"/>
        </w:rPr>
        <w:t xml:space="preserve"> to their apps</w:t>
      </w:r>
      <w:r w:rsidR="004A3350" w:rsidRPr="00AC36B8">
        <w:rPr>
          <w:rFonts w:eastAsia="Segoe UI" w:cs="Segoe UI"/>
        </w:rPr>
        <w:t>, use them in their UIViewControllers, lay them out as they do any other UIView, etc.</w:t>
      </w:r>
    </w:p>
    <w:p w14:paraId="6CAEA504" w14:textId="7B6A7807" w:rsidR="006811FA" w:rsidRPr="00AC36B8" w:rsidRDefault="006811FA" w:rsidP="008A2308">
      <w:pPr>
        <w:pStyle w:val="Heading3"/>
        <w:numPr>
          <w:ilvl w:val="0"/>
          <w:numId w:val="5"/>
        </w:numPr>
        <w:rPr>
          <w:rFonts w:eastAsia="Segoe UI" w:cs="Segoe UI"/>
        </w:rPr>
      </w:pPr>
      <w:bookmarkStart w:id="3" w:name="_Deliver_support_for"/>
      <w:bookmarkEnd w:id="3"/>
      <w:r w:rsidRPr="7FCA6A4F">
        <w:rPr>
          <w:rFonts w:eastAsia="Segoe UI" w:cs="Segoe UI"/>
        </w:rPr>
        <w:t>Deliver support for a Xib-&gt;Xaml conversion/development flow</w:t>
      </w:r>
      <w:r w:rsidR="00F8030A" w:rsidRPr="7FCA6A4F">
        <w:rPr>
          <w:rFonts w:eastAsia="Segoe UI" w:cs="Segoe UI"/>
        </w:rPr>
        <w:t>.</w:t>
      </w:r>
    </w:p>
    <w:p w14:paraId="4FB4E1B1" w14:textId="769AA886" w:rsidR="006811FA" w:rsidRPr="00AC36B8" w:rsidRDefault="00F228D6" w:rsidP="006811FA">
      <w:pPr>
        <w:ind w:left="360"/>
        <w:rPr>
          <w:rFonts w:cs="Segoe UI"/>
        </w:rPr>
      </w:pPr>
      <w:r w:rsidRPr="00AC36B8">
        <w:rPr>
          <w:rFonts w:eastAsia="Segoe UI" w:cs="Segoe UI"/>
        </w:rPr>
        <w:t>T</w:t>
      </w:r>
      <w:r w:rsidR="008B5984" w:rsidRPr="00AC36B8">
        <w:rPr>
          <w:rFonts w:eastAsia="Segoe UI" w:cs="Segoe UI"/>
        </w:rPr>
        <w:t xml:space="preserve">his is a </w:t>
      </w:r>
      <w:r w:rsidR="008B5984" w:rsidRPr="00AC36B8">
        <w:rPr>
          <w:rFonts w:eastAsia="Segoe UI" w:cs="Segoe UI"/>
          <w:i/>
        </w:rPr>
        <w:t>longer-term goal</w:t>
      </w:r>
      <w:r w:rsidR="008B5984" w:rsidRPr="00AC36B8">
        <w:rPr>
          <w:rFonts w:eastAsia="Segoe UI" w:cs="Segoe UI"/>
        </w:rPr>
        <w:t xml:space="preserve">, </w:t>
      </w:r>
      <w:r w:rsidRPr="00AC36B8">
        <w:rPr>
          <w:rFonts w:eastAsia="Segoe UI" w:cs="Segoe UI"/>
        </w:rPr>
        <w:t xml:space="preserve">but </w:t>
      </w:r>
      <w:r w:rsidR="008B5984" w:rsidRPr="00AC36B8">
        <w:rPr>
          <w:rFonts w:eastAsia="Segoe UI" w:cs="Segoe UI"/>
        </w:rPr>
        <w:t>the design laid out in this doc</w:t>
      </w:r>
      <w:r w:rsidR="00607CA4" w:rsidRPr="00AC36B8">
        <w:rPr>
          <w:rFonts w:eastAsia="Segoe UI" w:cs="Segoe UI"/>
        </w:rPr>
        <w:t>ument</w:t>
      </w:r>
      <w:r w:rsidR="008B5984" w:rsidRPr="00AC36B8">
        <w:rPr>
          <w:rFonts w:eastAsia="Segoe UI" w:cs="Segoe UI"/>
        </w:rPr>
        <w:t xml:space="preserve"> must accommodate it. </w:t>
      </w:r>
    </w:p>
    <w:p w14:paraId="19D8A649" w14:textId="77777777" w:rsidR="006811FA" w:rsidRPr="00AC36B8" w:rsidRDefault="006811FA" w:rsidP="001C7B12">
      <w:pPr>
        <w:rPr>
          <w:rFonts w:cs="Segoe UI"/>
        </w:rPr>
      </w:pPr>
    </w:p>
    <w:p w14:paraId="5D7652F5" w14:textId="1FEB10B8" w:rsidR="001C7B12" w:rsidRPr="00AC36B8" w:rsidRDefault="001C7B12" w:rsidP="003A39C8">
      <w:pPr>
        <w:pStyle w:val="Heading2"/>
      </w:pPr>
      <w:r w:rsidRPr="00AC36B8">
        <w:t>Non-Goals</w:t>
      </w:r>
    </w:p>
    <w:p w14:paraId="4527A73D" w14:textId="2DD6F82F" w:rsidR="001C7B12" w:rsidRPr="00AC36B8" w:rsidRDefault="001C7B12" w:rsidP="008A2308">
      <w:pPr>
        <w:pStyle w:val="Heading3"/>
        <w:numPr>
          <w:ilvl w:val="0"/>
          <w:numId w:val="6"/>
        </w:numPr>
        <w:rPr>
          <w:rFonts w:eastAsia="Segoe UI" w:cs="Segoe UI"/>
        </w:rPr>
      </w:pPr>
      <w:bookmarkStart w:id="4" w:name="_Provide_default_UIKit"/>
      <w:bookmarkEnd w:id="4"/>
      <w:r w:rsidRPr="7FCA6A4F">
        <w:rPr>
          <w:rFonts w:eastAsia="Segoe UI" w:cs="Segoe UI"/>
        </w:rPr>
        <w:t>Provide</w:t>
      </w:r>
      <w:r w:rsidR="00541126" w:rsidRPr="7FCA6A4F">
        <w:rPr>
          <w:rFonts w:eastAsia="Segoe UI" w:cs="Segoe UI"/>
        </w:rPr>
        <w:t xml:space="preserve"> </w:t>
      </w:r>
      <w:r w:rsidR="00F40AFA" w:rsidRPr="7FCA6A4F">
        <w:rPr>
          <w:rFonts w:eastAsia="Segoe UI" w:cs="Segoe UI"/>
          <w:i/>
        </w:rPr>
        <w:t>default</w:t>
      </w:r>
      <w:r w:rsidRPr="7FCA6A4F">
        <w:rPr>
          <w:rFonts w:eastAsia="Segoe UI" w:cs="Segoe UI"/>
        </w:rPr>
        <w:t xml:space="preserve"> UIKit controls to non-</w:t>
      </w:r>
      <w:r w:rsidR="00B668B9" w:rsidRPr="7FCA6A4F">
        <w:rPr>
          <w:rFonts w:eastAsia="Segoe UI" w:cs="Segoe UI"/>
        </w:rPr>
        <w:t>WinObjC</w:t>
      </w:r>
      <w:r w:rsidR="00F40AFA" w:rsidRPr="7FCA6A4F">
        <w:rPr>
          <w:rFonts w:eastAsia="Segoe UI" w:cs="Segoe UI"/>
        </w:rPr>
        <w:t xml:space="preserve"> (C#, C++/CX, etc.)</w:t>
      </w:r>
      <w:r w:rsidRPr="7FCA6A4F">
        <w:rPr>
          <w:rFonts w:eastAsia="Segoe UI" w:cs="Segoe UI"/>
        </w:rPr>
        <w:t xml:space="preserve"> </w:t>
      </w:r>
      <w:r w:rsidR="00541126" w:rsidRPr="7FCA6A4F">
        <w:rPr>
          <w:rFonts w:eastAsia="Segoe UI" w:cs="Segoe UI"/>
        </w:rPr>
        <w:t>UWP</w:t>
      </w:r>
      <w:r w:rsidR="009A3B06" w:rsidRPr="7FCA6A4F">
        <w:rPr>
          <w:rFonts w:eastAsia="Segoe UI" w:cs="Segoe UI"/>
        </w:rPr>
        <w:t xml:space="preserve"> </w:t>
      </w:r>
      <w:r w:rsidRPr="7FCA6A4F">
        <w:rPr>
          <w:rFonts w:eastAsia="Segoe UI" w:cs="Segoe UI"/>
        </w:rPr>
        <w:t>applications</w:t>
      </w:r>
      <w:r w:rsidR="00B668B9" w:rsidRPr="7FCA6A4F">
        <w:rPr>
          <w:rFonts w:eastAsia="Segoe UI" w:cs="Segoe UI"/>
        </w:rPr>
        <w:t xml:space="preserve"> </w:t>
      </w:r>
    </w:p>
    <w:p w14:paraId="226250E4" w14:textId="421A6A8E" w:rsidR="00F8030A" w:rsidRPr="00AC36B8" w:rsidRDefault="001C7B12" w:rsidP="00F228D6">
      <w:pPr>
        <w:ind w:left="720"/>
        <w:rPr>
          <w:rFonts w:cs="Segoe UI"/>
        </w:rPr>
      </w:pPr>
      <w:r w:rsidRPr="00AC36B8">
        <w:rPr>
          <w:rFonts w:eastAsia="Segoe UI" w:cs="Segoe UI"/>
        </w:rPr>
        <w:t>Although it may</w:t>
      </w:r>
      <w:r w:rsidR="004A3350" w:rsidRPr="00AC36B8">
        <w:rPr>
          <w:rFonts w:eastAsia="Segoe UI" w:cs="Segoe UI"/>
        </w:rPr>
        <w:t xml:space="preserve"> initially</w:t>
      </w:r>
      <w:r w:rsidRPr="00AC36B8">
        <w:rPr>
          <w:rFonts w:eastAsia="Segoe UI" w:cs="Segoe UI"/>
        </w:rPr>
        <w:t xml:space="preserve"> </w:t>
      </w:r>
      <w:r w:rsidR="00F8030A" w:rsidRPr="00AC36B8">
        <w:rPr>
          <w:rFonts w:eastAsia="Segoe UI" w:cs="Segoe UI"/>
        </w:rPr>
        <w:t>seem</w:t>
      </w:r>
      <w:r w:rsidRPr="00AC36B8">
        <w:rPr>
          <w:rFonts w:eastAsia="Segoe UI" w:cs="Segoe UI"/>
        </w:rPr>
        <w:t xml:space="preserve"> compelling</w:t>
      </w:r>
      <w:r w:rsidR="00541126" w:rsidRPr="00AC36B8">
        <w:rPr>
          <w:rFonts w:eastAsia="Segoe UI" w:cs="Segoe UI"/>
        </w:rPr>
        <w:t xml:space="preserve"> for us</w:t>
      </w:r>
      <w:r w:rsidRPr="00AC36B8">
        <w:rPr>
          <w:rFonts w:eastAsia="Segoe UI" w:cs="Segoe UI"/>
        </w:rPr>
        <w:t xml:space="preserve"> to ship a</w:t>
      </w:r>
      <w:r w:rsidR="00541126" w:rsidRPr="00AC36B8">
        <w:rPr>
          <w:rFonts w:eastAsia="Segoe UI" w:cs="Segoe UI"/>
        </w:rPr>
        <w:t xml:space="preserve"> “UIKit.AutoLayoutPanel</w:t>
      </w:r>
      <w:r w:rsidRPr="00AC36B8">
        <w:rPr>
          <w:rFonts w:eastAsia="Segoe UI" w:cs="Segoe UI"/>
        </w:rPr>
        <w:t>” to C# applications, such scenarios are not</w:t>
      </w:r>
      <w:r w:rsidR="00541126" w:rsidRPr="00AC36B8">
        <w:rPr>
          <w:rFonts w:eastAsia="Segoe UI" w:cs="Segoe UI"/>
        </w:rPr>
        <w:t xml:space="preserve"> currently</w:t>
      </w:r>
      <w:r w:rsidRPr="00AC36B8">
        <w:rPr>
          <w:rFonts w:eastAsia="Segoe UI" w:cs="Segoe UI"/>
        </w:rPr>
        <w:t xml:space="preserve"> in-scope for this project.  </w:t>
      </w:r>
      <w:r w:rsidR="004A3350" w:rsidRPr="00AC36B8">
        <w:rPr>
          <w:rFonts w:eastAsia="Segoe UI" w:cs="Segoe UI"/>
          <w:b/>
          <w:i/>
        </w:rPr>
        <w:t xml:space="preserve">WinObjC should remain focused on delivering a full-featured iOS application and middleware porting solution, rather than attempting to </w:t>
      </w:r>
      <w:r w:rsidR="004A3350" w:rsidRPr="00AC36B8">
        <w:rPr>
          <w:rFonts w:eastAsia="Segoe UI" w:cs="Segoe UI"/>
          <w:b/>
          <w:i/>
          <w:u w:val="single"/>
        </w:rPr>
        <w:t>also</w:t>
      </w:r>
      <w:r w:rsidR="004A3350" w:rsidRPr="00AC36B8">
        <w:rPr>
          <w:rFonts w:eastAsia="Segoe UI" w:cs="Segoe UI"/>
          <w:b/>
          <w:i/>
        </w:rPr>
        <w:t xml:space="preserve"> fill </w:t>
      </w:r>
      <w:r w:rsidR="00BE3DB4" w:rsidRPr="00AC36B8">
        <w:rPr>
          <w:rFonts w:eastAsia="Segoe UI" w:cs="Segoe UI"/>
          <w:b/>
          <w:i/>
        </w:rPr>
        <w:t>broad</w:t>
      </w:r>
      <w:r w:rsidR="004A3350" w:rsidRPr="00AC36B8">
        <w:rPr>
          <w:rFonts w:eastAsia="Segoe UI" w:cs="Segoe UI"/>
          <w:b/>
          <w:i/>
        </w:rPr>
        <w:t xml:space="preserve"> UWP platform gaps.  </w:t>
      </w:r>
      <w:r w:rsidR="00541126" w:rsidRPr="00AC36B8">
        <w:rPr>
          <w:rFonts w:eastAsia="Segoe UI" w:cs="Segoe UI"/>
        </w:rPr>
        <w:t>T</w:t>
      </w:r>
      <w:r w:rsidRPr="00AC36B8">
        <w:rPr>
          <w:rFonts w:eastAsia="Segoe UI" w:cs="Segoe UI"/>
        </w:rPr>
        <w:t xml:space="preserve">he design laid out in this document </w:t>
      </w:r>
      <w:r w:rsidR="004A3350" w:rsidRPr="00AC36B8">
        <w:rPr>
          <w:rFonts w:eastAsia="Segoe UI" w:cs="Segoe UI"/>
        </w:rPr>
        <w:t>does</w:t>
      </w:r>
      <w:r w:rsidRPr="00AC36B8">
        <w:rPr>
          <w:rFonts w:eastAsia="Segoe UI" w:cs="Segoe UI"/>
        </w:rPr>
        <w:t xml:space="preserve"> not preclude us from ad</w:t>
      </w:r>
      <w:r w:rsidR="00541126" w:rsidRPr="00AC36B8">
        <w:rPr>
          <w:rFonts w:eastAsia="Segoe UI" w:cs="Segoe UI"/>
        </w:rPr>
        <w:t xml:space="preserve">ding such support in the future, but it’s </w:t>
      </w:r>
      <w:r w:rsidR="00541126" w:rsidRPr="00AC36B8">
        <w:rPr>
          <w:rFonts w:eastAsia="Segoe UI" w:cs="Segoe UI"/>
          <w:i/>
        </w:rPr>
        <w:t>unlikely</w:t>
      </w:r>
      <w:r w:rsidR="00541126" w:rsidRPr="00AC36B8">
        <w:rPr>
          <w:rFonts w:eastAsia="Segoe UI" w:cs="Segoe UI"/>
        </w:rPr>
        <w:t xml:space="preserve"> that it would be desirable to ship Xaml</w:t>
      </w:r>
      <w:r w:rsidR="00F228D6" w:rsidRPr="00AC36B8">
        <w:rPr>
          <w:rFonts w:eastAsia="Segoe UI" w:cs="Segoe UI"/>
        </w:rPr>
        <w:t>-backed</w:t>
      </w:r>
      <w:r w:rsidR="00541126" w:rsidRPr="00AC36B8">
        <w:rPr>
          <w:rFonts w:eastAsia="Segoe UI" w:cs="Segoe UI"/>
        </w:rPr>
        <w:t xml:space="preserve"> </w:t>
      </w:r>
      <w:r w:rsidR="00D862A0" w:rsidRPr="00AC36B8">
        <w:rPr>
          <w:rFonts w:eastAsia="Segoe UI" w:cs="Segoe UI"/>
        </w:rPr>
        <w:t xml:space="preserve">in-box </w:t>
      </w:r>
      <w:r w:rsidR="00541126" w:rsidRPr="00AC36B8">
        <w:rPr>
          <w:rFonts w:eastAsia="Segoe UI" w:cs="Segoe UI"/>
        </w:rPr>
        <w:t xml:space="preserve">UIKit controls </w:t>
      </w:r>
      <w:r w:rsidR="00F228D6" w:rsidRPr="00AC36B8">
        <w:rPr>
          <w:rFonts w:eastAsia="Segoe UI" w:cs="Segoe UI"/>
        </w:rPr>
        <w:t>for use in apps which otherwise would not incur a dependency on the WinObjC</w:t>
      </w:r>
      <w:r w:rsidR="00775F37" w:rsidRPr="00AC36B8">
        <w:rPr>
          <w:rFonts w:eastAsia="Segoe UI" w:cs="Segoe UI"/>
        </w:rPr>
        <w:t xml:space="preserve"> runtime</w:t>
      </w:r>
      <w:r w:rsidR="00BE3DB4" w:rsidRPr="00AC36B8">
        <w:rPr>
          <w:rFonts w:eastAsia="Segoe UI" w:cs="Segoe UI"/>
        </w:rPr>
        <w:t xml:space="preserve"> (</w:t>
      </w:r>
      <w:r w:rsidR="00D862A0" w:rsidRPr="00AC36B8">
        <w:rPr>
          <w:rFonts w:eastAsia="Segoe UI" w:cs="Segoe UI"/>
        </w:rPr>
        <w:t xml:space="preserve">apps which </w:t>
      </w:r>
      <w:r w:rsidR="004A3350" w:rsidRPr="00AC36B8">
        <w:rPr>
          <w:rFonts w:eastAsia="Segoe UI" w:cs="Segoe UI"/>
        </w:rPr>
        <w:t>don’t program against UIKit, etc</w:t>
      </w:r>
      <w:r w:rsidR="00775F37" w:rsidRPr="00AC36B8">
        <w:rPr>
          <w:rFonts w:eastAsia="Segoe UI" w:cs="Segoe UI"/>
        </w:rPr>
        <w:t>.</w:t>
      </w:r>
      <w:r w:rsidR="00BE3DB4" w:rsidRPr="00AC36B8">
        <w:rPr>
          <w:rFonts w:eastAsia="Segoe UI" w:cs="Segoe UI"/>
        </w:rPr>
        <w:t>).</w:t>
      </w:r>
      <w:r w:rsidR="00F8030A" w:rsidRPr="00AC36B8">
        <w:rPr>
          <w:rFonts w:eastAsia="Segoe UI" w:cs="Segoe UI"/>
        </w:rPr>
        <w:t xml:space="preserve">  </w:t>
      </w:r>
    </w:p>
    <w:p w14:paraId="63860835" w14:textId="5E0D40E5" w:rsidR="001C7B12" w:rsidRPr="00AC36B8" w:rsidRDefault="001C7B12" w:rsidP="00996B49">
      <w:pPr>
        <w:rPr>
          <w:rFonts w:cs="Segoe UI"/>
        </w:rPr>
      </w:pPr>
    </w:p>
    <w:p w14:paraId="3D7F7E4A" w14:textId="2DC1DD82" w:rsidR="00EE68DB" w:rsidRPr="00AC36B8" w:rsidRDefault="00EE68DB" w:rsidP="00EE68DB">
      <w:pPr>
        <w:pStyle w:val="Heading2"/>
      </w:pPr>
      <w:r w:rsidRPr="00AC36B8">
        <w:t>Synopsis</w:t>
      </w:r>
    </w:p>
    <w:p w14:paraId="015B9FDE" w14:textId="4F5A9321" w:rsidR="00EE68DB" w:rsidRPr="00AC36B8" w:rsidRDefault="00EE68DB" w:rsidP="00EE68DB">
      <w:pPr>
        <w:pStyle w:val="ListParagraph"/>
        <w:numPr>
          <w:ilvl w:val="0"/>
          <w:numId w:val="6"/>
        </w:numPr>
        <w:rPr>
          <w:rFonts w:eastAsia="Segoe UI" w:cs="Segoe UI"/>
        </w:rPr>
      </w:pPr>
      <w:r w:rsidRPr="7FCA6A4F">
        <w:rPr>
          <w:rFonts w:eastAsia="Segoe UI" w:cs="Segoe UI"/>
        </w:rPr>
        <w:t>iOS app code frequently takes part in</w:t>
      </w:r>
      <w:r w:rsidRPr="7FCA6A4F">
        <w:rPr>
          <w:rFonts w:eastAsia="Segoe UI" w:cs="Segoe UI"/>
          <w:b/>
          <w:i/>
        </w:rPr>
        <w:t xml:space="preserve"> dynamic </w:t>
      </w:r>
      <w:r w:rsidR="0077111F" w:rsidRPr="7FCA6A4F">
        <w:rPr>
          <w:rFonts w:eastAsia="Segoe UI" w:cs="Segoe UI"/>
          <w:b/>
          <w:i/>
        </w:rPr>
        <w:t xml:space="preserve">and cooperative </w:t>
      </w:r>
      <w:r w:rsidRPr="7FCA6A4F">
        <w:rPr>
          <w:rFonts w:eastAsia="Segoe UI" w:cs="Segoe UI"/>
          <w:b/>
          <w:i/>
        </w:rPr>
        <w:t>UI layout</w:t>
      </w:r>
      <w:r w:rsidRPr="7FCA6A4F">
        <w:rPr>
          <w:rFonts w:eastAsia="Segoe UI" w:cs="Segoe UI"/>
        </w:rPr>
        <w:t xml:space="preserve">; </w:t>
      </w:r>
      <w:r w:rsidR="0077111F" w:rsidRPr="7FCA6A4F">
        <w:rPr>
          <w:rFonts w:eastAsia="Segoe UI" w:cs="Segoe UI"/>
        </w:rPr>
        <w:t xml:space="preserve">failure to support this would result in </w:t>
      </w:r>
      <w:r w:rsidR="0077111F" w:rsidRPr="7FCA6A4F">
        <w:rPr>
          <w:rFonts w:eastAsia="Segoe UI" w:cs="Segoe UI"/>
          <w:i/>
        </w:rPr>
        <w:t>far more</w:t>
      </w:r>
      <w:r w:rsidR="0077111F" w:rsidRPr="7FCA6A4F">
        <w:rPr>
          <w:rFonts w:eastAsia="Segoe UI" w:cs="Segoe UI"/>
        </w:rPr>
        <w:t xml:space="preserve"> UI-porting friction than is currently required when porting apps and middleware to WinObjC</w:t>
      </w:r>
      <w:r w:rsidRPr="7FCA6A4F">
        <w:rPr>
          <w:rFonts w:eastAsia="Segoe UI" w:cs="Segoe UI"/>
        </w:rPr>
        <w:t>.</w:t>
      </w:r>
    </w:p>
    <w:p w14:paraId="5AF9B9D9" w14:textId="2EBFDF47" w:rsidR="00EE68DB" w:rsidRPr="00AC36B8" w:rsidRDefault="00EE68DB" w:rsidP="00EE68DB">
      <w:pPr>
        <w:pStyle w:val="ListParagraph"/>
        <w:numPr>
          <w:ilvl w:val="0"/>
          <w:numId w:val="6"/>
        </w:numPr>
        <w:rPr>
          <w:rFonts w:eastAsia="Segoe UI" w:cs="Segoe UI"/>
        </w:rPr>
      </w:pPr>
      <w:r w:rsidRPr="7FCA6A4F">
        <w:rPr>
          <w:rFonts w:eastAsia="Segoe UI" w:cs="Segoe UI"/>
        </w:rPr>
        <w:lastRenderedPageBreak/>
        <w:t>UIKit views are built on Core Animation layers</w:t>
      </w:r>
      <w:r w:rsidR="005F7930" w:rsidRPr="7FCA6A4F">
        <w:rPr>
          <w:rFonts w:eastAsia="Segoe UI" w:cs="Segoe UI"/>
        </w:rPr>
        <w:t>,</w:t>
      </w:r>
      <w:r w:rsidRPr="7FCA6A4F">
        <w:rPr>
          <w:rFonts w:eastAsia="Segoe UI" w:cs="Segoe UI"/>
        </w:rPr>
        <w:t xml:space="preserve"> and </w:t>
      </w:r>
      <w:r w:rsidRPr="7FCA6A4F">
        <w:rPr>
          <w:rFonts w:eastAsia="Segoe UI" w:cs="Segoe UI"/>
          <w:b/>
          <w:i/>
        </w:rPr>
        <w:t>most layout and rendering work happens within the Core Animation layer</w:t>
      </w:r>
      <w:r w:rsidR="005F7930" w:rsidRPr="7FCA6A4F">
        <w:rPr>
          <w:rFonts w:eastAsia="Segoe UI" w:cs="Segoe UI"/>
          <w:b/>
          <w:i/>
        </w:rPr>
        <w:t xml:space="preserve"> that backs each UIKit view</w:t>
      </w:r>
      <w:commentRangeStart w:id="5"/>
      <w:commentRangeStart w:id="6"/>
      <w:r w:rsidRPr="7FCA6A4F">
        <w:rPr>
          <w:rFonts w:eastAsia="Segoe UI" w:cs="Segoe UI"/>
          <w:b/>
          <w:i/>
        </w:rPr>
        <w:t>.</w:t>
      </w:r>
      <w:commentRangeEnd w:id="5"/>
      <w:r>
        <w:rPr>
          <w:rStyle w:val="CommentReference"/>
        </w:rPr>
        <w:commentReference w:id="5"/>
      </w:r>
      <w:commentRangeEnd w:id="6"/>
      <w:r w:rsidR="003605F3">
        <w:rPr>
          <w:rStyle w:val="CommentReference"/>
          <w:rFonts w:eastAsia="Calibri" w:cs="Times New Roman"/>
          <w:i/>
          <w:color w:val="auto"/>
        </w:rPr>
        <w:commentReference w:id="6"/>
      </w:r>
      <w:r w:rsidRPr="7FCA6A4F">
        <w:rPr>
          <w:rFonts w:eastAsia="Segoe UI" w:cs="Segoe UI"/>
        </w:rPr>
        <w:t xml:space="preserve"> </w:t>
      </w:r>
    </w:p>
    <w:p w14:paraId="5AD888FE" w14:textId="5F76232D" w:rsidR="00EE68DB" w:rsidRPr="00AC36B8" w:rsidRDefault="00EE68DB" w:rsidP="00EE68DB">
      <w:pPr>
        <w:pStyle w:val="ListParagraph"/>
        <w:numPr>
          <w:ilvl w:val="0"/>
          <w:numId w:val="6"/>
        </w:numPr>
        <w:rPr>
          <w:rFonts w:eastAsia="Segoe UI" w:cs="Segoe UI"/>
        </w:rPr>
      </w:pPr>
      <w:commentRangeStart w:id="7"/>
      <w:commentRangeStart w:id="8"/>
      <w:commentRangeStart w:id="9"/>
      <w:commentRangeStart w:id="10"/>
      <w:r w:rsidRPr="7FCA6A4F">
        <w:rPr>
          <w:rFonts w:eastAsia="Segoe UI" w:cs="Segoe UI"/>
        </w:rPr>
        <w:t xml:space="preserve">WinObjC does not </w:t>
      </w:r>
      <w:r w:rsidRPr="7FCA6A4F">
        <w:rPr>
          <w:rFonts w:eastAsia="Segoe UI" w:cs="Segoe UI"/>
          <w:i/>
        </w:rPr>
        <w:t>directly</w:t>
      </w:r>
      <w:r w:rsidRPr="7FCA6A4F">
        <w:rPr>
          <w:rFonts w:eastAsia="Segoe UI" w:cs="Segoe UI"/>
        </w:rPr>
        <w:t xml:space="preserve"> leverage Xaml’s UI layout</w:t>
      </w:r>
      <w:r w:rsidR="005F7930" w:rsidRPr="7FCA6A4F">
        <w:rPr>
          <w:rFonts w:eastAsia="Segoe UI" w:cs="Segoe UI"/>
        </w:rPr>
        <w:t xml:space="preserve"> for the layout of its UIKit views or</w:t>
      </w:r>
      <w:r w:rsidR="001426ED" w:rsidRPr="7FCA6A4F">
        <w:rPr>
          <w:rFonts w:eastAsia="Segoe UI" w:cs="Segoe UI"/>
        </w:rPr>
        <w:t xml:space="preserve"> its</w:t>
      </w:r>
      <w:r w:rsidR="005F7930" w:rsidRPr="7FCA6A4F">
        <w:rPr>
          <w:rFonts w:eastAsia="Segoe UI" w:cs="Segoe UI"/>
        </w:rPr>
        <w:t xml:space="preserve"> Core Animation layers</w:t>
      </w:r>
      <w:commentRangeEnd w:id="7"/>
      <w:r>
        <w:rPr>
          <w:rStyle w:val="CommentReference"/>
        </w:rPr>
        <w:commentReference w:id="7"/>
      </w:r>
      <w:commentRangeEnd w:id="8"/>
      <w:r w:rsidR="003605F3">
        <w:rPr>
          <w:rStyle w:val="CommentReference"/>
          <w:rFonts w:eastAsia="Calibri" w:cs="Times New Roman"/>
          <w:i/>
          <w:color w:val="auto"/>
        </w:rPr>
        <w:commentReference w:id="8"/>
      </w:r>
      <w:r w:rsidRPr="7FCA6A4F">
        <w:rPr>
          <w:rFonts w:eastAsia="Segoe UI" w:cs="Segoe UI"/>
        </w:rPr>
        <w:t xml:space="preserve">; instead, </w:t>
      </w:r>
      <w:r w:rsidRPr="7FCA6A4F">
        <w:rPr>
          <w:rFonts w:eastAsia="Segoe UI" w:cs="Segoe UI"/>
          <w:b/>
          <w:i/>
        </w:rPr>
        <w:t>all UI is placed at (0, 0) and is positioned</w:t>
      </w:r>
      <w:r w:rsidR="0077111F" w:rsidRPr="7FCA6A4F">
        <w:rPr>
          <w:rFonts w:eastAsia="Segoe UI" w:cs="Segoe UI"/>
          <w:b/>
          <w:i/>
        </w:rPr>
        <w:t>/laid-out</w:t>
      </w:r>
      <w:r w:rsidRPr="7FCA6A4F">
        <w:rPr>
          <w:rFonts w:eastAsia="Segoe UI" w:cs="Segoe UI"/>
          <w:b/>
          <w:i/>
        </w:rPr>
        <w:t xml:space="preserve"> via RenderTransforms</w:t>
      </w:r>
      <w:r w:rsidR="005F7930" w:rsidRPr="7FCA6A4F">
        <w:rPr>
          <w:rFonts w:eastAsia="Segoe UI" w:cs="Segoe UI"/>
        </w:rPr>
        <w:t>.</w:t>
      </w:r>
      <w:commentRangeEnd w:id="9"/>
      <w:r w:rsidR="006C50D0">
        <w:rPr>
          <w:rStyle w:val="CommentReference"/>
        </w:rPr>
        <w:commentReference w:id="9"/>
      </w:r>
      <w:commentRangeEnd w:id="10"/>
      <w:r w:rsidR="00F04CDD">
        <w:rPr>
          <w:rStyle w:val="CommentReference"/>
        </w:rPr>
        <w:commentReference w:id="10"/>
      </w:r>
    </w:p>
    <w:p w14:paraId="23022A2D" w14:textId="5E6AE5C8" w:rsidR="005F7930" w:rsidRPr="00AC36B8" w:rsidRDefault="005F7930" w:rsidP="00EE68DB">
      <w:pPr>
        <w:pStyle w:val="ListParagraph"/>
        <w:numPr>
          <w:ilvl w:val="0"/>
          <w:numId w:val="6"/>
        </w:numPr>
        <w:rPr>
          <w:rFonts w:eastAsia="Segoe UI" w:cs="Segoe UI"/>
        </w:rPr>
      </w:pPr>
      <w:r w:rsidRPr="7FCA6A4F">
        <w:rPr>
          <w:rFonts w:eastAsia="Segoe UI" w:cs="Segoe UI"/>
        </w:rPr>
        <w:t xml:space="preserve">Many Core Animation layer (and therefore UIKit view) properties are </w:t>
      </w:r>
      <w:r w:rsidRPr="7FCA6A4F">
        <w:rPr>
          <w:rFonts w:eastAsia="Segoe UI" w:cs="Segoe UI"/>
          <w:i/>
        </w:rPr>
        <w:t>optionally</w:t>
      </w:r>
      <w:r w:rsidRPr="7FCA6A4F">
        <w:rPr>
          <w:rFonts w:eastAsia="Segoe UI" w:cs="Segoe UI"/>
        </w:rPr>
        <w:t xml:space="preserve"> implicitly animated</w:t>
      </w:r>
      <w:r w:rsidR="0077111F" w:rsidRPr="7FCA6A4F">
        <w:rPr>
          <w:rFonts w:eastAsia="Segoe UI" w:cs="Segoe UI"/>
        </w:rPr>
        <w:t xml:space="preserve">.  </w:t>
      </w:r>
      <w:r w:rsidR="0077111F" w:rsidRPr="7FCA6A4F">
        <w:rPr>
          <w:rFonts w:eastAsia="Segoe UI" w:cs="Segoe UI"/>
          <w:b/>
          <w:i/>
        </w:rPr>
        <w:t>All animations are performed through Xaml StoryBoards</w:t>
      </w:r>
      <w:r w:rsidR="0077111F" w:rsidRPr="7FCA6A4F">
        <w:rPr>
          <w:rFonts w:eastAsia="Segoe UI" w:cs="Segoe UI"/>
        </w:rPr>
        <w:t xml:space="preserve">; and the </w:t>
      </w:r>
      <w:r w:rsidR="0077111F" w:rsidRPr="7FCA6A4F">
        <w:rPr>
          <w:rFonts w:eastAsia="Segoe UI" w:cs="Segoe UI"/>
          <w:i/>
        </w:rPr>
        <w:t>same</w:t>
      </w:r>
      <w:r w:rsidR="0077111F" w:rsidRPr="7FCA6A4F">
        <w:rPr>
          <w:rFonts w:eastAsia="Segoe UI" w:cs="Segoe UI"/>
        </w:rPr>
        <w:t xml:space="preserve"> RenderTransforms </w:t>
      </w:r>
      <w:r w:rsidR="001426ED" w:rsidRPr="7FCA6A4F">
        <w:rPr>
          <w:rFonts w:eastAsia="Segoe UI" w:cs="Segoe UI"/>
        </w:rPr>
        <w:t xml:space="preserve">that are </w:t>
      </w:r>
      <w:r w:rsidR="0077111F" w:rsidRPr="7FCA6A4F">
        <w:rPr>
          <w:rFonts w:eastAsia="Segoe UI" w:cs="Segoe UI"/>
        </w:rPr>
        <w:t xml:space="preserve">used in explicit layer positioning are used for their respective animations. </w:t>
      </w:r>
    </w:p>
    <w:p w14:paraId="17F72D9F" w14:textId="6F03F3F6" w:rsidR="00EE68DB" w:rsidRPr="00AC36B8" w:rsidRDefault="00EE68DB" w:rsidP="00EE68DB">
      <w:pPr>
        <w:pStyle w:val="ListParagraph"/>
        <w:numPr>
          <w:ilvl w:val="0"/>
          <w:numId w:val="6"/>
        </w:numPr>
        <w:rPr>
          <w:rFonts w:eastAsia="Segoe UI" w:cs="Segoe UI"/>
        </w:rPr>
      </w:pPr>
      <w:r w:rsidRPr="7FCA6A4F">
        <w:rPr>
          <w:rFonts w:eastAsia="Segoe UI" w:cs="Segoe UI"/>
        </w:rPr>
        <w:t xml:space="preserve">WinObjC’s UIKit controls leverage Xaml </w:t>
      </w:r>
      <w:r w:rsidRPr="7FCA6A4F">
        <w:rPr>
          <w:rFonts w:eastAsia="Segoe UI" w:cs="Segoe UI"/>
          <w:i/>
        </w:rPr>
        <w:t>as much as possible</w:t>
      </w:r>
      <w:r w:rsidRPr="7FCA6A4F">
        <w:rPr>
          <w:rFonts w:eastAsia="Segoe UI" w:cs="Segoe UI"/>
        </w:rPr>
        <w:t xml:space="preserve">, but </w:t>
      </w:r>
      <w:r w:rsidRPr="7FCA6A4F">
        <w:rPr>
          <w:rFonts w:eastAsia="Segoe UI" w:cs="Segoe UI"/>
          <w:b/>
          <w:i/>
        </w:rPr>
        <w:t>this is a ‘sliding scale’ which is balanced on a per-control basis</w:t>
      </w:r>
      <w:r w:rsidRPr="7FCA6A4F">
        <w:rPr>
          <w:rFonts w:eastAsia="Segoe UI" w:cs="Segoe UI"/>
        </w:rPr>
        <w:t>.</w:t>
      </w:r>
    </w:p>
    <w:p w14:paraId="5EF8D171" w14:textId="6C4D2233" w:rsidR="00B334A5" w:rsidRPr="008A5097" w:rsidRDefault="00B334A5" w:rsidP="00EE68DB">
      <w:pPr>
        <w:pStyle w:val="ListParagraph"/>
        <w:numPr>
          <w:ilvl w:val="0"/>
          <w:numId w:val="6"/>
        </w:numPr>
        <w:rPr>
          <w:rFonts w:eastAsia="Segoe UI" w:cs="Segoe UI"/>
        </w:rPr>
      </w:pPr>
      <w:commentRangeStart w:id="11"/>
      <w:commentRangeStart w:id="12"/>
      <w:r w:rsidRPr="008A5097">
        <w:rPr>
          <w:rFonts w:eastAsia="Segoe UI" w:cs="Segoe UI"/>
          <w:b/>
          <w:i/>
        </w:rPr>
        <w:t>The new design</w:t>
      </w:r>
      <w:r w:rsidRPr="008A5097">
        <w:rPr>
          <w:rFonts w:eastAsia="Segoe UI" w:cs="Segoe UI"/>
        </w:rPr>
        <w:t xml:space="preserve"> </w:t>
      </w:r>
      <w:r w:rsidR="00E059DB" w:rsidRPr="008A5097">
        <w:rPr>
          <w:rFonts w:eastAsia="Segoe UI" w:cs="Segoe UI"/>
          <w:b/>
          <w:i/>
        </w:rPr>
        <w:t>maintains</w:t>
      </w:r>
      <w:r w:rsidRPr="008A5097">
        <w:rPr>
          <w:rFonts w:eastAsia="Segoe UI" w:cs="Segoe UI"/>
          <w:b/>
          <w:i/>
        </w:rPr>
        <w:t xml:space="preserve"> all existing UIKit/Core Animation support</w:t>
      </w:r>
      <w:r w:rsidRPr="008A5097">
        <w:rPr>
          <w:rFonts w:eastAsia="Segoe UI" w:cs="Segoe UI"/>
        </w:rPr>
        <w:t xml:space="preserve">, </w:t>
      </w:r>
      <w:r w:rsidR="00E059DB" w:rsidRPr="008A5097">
        <w:rPr>
          <w:rFonts w:eastAsia="Segoe UI" w:cs="Segoe UI"/>
        </w:rPr>
        <w:t>yet</w:t>
      </w:r>
      <w:r w:rsidRPr="008A5097">
        <w:rPr>
          <w:rFonts w:eastAsia="Segoe UI" w:cs="Segoe UI"/>
        </w:rPr>
        <w:t xml:space="preserve"> also:</w:t>
      </w:r>
      <w:commentRangeEnd w:id="11"/>
      <w:r w:rsidR="00A80EA3" w:rsidRPr="008A5097">
        <w:rPr>
          <w:rStyle w:val="CommentReference"/>
          <w:rFonts w:cs="Segoe UI"/>
        </w:rPr>
        <w:commentReference w:id="11"/>
      </w:r>
      <w:commentRangeEnd w:id="12"/>
      <w:r w:rsidR="00D617FE" w:rsidRPr="008A5097">
        <w:rPr>
          <w:rStyle w:val="CommentReference"/>
          <w:rFonts w:cs="Segoe UI"/>
        </w:rPr>
        <w:commentReference w:id="12"/>
      </w:r>
    </w:p>
    <w:p w14:paraId="4A4A134E" w14:textId="0B59FF9B" w:rsidR="000C16E7" w:rsidRPr="008A5097" w:rsidRDefault="000C16E7" w:rsidP="00B334A5">
      <w:pPr>
        <w:pStyle w:val="ListParagraph"/>
        <w:numPr>
          <w:ilvl w:val="1"/>
          <w:numId w:val="6"/>
        </w:numPr>
        <w:rPr>
          <w:rFonts w:eastAsia="Segoe UI" w:cs="Segoe UI"/>
        </w:rPr>
      </w:pPr>
      <w:r w:rsidRPr="008A5097">
        <w:rPr>
          <w:rFonts w:eastAsia="Segoe UI" w:cs="Segoe UI"/>
        </w:rPr>
        <w:t xml:space="preserve">Streamlines the usage of arbitrary Xaml FrameworkElements by </w:t>
      </w:r>
      <w:hyperlink w:anchor="_Arbitrary_Xaml_Element" w:history="1">
        <w:r w:rsidR="7FCA6A4F" w:rsidRPr="008A5097">
          <w:rPr>
            <w:rStyle w:val="Hyperlink"/>
            <w:rFonts w:eastAsiaTheme="minorBidi"/>
            <w:sz w:val="20"/>
          </w:rPr>
          <w:t>allowing them to be positioned just as any other UIView in the application</w:t>
        </w:r>
      </w:hyperlink>
      <w:r w:rsidR="7FCA6A4F" w:rsidRPr="008A5097">
        <w:rPr>
          <w:rFonts w:eastAsia="Segoe UI" w:cs="Segoe UI"/>
        </w:rPr>
        <w:t>.</w:t>
      </w:r>
      <w:hyperlink w:anchor="_Layout_3" w:history="1"/>
      <w:hyperlink w:anchor="_Layout_3" w:history="1"/>
    </w:p>
    <w:p w14:paraId="09772D3D" w14:textId="041A6366" w:rsidR="00B334A5" w:rsidRPr="008A5097" w:rsidRDefault="00E24F3E" w:rsidP="00B334A5">
      <w:pPr>
        <w:pStyle w:val="ListParagraph"/>
        <w:numPr>
          <w:ilvl w:val="1"/>
          <w:numId w:val="6"/>
        </w:numPr>
        <w:rPr>
          <w:rFonts w:eastAsia="Segoe UI" w:cs="Segoe UI"/>
        </w:rPr>
      </w:pPr>
      <w:hyperlink w:anchor="_Rendering" w:history="1">
        <w:r w:rsidR="00B334A5" w:rsidRPr="008A5097">
          <w:rPr>
            <w:rStyle w:val="Hyperlink"/>
            <w:rFonts w:eastAsiaTheme="minorBidi"/>
            <w:sz w:val="20"/>
          </w:rPr>
          <w:t>Supports rendering over Xaml-backed UIKit controls</w:t>
        </w:r>
        <w:r w:rsidR="31BB4466" w:rsidRPr="008A5097">
          <w:rPr>
            <w:rFonts w:eastAsia="Segoe UI" w:cs="Segoe UI"/>
          </w:rPr>
          <w:t xml:space="preserve">; adding adornments, etc. </w:t>
        </w:r>
      </w:hyperlink>
    </w:p>
    <w:p w14:paraId="05B314D7" w14:textId="37033B7D" w:rsidR="00B334A5" w:rsidRPr="008A5097" w:rsidRDefault="00E24F3E" w:rsidP="00B334A5">
      <w:pPr>
        <w:pStyle w:val="ListParagraph"/>
        <w:numPr>
          <w:ilvl w:val="1"/>
          <w:numId w:val="6"/>
        </w:numPr>
        <w:rPr>
          <w:rFonts w:eastAsia="Segoe UI" w:cs="Segoe UI"/>
        </w:rPr>
      </w:pPr>
      <w:hyperlink w:anchor="_SubLayer_Management" w:history="1">
        <w:r w:rsidR="00B334A5" w:rsidRPr="008A5097">
          <w:rPr>
            <w:rStyle w:val="Hyperlink"/>
            <w:rFonts w:eastAsiaTheme="minorBidi"/>
            <w:sz w:val="20"/>
          </w:rPr>
          <w:t xml:space="preserve">Supports adding subviews </w:t>
        </w:r>
        <w:r w:rsidR="00306A5D" w:rsidRPr="008A5097">
          <w:rPr>
            <w:rStyle w:val="Hyperlink"/>
            <w:rFonts w:eastAsiaTheme="minorBidi"/>
            <w:sz w:val="20"/>
          </w:rPr>
          <w:t xml:space="preserve">and sublayers </w:t>
        </w:r>
        <w:r w:rsidR="00B334A5" w:rsidRPr="008A5097">
          <w:rPr>
            <w:rStyle w:val="Hyperlink"/>
            <w:rFonts w:eastAsiaTheme="minorBidi"/>
            <w:sz w:val="20"/>
          </w:rPr>
          <w:t>to Xaml-backed UIKit controls</w:t>
        </w:r>
        <w:r w:rsidR="31BB4466" w:rsidRPr="008A5097">
          <w:rPr>
            <w:rFonts w:eastAsia="Segoe UI" w:cs="Segoe UI"/>
          </w:rPr>
          <w:t>.</w:t>
        </w:r>
      </w:hyperlink>
    </w:p>
    <w:p w14:paraId="457A1795" w14:textId="294600AC" w:rsidR="00B334A5" w:rsidRPr="008A5097" w:rsidRDefault="00B334A5" w:rsidP="00B334A5">
      <w:pPr>
        <w:pStyle w:val="ListParagraph"/>
        <w:numPr>
          <w:ilvl w:val="1"/>
          <w:numId w:val="6"/>
        </w:numPr>
        <w:rPr>
          <w:rFonts w:cs="Segoe UI"/>
        </w:rPr>
      </w:pPr>
      <w:r w:rsidRPr="008A5097">
        <w:rPr>
          <w:rFonts w:cs="Segoe UI"/>
        </w:rPr>
        <w:t xml:space="preserve">Separates out the complex details of our Core Animation composition layer into </w:t>
      </w:r>
      <w:hyperlink w:anchor="_CACompositor" w:history="1">
        <w:r w:rsidR="31BB4466" w:rsidRPr="008A5097">
          <w:rPr>
            <w:rStyle w:val="Hyperlink"/>
            <w:rFonts w:eastAsiaTheme="minorBidi"/>
            <w:sz w:val="20"/>
          </w:rPr>
          <w:t>distinct and manageable subcomponents</w:t>
        </w:r>
      </w:hyperlink>
      <w:r w:rsidR="00306A5D" w:rsidRPr="008A5097">
        <w:rPr>
          <w:rFonts w:cs="Segoe UI"/>
        </w:rPr>
        <w:t xml:space="preserve"> – improving maintainability</w:t>
      </w:r>
      <w:r w:rsidR="31BB4466" w:rsidRPr="008A5097">
        <w:rPr>
          <w:rFonts w:cs="Segoe UI"/>
        </w:rPr>
        <w:t>.</w:t>
      </w:r>
      <w:hyperlink w:anchor="_CACompositor" w:history="1"/>
    </w:p>
    <w:p w14:paraId="5A4C5820" w14:textId="5A0031F4" w:rsidR="00E059DB" w:rsidRPr="008A5097" w:rsidRDefault="00E24F3E" w:rsidP="00104B83">
      <w:pPr>
        <w:pStyle w:val="ListParagraph"/>
        <w:numPr>
          <w:ilvl w:val="1"/>
          <w:numId w:val="6"/>
        </w:numPr>
        <w:rPr>
          <w:rFonts w:eastAsia="Segoe UI" w:cs="Segoe UI"/>
        </w:rPr>
      </w:pPr>
      <w:hyperlink w:anchor="_Xaml-Backed_UIViews" w:history="1">
        <w:r w:rsidR="31BB4466" w:rsidRPr="008A5097">
          <w:rPr>
            <w:rStyle w:val="Hyperlink"/>
            <w:rFonts w:eastAsiaTheme="minorBidi"/>
            <w:sz w:val="20"/>
          </w:rPr>
          <w:t>Defines a concrete relationship</w:t>
        </w:r>
        <w:r w:rsidR="31BB4466" w:rsidRPr="008A5097">
          <w:rPr>
            <w:rFonts w:eastAsia="Segoe UI" w:cs="Segoe UI"/>
          </w:rPr>
          <w:t xml:space="preserve"> between </w:t>
        </w:r>
        <w:r w:rsidR="31BB4466" w:rsidRPr="008A5097">
          <w:rPr>
            <w:rFonts w:eastAsia="Segoe UI" w:cs="Segoe UI"/>
            <w:i/>
          </w:rPr>
          <w:t>every</w:t>
        </w:r>
        <w:r w:rsidR="31BB4466" w:rsidRPr="008A5097">
          <w:rPr>
            <w:rFonts w:eastAsia="Segoe UI" w:cs="Segoe UI"/>
          </w:rPr>
          <w:t xml:space="preserve"> UIView, its root CALayer, and its backing Xaml FrameworkElement.</w:t>
        </w:r>
      </w:hyperlink>
    </w:p>
    <w:p w14:paraId="1E21C016" w14:textId="0EF91BB2" w:rsidR="00E059DB" w:rsidRPr="008A5097" w:rsidRDefault="31BB4466" w:rsidP="00B334A5">
      <w:pPr>
        <w:pStyle w:val="ListParagraph"/>
        <w:numPr>
          <w:ilvl w:val="1"/>
          <w:numId w:val="6"/>
        </w:numPr>
        <w:rPr>
          <w:rFonts w:eastAsia="Segoe UI" w:cs="Segoe UI"/>
        </w:rPr>
      </w:pPr>
      <w:r w:rsidRPr="008A5097">
        <w:rPr>
          <w:rFonts w:eastAsia="Segoe UI" w:cs="Segoe UI"/>
        </w:rPr>
        <w:t xml:space="preserve">Streamlines the UIElement tree by </w:t>
      </w:r>
      <w:hyperlink w:anchor="_Layer_Modes" w:history="1">
        <w:r w:rsidR="7FCA6A4F" w:rsidRPr="008A5097">
          <w:rPr>
            <w:rStyle w:val="Hyperlink"/>
            <w:rFonts w:eastAsiaTheme="minorBidi"/>
            <w:sz w:val="20"/>
          </w:rPr>
          <w:t>removing unnecessary UIElements</w:t>
        </w:r>
        <w:r w:rsidRPr="008A5097">
          <w:rPr>
            <w:rStyle w:val="Hyperlink"/>
            <w:sz w:val="16"/>
            <w:szCs w:val="16"/>
          </w:rPr>
          <w:commentReference w:id="13"/>
        </w:r>
      </w:hyperlink>
      <w:hyperlink w:anchor="_Layer_Modes" w:history="1"/>
      <w:hyperlink w:anchor="_Overview" w:history="1"/>
    </w:p>
    <w:p w14:paraId="662E8533" w14:textId="154A61E2" w:rsidR="00E059DB" w:rsidRPr="008A5097" w:rsidRDefault="00E059DB" w:rsidP="00B334A5">
      <w:pPr>
        <w:pStyle w:val="ListParagraph"/>
        <w:numPr>
          <w:ilvl w:val="1"/>
          <w:numId w:val="6"/>
        </w:numPr>
        <w:rPr>
          <w:rFonts w:eastAsia="Segoe UI" w:cs="Segoe UI"/>
        </w:rPr>
      </w:pPr>
      <w:r w:rsidRPr="008A5097">
        <w:rPr>
          <w:rFonts w:eastAsia="Segoe UI" w:cs="Segoe UI"/>
        </w:rPr>
        <w:t xml:space="preserve">Simplifies app rendering by </w:t>
      </w:r>
      <w:r w:rsidR="7FCA6A4F" w:rsidRPr="008A5097">
        <w:rPr>
          <w:rStyle w:val="Hyperlink"/>
          <w:rFonts w:eastAsiaTheme="minorBidi"/>
          <w:sz w:val="20"/>
        </w:rPr>
        <w:t>removing our two custom Panel implementations</w:t>
      </w:r>
      <w:r w:rsidR="7FCA6A4F" w:rsidRPr="008A5097">
        <w:rPr>
          <w:rFonts w:eastAsia="Segoe UI" w:cs="Segoe UI"/>
        </w:rPr>
        <w:t>;</w:t>
      </w:r>
      <w:r w:rsidRPr="008A5097">
        <w:rPr>
          <w:rFonts w:eastAsia="Segoe UI" w:cs="Segoe UI"/>
        </w:rPr>
        <w:t xml:space="preserve"> thus </w:t>
      </w:r>
      <w:r w:rsidR="001D6C69" w:rsidRPr="008A5097">
        <w:rPr>
          <w:rFonts w:eastAsia="Segoe UI" w:cs="Segoe UI"/>
        </w:rPr>
        <w:t>eliminating</w:t>
      </w:r>
      <w:r w:rsidRPr="008A5097">
        <w:rPr>
          <w:rFonts w:eastAsia="Segoe UI" w:cs="Segoe UI"/>
        </w:rPr>
        <w:t xml:space="preserve"> the need to take part in Arrange and Measure</w:t>
      </w:r>
      <w:r w:rsidR="001D6C69" w:rsidRPr="008A5097">
        <w:rPr>
          <w:rFonts w:eastAsia="Segoe UI" w:cs="Segoe UI"/>
        </w:rPr>
        <w:t xml:space="preserve"> passes</w:t>
      </w:r>
      <w:r w:rsidR="31BB4466" w:rsidRPr="008A5097">
        <w:rPr>
          <w:rFonts w:eastAsia="Segoe UI" w:cs="Segoe UI"/>
        </w:rPr>
        <w:t>.</w:t>
      </w:r>
      <w:hyperlink w:anchor="_Layer_Modes" w:history="1"/>
      <w:hyperlink w:anchor="_Overview" w:history="1"/>
    </w:p>
    <w:p w14:paraId="04D69DA5" w14:textId="48E34FD0" w:rsidR="00C80D51" w:rsidRPr="008A5097" w:rsidRDefault="00E059DB" w:rsidP="00B334A5">
      <w:pPr>
        <w:pStyle w:val="ListParagraph"/>
        <w:numPr>
          <w:ilvl w:val="1"/>
          <w:numId w:val="6"/>
        </w:numPr>
        <w:rPr>
          <w:rFonts w:eastAsia="Segoe UI" w:cs="Segoe UI"/>
        </w:rPr>
      </w:pPr>
      <w:r w:rsidRPr="008A5097">
        <w:rPr>
          <w:rFonts w:eastAsia="Segoe UI" w:cs="Segoe UI"/>
        </w:rPr>
        <w:t xml:space="preserve">Paves the way for </w:t>
      </w:r>
      <w:r w:rsidRPr="008A5097">
        <w:rPr>
          <w:rFonts w:eastAsia="Segoe UI" w:cs="Segoe UI"/>
          <w:i/>
        </w:rPr>
        <w:t>eventual</w:t>
      </w:r>
      <w:r w:rsidRPr="008A5097">
        <w:rPr>
          <w:rFonts w:eastAsia="Segoe UI" w:cs="Segoe UI"/>
        </w:rPr>
        <w:t xml:space="preserve"> Xaml-markup-driven UIElement trees in ported WinObjC apps</w:t>
      </w:r>
      <w:r w:rsidR="0031675D" w:rsidRPr="008A5097">
        <w:rPr>
          <w:rFonts w:eastAsia="Segoe UI" w:cs="Segoe UI"/>
        </w:rPr>
        <w:t>,</w:t>
      </w:r>
      <w:r w:rsidR="001D6C69" w:rsidRPr="008A5097">
        <w:rPr>
          <w:rFonts w:eastAsia="Segoe UI" w:cs="Segoe UI"/>
        </w:rPr>
        <w:t xml:space="preserve"> because we no longer require re-parenting Xaml FrameworkElements that are positioned by Core Animation.</w:t>
      </w:r>
    </w:p>
    <w:p w14:paraId="08B521B2" w14:textId="72F4771A" w:rsidR="00306A5D" w:rsidRPr="008A5097" w:rsidRDefault="00306A5D" w:rsidP="00B334A5">
      <w:pPr>
        <w:pStyle w:val="ListParagraph"/>
        <w:numPr>
          <w:ilvl w:val="1"/>
          <w:numId w:val="6"/>
        </w:numPr>
        <w:rPr>
          <w:rFonts w:eastAsia="Segoe UI" w:cs="Segoe UI"/>
        </w:rPr>
      </w:pPr>
      <w:r w:rsidRPr="008A5097">
        <w:rPr>
          <w:rFonts w:eastAsia="Segoe UI" w:cs="Segoe UI"/>
        </w:rPr>
        <w:t>Moves the rest of the Core Animation composition layer over to C++</w:t>
      </w:r>
      <w:r w:rsidR="00B22C7F" w:rsidRPr="008A5097">
        <w:rPr>
          <w:rFonts w:eastAsia="Segoe UI" w:cs="Segoe UI"/>
        </w:rPr>
        <w:t>,</w:t>
      </w:r>
      <w:r w:rsidRPr="008A5097">
        <w:rPr>
          <w:rFonts w:eastAsia="Segoe UI" w:cs="Segoe UI"/>
        </w:rPr>
        <w:t xml:space="preserve"> to benefit from modern programming constructs such as RAII, external ref-counting (shared_ptr), etc.</w:t>
      </w:r>
    </w:p>
    <w:p w14:paraId="60A5CD68" w14:textId="7D4ED90F" w:rsidR="00D8319C" w:rsidRPr="00AC36B8" w:rsidRDefault="00D8319C" w:rsidP="003A39C8">
      <w:pPr>
        <w:pStyle w:val="Heading1"/>
      </w:pPr>
      <w:r w:rsidRPr="00AC36B8">
        <w:t>Technical Prerequisites</w:t>
      </w:r>
    </w:p>
    <w:p w14:paraId="5200CA47" w14:textId="029FA836" w:rsidR="00D8319C" w:rsidRPr="00AC36B8" w:rsidRDefault="00D8319C" w:rsidP="00996B49">
      <w:pPr>
        <w:rPr>
          <w:rFonts w:cs="Segoe UI"/>
        </w:rPr>
      </w:pPr>
      <w:r w:rsidRPr="00AC36B8">
        <w:rPr>
          <w:rFonts w:eastAsia="Segoe UI" w:cs="Segoe UI"/>
        </w:rPr>
        <w:t>Before diving into</w:t>
      </w:r>
      <w:r w:rsidR="00D31891" w:rsidRPr="00AC36B8">
        <w:rPr>
          <w:rFonts w:eastAsia="Segoe UI" w:cs="Segoe UI"/>
        </w:rPr>
        <w:t xml:space="preserve"> the specifics of</w:t>
      </w:r>
      <w:r w:rsidRPr="00AC36B8">
        <w:rPr>
          <w:rFonts w:eastAsia="Segoe UI" w:cs="Segoe UI"/>
        </w:rPr>
        <w:t xml:space="preserve"> our </w:t>
      </w:r>
      <w:r w:rsidR="00EA6624" w:rsidRPr="00AC36B8">
        <w:rPr>
          <w:rFonts w:eastAsia="Segoe UI" w:cs="Segoe UI"/>
        </w:rPr>
        <w:t>layout and composition</w:t>
      </w:r>
      <w:r w:rsidR="001C7B12" w:rsidRPr="00AC36B8">
        <w:rPr>
          <w:rFonts w:eastAsia="Segoe UI" w:cs="Segoe UI"/>
        </w:rPr>
        <w:t xml:space="preserve"> strategy, we </w:t>
      </w:r>
      <w:r w:rsidR="00EA6624" w:rsidRPr="00AC36B8">
        <w:rPr>
          <w:rFonts w:eastAsia="Segoe UI" w:cs="Segoe UI"/>
        </w:rPr>
        <w:t>must</w:t>
      </w:r>
      <w:r w:rsidR="001C7B12" w:rsidRPr="00AC36B8">
        <w:rPr>
          <w:rFonts w:eastAsia="Segoe UI" w:cs="Segoe UI"/>
        </w:rPr>
        <w:t xml:space="preserve"> provide</w:t>
      </w:r>
      <w:r w:rsidRPr="00AC36B8">
        <w:rPr>
          <w:rFonts w:eastAsia="Segoe UI" w:cs="Segoe UI"/>
        </w:rPr>
        <w:t xml:space="preserve"> background in</w:t>
      </w:r>
      <w:r w:rsidR="00EA6624" w:rsidRPr="00AC36B8">
        <w:rPr>
          <w:rFonts w:eastAsia="Segoe UI" w:cs="Segoe UI"/>
        </w:rPr>
        <w:t xml:space="preserve">to </w:t>
      </w:r>
      <w:r w:rsidR="00702216" w:rsidRPr="00AC36B8">
        <w:rPr>
          <w:rFonts w:eastAsia="Segoe UI" w:cs="Segoe UI"/>
        </w:rPr>
        <w:t>Core Animation</w:t>
      </w:r>
      <w:r w:rsidR="00B25082" w:rsidRPr="00AC36B8">
        <w:rPr>
          <w:rFonts w:eastAsia="Segoe UI" w:cs="Segoe UI"/>
        </w:rPr>
        <w:t xml:space="preserve"> and its close relationship to UIKit</w:t>
      </w:r>
      <w:r w:rsidR="001F59A8" w:rsidRPr="00AC36B8">
        <w:rPr>
          <w:rFonts w:eastAsia="Segoe UI" w:cs="Segoe UI"/>
        </w:rPr>
        <w:t xml:space="preserve"> on iOS, as well as </w:t>
      </w:r>
      <w:r w:rsidR="00817A1B" w:rsidRPr="00AC36B8">
        <w:rPr>
          <w:rFonts w:eastAsia="Segoe UI" w:cs="Segoe UI"/>
        </w:rPr>
        <w:t xml:space="preserve">how they are </w:t>
      </w:r>
      <w:r w:rsidR="008E67FD" w:rsidRPr="00AC36B8">
        <w:rPr>
          <w:rFonts w:eastAsia="Segoe UI" w:cs="Segoe UI"/>
        </w:rPr>
        <w:t xml:space="preserve">currently </w:t>
      </w:r>
      <w:r w:rsidR="00817A1B" w:rsidRPr="00AC36B8">
        <w:rPr>
          <w:rFonts w:eastAsia="Segoe UI" w:cs="Segoe UI"/>
        </w:rPr>
        <w:t xml:space="preserve">implemented in </w:t>
      </w:r>
      <w:r w:rsidR="00121DE0" w:rsidRPr="00AC36B8">
        <w:rPr>
          <w:rFonts w:eastAsia="Segoe UI" w:cs="Segoe UI"/>
        </w:rPr>
        <w:t>WinObjC</w:t>
      </w:r>
      <w:r w:rsidR="00702216" w:rsidRPr="00AC36B8">
        <w:rPr>
          <w:rFonts w:eastAsia="Segoe UI" w:cs="Segoe UI"/>
        </w:rPr>
        <w:t>.</w:t>
      </w:r>
    </w:p>
    <w:p w14:paraId="2F34079A" w14:textId="6FEC5DB4" w:rsidR="00D8319C" w:rsidRPr="004C3291" w:rsidRDefault="001C0D28" w:rsidP="003A39C8">
      <w:pPr>
        <w:pStyle w:val="Heading2"/>
      </w:pPr>
      <w:r w:rsidRPr="004C3291">
        <w:t>iOS</w:t>
      </w:r>
      <w:r w:rsidR="00D0598D" w:rsidRPr="004C3291">
        <w:t xml:space="preserve"> -</w:t>
      </w:r>
      <w:r w:rsidRPr="004C3291">
        <w:t xml:space="preserve"> </w:t>
      </w:r>
      <w:r w:rsidR="004A75B9" w:rsidRPr="004C3291">
        <w:t>Core Animation</w:t>
      </w:r>
      <w:r w:rsidR="00C52FD5" w:rsidRPr="004C3291">
        <w:t xml:space="preserve"> Overview</w:t>
      </w:r>
    </w:p>
    <w:p w14:paraId="7411CA4D" w14:textId="3F6A2C61" w:rsidR="00257EF9" w:rsidRPr="004C3291" w:rsidRDefault="004A75B9" w:rsidP="00257EF9">
      <w:pPr>
        <w:rPr>
          <w:rFonts w:cs="Segoe UI"/>
        </w:rPr>
      </w:pPr>
      <w:r w:rsidRPr="004C3291">
        <w:rPr>
          <w:rFonts w:eastAsia="Segoe UI" w:cs="Segoe UI"/>
        </w:rPr>
        <w:t>Core Animation</w:t>
      </w:r>
      <w:r w:rsidR="00257EF9" w:rsidRPr="004C3291">
        <w:rPr>
          <w:rFonts w:eastAsia="Segoe UI" w:cs="Segoe UI"/>
        </w:rPr>
        <w:t xml:space="preserve"> provides</w:t>
      </w:r>
      <w:r w:rsidR="0076756A" w:rsidRPr="004C3291">
        <w:rPr>
          <w:rFonts w:eastAsia="Segoe UI" w:cs="Segoe UI"/>
        </w:rPr>
        <w:t xml:space="preserve"> the fundamental</w:t>
      </w:r>
      <w:r w:rsidR="00257EF9" w:rsidRPr="004C3291">
        <w:rPr>
          <w:rFonts w:eastAsia="Segoe UI" w:cs="Segoe UI"/>
        </w:rPr>
        <w:t xml:space="preserve"> support for rendering and animating visual content in iOS app</w:t>
      </w:r>
      <w:r w:rsidR="0088160E" w:rsidRPr="004C3291">
        <w:rPr>
          <w:rFonts w:eastAsia="Segoe UI" w:cs="Segoe UI"/>
        </w:rPr>
        <w:t>lications</w:t>
      </w:r>
      <w:r w:rsidR="00257EF9" w:rsidRPr="004C3291">
        <w:rPr>
          <w:rFonts w:eastAsia="Segoe UI" w:cs="Segoe UI"/>
        </w:rPr>
        <w:t xml:space="preserve">.  </w:t>
      </w:r>
      <w:r w:rsidRPr="004C3291">
        <w:rPr>
          <w:rFonts w:eastAsia="Segoe UI" w:cs="Segoe UI"/>
        </w:rPr>
        <w:t>Core Animation</w:t>
      </w:r>
      <w:r w:rsidR="00257EF9" w:rsidRPr="004C3291">
        <w:rPr>
          <w:rFonts w:eastAsia="Segoe UI" w:cs="Segoe UI"/>
        </w:rPr>
        <w:t xml:space="preserve"> is not a replacement for UIKit and its UIViews; rather, </w:t>
      </w:r>
      <w:r w:rsidR="00257EF9" w:rsidRPr="004C3291">
        <w:rPr>
          <w:rFonts w:eastAsia="Segoe UI" w:cs="Segoe UI"/>
          <w:b/>
          <w:i/>
        </w:rPr>
        <w:t xml:space="preserve">UIKit is built </w:t>
      </w:r>
      <w:r w:rsidR="00B212BA" w:rsidRPr="004C3291">
        <w:rPr>
          <w:rFonts w:eastAsia="Segoe UI" w:cs="Segoe UI"/>
          <w:b/>
          <w:i/>
        </w:rPr>
        <w:t xml:space="preserve">directly </w:t>
      </w:r>
      <w:r w:rsidR="00257EF9" w:rsidRPr="004C3291">
        <w:rPr>
          <w:rFonts w:eastAsia="Segoe UI" w:cs="Segoe UI"/>
          <w:b/>
          <w:i/>
        </w:rPr>
        <w:t xml:space="preserve">on top of </w:t>
      </w:r>
      <w:r w:rsidRPr="004C3291">
        <w:rPr>
          <w:rFonts w:eastAsia="Segoe UI" w:cs="Segoe UI"/>
          <w:b/>
          <w:i/>
        </w:rPr>
        <w:t>Core Animation</w:t>
      </w:r>
      <w:r w:rsidR="005E5C65" w:rsidRPr="004C3291">
        <w:rPr>
          <w:rFonts w:eastAsia="Segoe UI" w:cs="Segoe UI"/>
          <w:b/>
          <w:i/>
        </w:rPr>
        <w:t>, and applications frequently take advantage of this architecture.</w:t>
      </w:r>
    </w:p>
    <w:p w14:paraId="39C888FE" w14:textId="439CECCD" w:rsidR="00257EF9" w:rsidRPr="004C3291" w:rsidRDefault="31BB4466" w:rsidP="00257EF9">
      <w:pPr>
        <w:rPr>
          <w:rFonts w:cs="Segoe UI"/>
        </w:rPr>
      </w:pPr>
      <w:r w:rsidRPr="004C3291">
        <w:rPr>
          <w:rFonts w:cs="Segoe UI"/>
        </w:rPr>
        <w:t xml:space="preserve">Basic Core Animation highlights are provided below, but it may also be beneficial to read through the Apple’s </w:t>
      </w:r>
      <w:hyperlink r:id="rId18">
        <w:r w:rsidRPr="004C3291">
          <w:rPr>
            <w:rStyle w:val="Hyperlink"/>
            <w:rFonts w:eastAsiaTheme="minorBidi"/>
            <w:sz w:val="20"/>
          </w:rPr>
          <w:t>Core Animation Programming Guide</w:t>
        </w:r>
      </w:hyperlink>
      <w:r w:rsidRPr="004C3291">
        <w:rPr>
          <w:rFonts w:cs="Segoe UI"/>
        </w:rPr>
        <w:t xml:space="preserve"> for more details.</w:t>
      </w:r>
    </w:p>
    <w:p w14:paraId="438B3549" w14:textId="374A1988" w:rsidR="003F2DFD" w:rsidRPr="004C3291" w:rsidRDefault="003F2DFD" w:rsidP="003A39C8">
      <w:pPr>
        <w:pStyle w:val="Heading3"/>
        <w:rPr>
          <w:rFonts w:eastAsia="Segoe UI" w:cs="Segoe UI"/>
        </w:rPr>
      </w:pPr>
      <w:r w:rsidRPr="004C3291">
        <w:rPr>
          <w:rFonts w:eastAsia="Segoe UI" w:cs="Segoe UI"/>
        </w:rPr>
        <w:t>CALayer</w:t>
      </w:r>
    </w:p>
    <w:p w14:paraId="5FE8F633" w14:textId="627668F1" w:rsidR="0076756A" w:rsidRPr="004C3291" w:rsidRDefault="00E24F3E" w:rsidP="00257EF9">
      <w:pPr>
        <w:rPr>
          <w:rFonts w:cs="Segoe UI"/>
        </w:rPr>
      </w:pPr>
      <w:hyperlink r:id="rId19">
        <w:r w:rsidR="7E3C3DA0" w:rsidRPr="004C3291">
          <w:rPr>
            <w:rStyle w:val="Hyperlink"/>
            <w:rFonts w:eastAsiaTheme="minorBidi"/>
            <w:sz w:val="20"/>
          </w:rPr>
          <w:t>CALayers</w:t>
        </w:r>
      </w:hyperlink>
      <w:r w:rsidR="00257EF9" w:rsidRPr="004C3291">
        <w:rPr>
          <w:rFonts w:eastAsia="Segoe UI" w:cs="Segoe UI"/>
        </w:rPr>
        <w:t xml:space="preserve"> are the basis for all rendering, positioning and animation of visual content in iOS apps.  CALayers manage information about their positioning, geometry, content, etc. </w:t>
      </w:r>
    </w:p>
    <w:p w14:paraId="30C259C3" w14:textId="026FB0ED" w:rsidR="00257EF9" w:rsidRPr="004C3291" w:rsidRDefault="00257EF9" w:rsidP="00257EF9">
      <w:pPr>
        <w:rPr>
          <w:rFonts w:cs="Segoe UI"/>
        </w:rPr>
      </w:pPr>
      <w:r w:rsidRPr="004C3291">
        <w:rPr>
          <w:rFonts w:eastAsia="Segoe UI" w:cs="Segoe UI"/>
        </w:rPr>
        <w:t xml:space="preserve">However, unlike UIViews, CALayers do not </w:t>
      </w:r>
      <w:r w:rsidRPr="004C3291">
        <w:rPr>
          <w:rFonts w:eastAsia="Segoe UI" w:cs="Segoe UI"/>
          <w:i/>
        </w:rPr>
        <w:t>defi</w:t>
      </w:r>
      <w:r w:rsidR="00D950C1" w:rsidRPr="004C3291">
        <w:rPr>
          <w:rFonts w:eastAsia="Segoe UI" w:cs="Segoe UI"/>
          <w:i/>
        </w:rPr>
        <w:t>ne</w:t>
      </w:r>
      <w:r w:rsidR="00D950C1" w:rsidRPr="004C3291">
        <w:rPr>
          <w:rFonts w:eastAsia="Segoe UI" w:cs="Segoe UI"/>
        </w:rPr>
        <w:t xml:space="preserve"> their own appearance</w:t>
      </w:r>
      <w:r w:rsidR="0076756A" w:rsidRPr="004C3291">
        <w:rPr>
          <w:rFonts w:eastAsia="Segoe UI" w:cs="Segoe UI"/>
        </w:rPr>
        <w:t xml:space="preserve"> or </w:t>
      </w:r>
      <w:r w:rsidR="00D950C1" w:rsidRPr="004C3291">
        <w:rPr>
          <w:rFonts w:eastAsia="Segoe UI" w:cs="Segoe UI"/>
        </w:rPr>
        <w:t xml:space="preserve">content.  CALayer content is provided </w:t>
      </w:r>
      <w:r w:rsidR="00D950C1" w:rsidRPr="004C3291">
        <w:rPr>
          <w:rFonts w:eastAsia="Segoe UI" w:cs="Segoe UI"/>
          <w:b/>
          <w:i/>
        </w:rPr>
        <w:t>either</w:t>
      </w:r>
      <w:r w:rsidR="00D950C1" w:rsidRPr="004C3291">
        <w:rPr>
          <w:rFonts w:eastAsia="Segoe UI" w:cs="Segoe UI"/>
        </w:rPr>
        <w:t xml:space="preserve"> by </w:t>
      </w:r>
      <w:r w:rsidR="00487D8A" w:rsidRPr="004C3291">
        <w:rPr>
          <w:rFonts w:eastAsia="Segoe UI" w:cs="Segoe UI"/>
        </w:rPr>
        <w:t>the layer’s</w:t>
      </w:r>
      <w:r w:rsidR="007B7626" w:rsidRPr="004C3291">
        <w:rPr>
          <w:rFonts w:eastAsia="Segoe UI" w:cs="Segoe UI"/>
        </w:rPr>
        <w:t xml:space="preserve"> </w:t>
      </w:r>
      <w:hyperlink r:id="rId20">
        <w:r w:rsidR="7E3C3DA0" w:rsidRPr="004C3291">
          <w:rPr>
            <w:rStyle w:val="Hyperlink"/>
            <w:rFonts w:eastAsiaTheme="minorBidi"/>
            <w:sz w:val="20"/>
          </w:rPr>
          <w:t>CALayerDelegate</w:t>
        </w:r>
      </w:hyperlink>
      <w:r w:rsidR="00487D8A" w:rsidRPr="004C3291">
        <w:rPr>
          <w:rFonts w:eastAsia="Segoe UI" w:cs="Segoe UI"/>
        </w:rPr>
        <w:t xml:space="preserve"> (</w:t>
      </w:r>
      <w:r w:rsidR="00487D8A" w:rsidRPr="004C3291">
        <w:rPr>
          <w:rFonts w:eastAsia="Segoe UI" w:cs="Segoe UI"/>
          <w:i/>
        </w:rPr>
        <w:t>usually</w:t>
      </w:r>
      <w:r w:rsidR="00487D8A" w:rsidRPr="004C3291">
        <w:rPr>
          <w:rFonts w:eastAsia="Segoe UI" w:cs="Segoe UI"/>
        </w:rPr>
        <w:t xml:space="preserve"> a UIView)</w:t>
      </w:r>
      <w:r w:rsidR="00D950C1" w:rsidRPr="004C3291">
        <w:rPr>
          <w:rFonts w:eastAsia="Segoe UI" w:cs="Segoe UI"/>
        </w:rPr>
        <w:t xml:space="preserve"> drawing itself via CoreGraphics, </w:t>
      </w:r>
      <w:r w:rsidR="00D950C1" w:rsidRPr="004C3291">
        <w:rPr>
          <w:rFonts w:eastAsia="Segoe UI" w:cs="Segoe UI"/>
          <w:b/>
          <w:i/>
        </w:rPr>
        <w:t>or</w:t>
      </w:r>
      <w:r w:rsidR="00D950C1" w:rsidRPr="004C3291">
        <w:rPr>
          <w:rFonts w:eastAsia="Segoe UI" w:cs="Segoe UI"/>
        </w:rPr>
        <w:t xml:space="preserve"> by explicitly setting the CALayer’s content to a fixed bitmap image</w:t>
      </w:r>
      <w:r w:rsidR="000C7474" w:rsidRPr="004C3291">
        <w:rPr>
          <w:rFonts w:eastAsia="Segoe UI" w:cs="Segoe UI"/>
        </w:rPr>
        <w:t xml:space="preserve"> (</w:t>
      </w:r>
      <w:r w:rsidR="000C7474" w:rsidRPr="004C3291">
        <w:rPr>
          <w:rFonts w:eastAsia="Segoe UI" w:cs="Segoe UI"/>
          <w:i/>
        </w:rPr>
        <w:t>also</w:t>
      </w:r>
      <w:r w:rsidR="000C7474" w:rsidRPr="004C3291">
        <w:rPr>
          <w:rFonts w:eastAsia="Segoe UI" w:cs="Segoe UI"/>
        </w:rPr>
        <w:t xml:space="preserve"> usually performed by an owning UIView)</w:t>
      </w:r>
      <w:r w:rsidR="00D950C1" w:rsidRPr="004C3291">
        <w:rPr>
          <w:rFonts w:eastAsia="Segoe UI" w:cs="Segoe UI"/>
        </w:rPr>
        <w:t>.</w:t>
      </w:r>
      <w:r w:rsidR="007B7626" w:rsidRPr="004C3291">
        <w:rPr>
          <w:rFonts w:eastAsia="Segoe UI" w:cs="Segoe UI"/>
        </w:rPr>
        <w:t xml:space="preserve"> </w:t>
      </w:r>
    </w:p>
    <w:p w14:paraId="16B3FDCC" w14:textId="65D3A9CD" w:rsidR="008A7EB8" w:rsidRPr="004C3291" w:rsidRDefault="008A7EB8" w:rsidP="008A7EB8">
      <w:pPr>
        <w:pStyle w:val="Heading3"/>
        <w:rPr>
          <w:rFonts w:eastAsia="Segoe UI" w:cs="Segoe UI"/>
        </w:rPr>
      </w:pPr>
      <w:r w:rsidRPr="004C3291">
        <w:rPr>
          <w:rFonts w:eastAsia="Segoe UI" w:cs="Segoe UI"/>
        </w:rPr>
        <w:t>CAAnimation</w:t>
      </w:r>
    </w:p>
    <w:p w14:paraId="5441FBA9" w14:textId="77777777" w:rsidR="00DA35CB" w:rsidRPr="004C3291" w:rsidRDefault="007C142F" w:rsidP="008A7EB8">
      <w:pPr>
        <w:rPr>
          <w:rFonts w:cs="Segoe UI"/>
        </w:rPr>
      </w:pPr>
      <w:r w:rsidRPr="004C3291">
        <w:rPr>
          <w:rFonts w:eastAsia="Segoe UI" w:cs="Segoe UI"/>
        </w:rPr>
        <w:t xml:space="preserve">CALayer animations can be performed either implicitly or explicitly.  </w:t>
      </w:r>
      <w:r w:rsidR="0076756A" w:rsidRPr="004C3291">
        <w:rPr>
          <w:rFonts w:eastAsia="Segoe UI" w:cs="Segoe UI"/>
        </w:rPr>
        <w:t>By default, s</w:t>
      </w:r>
      <w:r w:rsidRPr="004C3291">
        <w:rPr>
          <w:rFonts w:eastAsia="Segoe UI" w:cs="Segoe UI"/>
        </w:rPr>
        <w:t>etting many</w:t>
      </w:r>
      <w:r w:rsidR="006C49CA" w:rsidRPr="004C3291">
        <w:rPr>
          <w:rFonts w:eastAsia="Segoe UI" w:cs="Segoe UI"/>
        </w:rPr>
        <w:t xml:space="preserve"> CALayer</w:t>
      </w:r>
      <w:r w:rsidRPr="004C3291">
        <w:rPr>
          <w:rFonts w:eastAsia="Segoe UI" w:cs="Segoe UI"/>
        </w:rPr>
        <w:t xml:space="preserve"> properties (bounds, positioning, opacity, etc.) will result in implicit animations</w:t>
      </w:r>
      <w:r w:rsidR="0076756A" w:rsidRPr="004C3291">
        <w:rPr>
          <w:rFonts w:eastAsia="Segoe UI" w:cs="Segoe UI"/>
        </w:rPr>
        <w:t xml:space="preserve"> being run</w:t>
      </w:r>
      <w:r w:rsidRPr="004C3291">
        <w:rPr>
          <w:rFonts w:eastAsia="Segoe UI" w:cs="Segoe UI"/>
        </w:rPr>
        <w:t xml:space="preserve"> for those propert</w:t>
      </w:r>
      <w:r w:rsidR="00487D8A" w:rsidRPr="004C3291">
        <w:rPr>
          <w:rFonts w:eastAsia="Segoe UI" w:cs="Segoe UI"/>
        </w:rPr>
        <w:t>y changes</w:t>
      </w:r>
      <w:r w:rsidR="0076756A" w:rsidRPr="004C3291">
        <w:rPr>
          <w:rFonts w:eastAsia="Segoe UI" w:cs="Segoe UI"/>
        </w:rPr>
        <w:t xml:space="preserve">.  </w:t>
      </w:r>
    </w:p>
    <w:p w14:paraId="0425F897" w14:textId="03AB0DED" w:rsidR="008A7EB8" w:rsidRPr="004C3291" w:rsidRDefault="00643977" w:rsidP="008A7EB8">
      <w:pPr>
        <w:rPr>
          <w:rFonts w:cs="Segoe UI"/>
        </w:rPr>
      </w:pPr>
      <w:r w:rsidRPr="004C3291">
        <w:rPr>
          <w:rFonts w:eastAsia="Segoe UI" w:cs="Segoe UI"/>
        </w:rPr>
        <w:t>Additionally</w:t>
      </w:r>
      <w:r w:rsidR="0076756A" w:rsidRPr="004C3291">
        <w:rPr>
          <w:rFonts w:eastAsia="Segoe UI" w:cs="Segoe UI"/>
        </w:rPr>
        <w:t xml:space="preserve">, </w:t>
      </w:r>
      <w:r w:rsidR="007C142F" w:rsidRPr="004C3291">
        <w:rPr>
          <w:rFonts w:eastAsia="Segoe UI" w:cs="Segoe UI"/>
        </w:rPr>
        <w:t>the app developer can explicitly create one or more animations to run simultaneously</w:t>
      </w:r>
      <w:r w:rsidR="006C49CA" w:rsidRPr="004C3291">
        <w:rPr>
          <w:rFonts w:eastAsia="Segoe UI" w:cs="Segoe UI"/>
        </w:rPr>
        <w:t xml:space="preserve"> on the CALayer</w:t>
      </w:r>
      <w:r w:rsidR="007C142F" w:rsidRPr="004C3291">
        <w:rPr>
          <w:rFonts w:eastAsia="Segoe UI" w:cs="Segoe UI"/>
        </w:rPr>
        <w:t xml:space="preserve"> via</w:t>
      </w:r>
      <w:r w:rsidR="006C49CA" w:rsidRPr="004C3291">
        <w:rPr>
          <w:rFonts w:eastAsia="Segoe UI" w:cs="Segoe UI"/>
        </w:rPr>
        <w:t xml:space="preserve"> distinct</w:t>
      </w:r>
      <w:r w:rsidR="007C142F" w:rsidRPr="004C3291">
        <w:rPr>
          <w:rFonts w:eastAsia="Segoe UI" w:cs="Segoe UI"/>
        </w:rPr>
        <w:t xml:space="preserve"> </w:t>
      </w:r>
      <w:hyperlink r:id="rId21">
        <w:r w:rsidR="7E3C3DA0" w:rsidRPr="004C3291">
          <w:rPr>
            <w:rStyle w:val="Hyperlink"/>
            <w:rFonts w:eastAsiaTheme="minorBidi"/>
            <w:sz w:val="20"/>
          </w:rPr>
          <w:t>CAAnimations</w:t>
        </w:r>
      </w:hyperlink>
      <w:r w:rsidR="007C142F" w:rsidRPr="004C3291">
        <w:rPr>
          <w:rFonts w:eastAsia="Segoe UI" w:cs="Segoe UI"/>
        </w:rPr>
        <w:t>.</w:t>
      </w:r>
    </w:p>
    <w:p w14:paraId="546EEEDF" w14:textId="1FF4F5FA" w:rsidR="003F2DFD" w:rsidRPr="004C3291" w:rsidRDefault="003F2DFD" w:rsidP="003A39C8">
      <w:pPr>
        <w:pStyle w:val="Heading3"/>
        <w:rPr>
          <w:rFonts w:eastAsia="Segoe UI" w:cs="Segoe UI"/>
        </w:rPr>
      </w:pPr>
      <w:commentRangeStart w:id="14"/>
      <w:commentRangeStart w:id="15"/>
      <w:r w:rsidRPr="004C3291">
        <w:rPr>
          <w:rFonts w:eastAsia="Segoe UI" w:cs="Segoe UI"/>
        </w:rPr>
        <w:t>CATransaction</w:t>
      </w:r>
    </w:p>
    <w:p w14:paraId="5594276B" w14:textId="4446EFFA" w:rsidR="007B7626" w:rsidRPr="004C3291" w:rsidRDefault="00EE2CA9" w:rsidP="003F2DFD">
      <w:pPr>
        <w:rPr>
          <w:rFonts w:cs="Segoe UI"/>
        </w:rPr>
      </w:pPr>
      <w:r w:rsidRPr="004C3291">
        <w:rPr>
          <w:rFonts w:eastAsia="Segoe UI" w:cs="Segoe UI"/>
        </w:rPr>
        <w:t xml:space="preserve">All </w:t>
      </w:r>
      <w:r w:rsidR="007B7626" w:rsidRPr="004C3291">
        <w:rPr>
          <w:rFonts w:eastAsia="Segoe UI" w:cs="Segoe UI"/>
        </w:rPr>
        <w:t>CALayer</w:t>
      </w:r>
      <w:r w:rsidRPr="004C3291">
        <w:rPr>
          <w:rFonts w:eastAsia="Segoe UI" w:cs="Segoe UI"/>
        </w:rPr>
        <w:t xml:space="preserve"> property changes, </w:t>
      </w:r>
      <w:r w:rsidR="007B7626" w:rsidRPr="004C3291">
        <w:rPr>
          <w:rFonts w:eastAsia="Segoe UI" w:cs="Segoe UI"/>
        </w:rPr>
        <w:t xml:space="preserve">hierarchy changes, </w:t>
      </w:r>
      <w:r w:rsidRPr="004C3291">
        <w:rPr>
          <w:rFonts w:eastAsia="Segoe UI" w:cs="Segoe UI"/>
        </w:rPr>
        <w:t xml:space="preserve">animations, etc. are </w:t>
      </w:r>
      <w:r w:rsidR="007B7626" w:rsidRPr="004C3291">
        <w:rPr>
          <w:rFonts w:eastAsia="Segoe UI" w:cs="Segoe UI"/>
        </w:rPr>
        <w:t>batched up into</w:t>
      </w:r>
      <w:r w:rsidRPr="004C3291">
        <w:rPr>
          <w:rFonts w:eastAsia="Segoe UI" w:cs="Segoe UI"/>
        </w:rPr>
        <w:t xml:space="preserve"> CATransaction </w:t>
      </w:r>
      <w:r w:rsidR="00DA35CB" w:rsidRPr="004C3291">
        <w:rPr>
          <w:rFonts w:eastAsia="Segoe UI" w:cs="Segoe UI"/>
        </w:rPr>
        <w:t>groups</w:t>
      </w:r>
      <w:r w:rsidRPr="004C3291">
        <w:rPr>
          <w:rFonts w:eastAsia="Segoe UI" w:cs="Segoe UI"/>
        </w:rPr>
        <w:t>.  By default, any changes made to Core Animation</w:t>
      </w:r>
      <w:r w:rsidR="007B7626" w:rsidRPr="004C3291">
        <w:rPr>
          <w:rFonts w:eastAsia="Segoe UI" w:cs="Segoe UI"/>
        </w:rPr>
        <w:t xml:space="preserve"> objects</w:t>
      </w:r>
      <w:r w:rsidRPr="004C3291">
        <w:rPr>
          <w:rFonts w:eastAsia="Segoe UI" w:cs="Segoe UI"/>
        </w:rPr>
        <w:t xml:space="preserve"> in a given </w:t>
      </w:r>
      <w:r w:rsidR="007B7626" w:rsidRPr="004C3291">
        <w:rPr>
          <w:rFonts w:eastAsia="Segoe UI" w:cs="Segoe UI"/>
        </w:rPr>
        <w:t>pass</w:t>
      </w:r>
      <w:r w:rsidRPr="004C3291">
        <w:rPr>
          <w:rFonts w:eastAsia="Segoe UI" w:cs="Segoe UI"/>
        </w:rPr>
        <w:t xml:space="preserve"> of the</w:t>
      </w:r>
      <w:r w:rsidR="007B7626" w:rsidRPr="004C3291">
        <w:rPr>
          <w:rFonts w:eastAsia="Segoe UI" w:cs="Segoe UI"/>
        </w:rPr>
        <w:t xml:space="preserve"> </w:t>
      </w:r>
      <w:r w:rsidR="00DA5672" w:rsidRPr="004C3291">
        <w:rPr>
          <w:rFonts w:eastAsia="Segoe UI" w:cs="Segoe UI"/>
        </w:rPr>
        <w:t>display update cycle</w:t>
      </w:r>
      <w:r w:rsidRPr="004C3291">
        <w:rPr>
          <w:rFonts w:eastAsia="Segoe UI" w:cs="Segoe UI"/>
        </w:rPr>
        <w:t xml:space="preserve"> are queued up within </w:t>
      </w:r>
      <w:r w:rsidR="00DA35CB" w:rsidRPr="004C3291">
        <w:rPr>
          <w:rFonts w:eastAsia="Segoe UI" w:cs="Segoe UI"/>
        </w:rPr>
        <w:t>a</w:t>
      </w:r>
      <w:r w:rsidRPr="004C3291">
        <w:rPr>
          <w:rFonts w:eastAsia="Segoe UI" w:cs="Segoe UI"/>
        </w:rPr>
        <w:t xml:space="preserve"> </w:t>
      </w:r>
      <w:r w:rsidR="00DA35CB" w:rsidRPr="004C3291">
        <w:rPr>
          <w:rFonts w:eastAsia="Segoe UI" w:cs="Segoe UI"/>
        </w:rPr>
        <w:t>‘root’</w:t>
      </w:r>
      <w:r w:rsidRPr="004C3291">
        <w:rPr>
          <w:rFonts w:eastAsia="Segoe UI" w:cs="Segoe UI"/>
        </w:rPr>
        <w:t xml:space="preserve"> CATransaction, which is committed and processed</w:t>
      </w:r>
      <w:r w:rsidR="00DA35CB" w:rsidRPr="004C3291">
        <w:rPr>
          <w:rFonts w:eastAsia="Segoe UI" w:cs="Segoe UI"/>
        </w:rPr>
        <w:t xml:space="preserve"> asynchronously</w:t>
      </w:r>
      <w:r w:rsidRPr="004C3291">
        <w:rPr>
          <w:rFonts w:eastAsia="Segoe UI" w:cs="Segoe UI"/>
        </w:rPr>
        <w:t xml:space="preserve"> after </w:t>
      </w:r>
      <w:r w:rsidRPr="004C3291">
        <w:rPr>
          <w:rFonts w:eastAsia="Segoe UI" w:cs="Segoe UI"/>
          <w:i/>
        </w:rPr>
        <w:t>that</w:t>
      </w:r>
      <w:r w:rsidRPr="004C3291">
        <w:rPr>
          <w:rFonts w:eastAsia="Segoe UI" w:cs="Segoe UI"/>
        </w:rPr>
        <w:t xml:space="preserve"> </w:t>
      </w:r>
      <w:r w:rsidR="00DA5672" w:rsidRPr="004C3291">
        <w:rPr>
          <w:rFonts w:eastAsia="Segoe UI" w:cs="Segoe UI"/>
        </w:rPr>
        <w:t>display update cycle</w:t>
      </w:r>
      <w:r w:rsidRPr="004C3291">
        <w:rPr>
          <w:rFonts w:eastAsia="Segoe UI" w:cs="Segoe UI"/>
        </w:rPr>
        <w:t xml:space="preserve"> completes.  </w:t>
      </w:r>
    </w:p>
    <w:p w14:paraId="27EB4BC1" w14:textId="5748E7AB" w:rsidR="003F2DFD" w:rsidRPr="004C3291" w:rsidRDefault="00EE2CA9" w:rsidP="003F2DFD">
      <w:pPr>
        <w:rPr>
          <w:rFonts w:cs="Segoe UI"/>
        </w:rPr>
      </w:pPr>
      <w:r w:rsidRPr="004C3291">
        <w:rPr>
          <w:rFonts w:eastAsia="Segoe UI" w:cs="Segoe UI"/>
        </w:rPr>
        <w:t>CATransaction nesting is also supported, wherein the app developer can nest and</w:t>
      </w:r>
      <w:r w:rsidR="009376D9" w:rsidRPr="004C3291">
        <w:rPr>
          <w:rFonts w:eastAsia="Segoe UI" w:cs="Segoe UI"/>
        </w:rPr>
        <w:t xml:space="preserve"> optionally</w:t>
      </w:r>
      <w:r w:rsidRPr="004C3291">
        <w:rPr>
          <w:rFonts w:eastAsia="Segoe UI" w:cs="Segoe UI"/>
        </w:rPr>
        <w:t xml:space="preserve"> commit </w:t>
      </w:r>
      <w:r w:rsidR="009376D9" w:rsidRPr="004C3291">
        <w:rPr>
          <w:rFonts w:eastAsia="Segoe UI" w:cs="Segoe UI"/>
        </w:rPr>
        <w:t>sub-</w:t>
      </w:r>
      <w:r w:rsidRPr="004C3291">
        <w:rPr>
          <w:rFonts w:eastAsia="Segoe UI" w:cs="Segoe UI"/>
        </w:rPr>
        <w:t>CATransactions as needed.</w:t>
      </w:r>
      <w:commentRangeEnd w:id="14"/>
      <w:r w:rsidR="00A01AAE" w:rsidRPr="004C3291">
        <w:rPr>
          <w:rStyle w:val="CommentReference"/>
          <w:rFonts w:cs="Segoe UI"/>
        </w:rPr>
        <w:commentReference w:id="14"/>
      </w:r>
      <w:commentRangeEnd w:id="15"/>
      <w:r w:rsidR="00220E9E" w:rsidRPr="004C3291">
        <w:rPr>
          <w:rStyle w:val="CommentReference"/>
          <w:rFonts w:cs="Segoe UI"/>
        </w:rPr>
        <w:commentReference w:id="15"/>
      </w:r>
    </w:p>
    <w:p w14:paraId="17A5077B" w14:textId="447E7DC4" w:rsidR="00D8319C" w:rsidRPr="004C3291" w:rsidRDefault="00D8319C" w:rsidP="0076756A">
      <w:pPr>
        <w:pStyle w:val="Heading3"/>
        <w:rPr>
          <w:rFonts w:eastAsia="Segoe UI" w:cs="Segoe UI"/>
        </w:rPr>
      </w:pPr>
      <w:r w:rsidRPr="004C3291">
        <w:rPr>
          <w:rFonts w:eastAsia="Segoe UI" w:cs="Segoe UI"/>
        </w:rPr>
        <w:t>UIView Interop</w:t>
      </w:r>
    </w:p>
    <w:p w14:paraId="5B1E6904" w14:textId="02526EE3" w:rsidR="00003B7E" w:rsidRPr="004C3291" w:rsidRDefault="00E24F3E" w:rsidP="00C52FBD">
      <w:pPr>
        <w:rPr>
          <w:rFonts w:cs="Segoe UI"/>
        </w:rPr>
      </w:pPr>
      <w:hyperlink r:id="rId22">
        <w:r w:rsidR="7E3C3DA0" w:rsidRPr="004C3291">
          <w:rPr>
            <w:rStyle w:val="Hyperlink"/>
            <w:rFonts w:eastAsiaTheme="minorBidi"/>
            <w:sz w:val="20"/>
          </w:rPr>
          <w:t>UIViews</w:t>
        </w:r>
      </w:hyperlink>
      <w:r w:rsidR="002C7EF5" w:rsidRPr="004C3291">
        <w:rPr>
          <w:rFonts w:eastAsia="Segoe UI" w:cs="Segoe UI"/>
        </w:rPr>
        <w:t xml:space="preserve"> (the basis of all UI controls)</w:t>
      </w:r>
      <w:r w:rsidR="00C52FBD" w:rsidRPr="004C3291">
        <w:rPr>
          <w:rFonts w:eastAsia="Segoe UI" w:cs="Segoe UI"/>
        </w:rPr>
        <w:t xml:space="preserve"> </w:t>
      </w:r>
      <w:r w:rsidR="009376D9" w:rsidRPr="004C3291">
        <w:rPr>
          <w:rFonts w:eastAsia="Segoe UI" w:cs="Segoe UI"/>
        </w:rPr>
        <w:t xml:space="preserve">on iOS are </w:t>
      </w:r>
      <w:r w:rsidR="009376D9" w:rsidRPr="004C3291">
        <w:rPr>
          <w:rFonts w:eastAsia="Segoe UI" w:cs="Segoe UI"/>
          <w:i/>
        </w:rPr>
        <w:t>always</w:t>
      </w:r>
      <w:r w:rsidR="009376D9" w:rsidRPr="004C3291">
        <w:rPr>
          <w:rFonts w:eastAsia="Segoe UI" w:cs="Segoe UI"/>
        </w:rPr>
        <w:t xml:space="preserve"> backed by a single ‘root’ CALayer.  </w:t>
      </w:r>
      <w:r w:rsidR="002C7EF5" w:rsidRPr="004C3291">
        <w:rPr>
          <w:rFonts w:eastAsia="Segoe UI" w:cs="Segoe UI"/>
        </w:rPr>
        <w:t>Each</w:t>
      </w:r>
      <w:r w:rsidR="009376D9" w:rsidRPr="004C3291">
        <w:rPr>
          <w:rFonts w:eastAsia="Segoe UI" w:cs="Segoe UI"/>
        </w:rPr>
        <w:t xml:space="preserve"> owning UIView sets itself as </w:t>
      </w:r>
      <w:r w:rsidR="002C7EF5" w:rsidRPr="004C3291">
        <w:rPr>
          <w:rFonts w:eastAsia="Segoe UI" w:cs="Segoe UI"/>
        </w:rPr>
        <w:t>its backing</w:t>
      </w:r>
      <w:r w:rsidR="009376D9" w:rsidRPr="004C3291">
        <w:rPr>
          <w:rFonts w:eastAsia="Segoe UI" w:cs="Segoe UI"/>
        </w:rPr>
        <w:t xml:space="preserve"> CALayer’s </w:t>
      </w:r>
      <w:hyperlink r:id="rId23">
        <w:r w:rsidR="7E3C3DA0" w:rsidRPr="004C3291">
          <w:rPr>
            <w:rStyle w:val="Hyperlink"/>
            <w:rFonts w:eastAsiaTheme="minorBidi"/>
            <w:sz w:val="20"/>
          </w:rPr>
          <w:t>delegate</w:t>
        </w:r>
      </w:hyperlink>
      <w:r w:rsidR="009376D9" w:rsidRPr="004C3291">
        <w:rPr>
          <w:rFonts w:eastAsia="Segoe UI" w:cs="Segoe UI"/>
        </w:rPr>
        <w:t>, allowing the UIView to control</w:t>
      </w:r>
      <w:r w:rsidR="002C7EF5" w:rsidRPr="004C3291">
        <w:rPr>
          <w:rFonts w:eastAsia="Segoe UI" w:cs="Segoe UI"/>
        </w:rPr>
        <w:t xml:space="preserve"> </w:t>
      </w:r>
      <w:r w:rsidR="00DB2518" w:rsidRPr="004C3291">
        <w:rPr>
          <w:rFonts w:eastAsia="Segoe UI" w:cs="Segoe UI"/>
        </w:rPr>
        <w:t>all</w:t>
      </w:r>
      <w:r w:rsidR="009376D9" w:rsidRPr="004C3291">
        <w:rPr>
          <w:rFonts w:eastAsia="Segoe UI" w:cs="Segoe UI"/>
        </w:rPr>
        <w:t xml:space="preserve"> rendering and layout for its backing layer.</w:t>
      </w:r>
    </w:p>
    <w:p w14:paraId="664BA297" w14:textId="772D0BA0" w:rsidR="00C52FBD" w:rsidRPr="004C3291" w:rsidRDefault="00003B7E" w:rsidP="00C52FBD">
      <w:pPr>
        <w:rPr>
          <w:rFonts w:cs="Segoe UI"/>
        </w:rPr>
      </w:pPr>
      <w:r w:rsidRPr="004C3291">
        <w:rPr>
          <w:rFonts w:eastAsia="Segoe UI" w:cs="Segoe UI"/>
        </w:rPr>
        <w:t xml:space="preserve">Custom UIViews can declare the type of their backing CALayer by implementing the </w:t>
      </w:r>
      <w:r w:rsidR="002B6AD9" w:rsidRPr="004C3291">
        <w:rPr>
          <w:rFonts w:eastAsia="Segoe UI" w:cs="Segoe UI"/>
        </w:rPr>
        <w:t xml:space="preserve">static </w:t>
      </w:r>
      <w:hyperlink r:id="rId24">
        <w:r w:rsidR="7E3C3DA0" w:rsidRPr="004C3291">
          <w:rPr>
            <w:rStyle w:val="Hyperlink"/>
            <w:rFonts w:eastAsiaTheme="minorBidi"/>
            <w:sz w:val="20"/>
          </w:rPr>
          <w:t>layerClass</w:t>
        </w:r>
      </w:hyperlink>
      <w:r w:rsidR="7E3C3DA0" w:rsidRPr="004C3291">
        <w:rPr>
          <w:rFonts w:eastAsia="Segoe UI" w:cs="Segoe UI"/>
        </w:rPr>
        <w:t xml:space="preserve"> method.</w:t>
      </w:r>
      <w:r w:rsidR="00D033D0" w:rsidRPr="004C3291">
        <w:rPr>
          <w:rFonts w:eastAsia="Segoe UI" w:cs="Segoe UI"/>
        </w:rPr>
        <w:t xml:space="preserve">  By default, </w:t>
      </w:r>
      <w:r w:rsidR="002B6AD9" w:rsidRPr="004C3291">
        <w:rPr>
          <w:rFonts w:eastAsia="Segoe UI" w:cs="Segoe UI"/>
        </w:rPr>
        <w:t xml:space="preserve">most </w:t>
      </w:r>
      <w:r w:rsidR="00D033D0" w:rsidRPr="004C3291">
        <w:rPr>
          <w:rFonts w:eastAsia="Segoe UI" w:cs="Segoe UI"/>
        </w:rPr>
        <w:t>UIView</w:t>
      </w:r>
      <w:r w:rsidR="002B6AD9" w:rsidRPr="004C3291">
        <w:rPr>
          <w:rFonts w:eastAsia="Segoe UI" w:cs="Segoe UI"/>
        </w:rPr>
        <w:t>s</w:t>
      </w:r>
      <w:r w:rsidR="00D033D0" w:rsidRPr="004C3291">
        <w:rPr>
          <w:rFonts w:eastAsia="Segoe UI" w:cs="Segoe UI"/>
        </w:rPr>
        <w:t xml:space="preserve"> </w:t>
      </w:r>
      <w:r w:rsidR="002B6AD9" w:rsidRPr="004C3291">
        <w:rPr>
          <w:rFonts w:eastAsia="Segoe UI" w:cs="Segoe UI"/>
        </w:rPr>
        <w:t>are</w:t>
      </w:r>
      <w:r w:rsidR="00D033D0" w:rsidRPr="004C3291">
        <w:rPr>
          <w:rFonts w:eastAsia="Segoe UI" w:cs="Segoe UI"/>
        </w:rPr>
        <w:t xml:space="preserve"> backed by </w:t>
      </w:r>
      <w:r w:rsidR="002B6AD9" w:rsidRPr="004C3291">
        <w:rPr>
          <w:rFonts w:eastAsia="Segoe UI" w:cs="Segoe UI"/>
        </w:rPr>
        <w:t xml:space="preserve">the base </w:t>
      </w:r>
      <w:r w:rsidR="00D033D0" w:rsidRPr="004C3291">
        <w:rPr>
          <w:rFonts w:eastAsia="Segoe UI" w:cs="Segoe UI"/>
        </w:rPr>
        <w:t>CALayer</w:t>
      </w:r>
      <w:r w:rsidR="002B6AD9" w:rsidRPr="004C3291">
        <w:rPr>
          <w:rFonts w:eastAsia="Segoe UI" w:cs="Segoe UI"/>
        </w:rPr>
        <w:t xml:space="preserve"> class</w:t>
      </w:r>
      <w:r w:rsidR="00D033D0" w:rsidRPr="004C3291">
        <w:rPr>
          <w:rFonts w:eastAsia="Segoe UI" w:cs="Segoe UI"/>
        </w:rPr>
        <w:t>, but spec</w:t>
      </w:r>
      <w:r w:rsidR="002B6AD9" w:rsidRPr="004C3291">
        <w:rPr>
          <w:rFonts w:eastAsia="Segoe UI" w:cs="Segoe UI"/>
        </w:rPr>
        <w:t xml:space="preserve">ialized CALayer types are provided by Core Animation (CATextLayer, CAShapeLayer, etc.), and app developers can also create custom CALayer implementations </w:t>
      </w:r>
      <w:r w:rsidR="00DB2518" w:rsidRPr="004C3291">
        <w:rPr>
          <w:rFonts w:eastAsia="Segoe UI" w:cs="Segoe UI"/>
        </w:rPr>
        <w:t>for use</w:t>
      </w:r>
      <w:r w:rsidR="002B6AD9" w:rsidRPr="004C3291">
        <w:rPr>
          <w:rFonts w:eastAsia="Segoe UI" w:cs="Segoe UI"/>
        </w:rPr>
        <w:t xml:space="preserve"> by their custom UIViews.</w:t>
      </w:r>
    </w:p>
    <w:p w14:paraId="1623E15A" w14:textId="162AB99B" w:rsidR="00A301AA" w:rsidRPr="004C3291" w:rsidRDefault="00A301AA" w:rsidP="00C52FBD">
      <w:pPr>
        <w:rPr>
          <w:rFonts w:cs="Segoe UI"/>
        </w:rPr>
      </w:pPr>
      <w:r w:rsidRPr="004C3291">
        <w:rPr>
          <w:rFonts w:eastAsia="Segoe UI" w:cs="Segoe UI"/>
        </w:rPr>
        <w:t>It’s standard practice for app developers to build custom/derived UIViews, UIControls, UIButtons, etc. which override and augment their base class’ default layout and rendering behavior.</w:t>
      </w:r>
    </w:p>
    <w:p w14:paraId="47BBC034" w14:textId="216E176A" w:rsidR="00140CE3" w:rsidRPr="004C3291" w:rsidRDefault="00F65AE6" w:rsidP="003A39C8">
      <w:pPr>
        <w:pStyle w:val="Heading3"/>
        <w:rPr>
          <w:rFonts w:eastAsia="Segoe UI" w:cs="Segoe UI"/>
        </w:rPr>
      </w:pPr>
      <w:r w:rsidRPr="004C3291">
        <w:rPr>
          <w:rFonts w:eastAsia="Segoe UI" w:cs="Segoe UI"/>
        </w:rPr>
        <w:t>S</w:t>
      </w:r>
      <w:r w:rsidR="00140CE3" w:rsidRPr="004C3291">
        <w:rPr>
          <w:rFonts w:eastAsia="Segoe UI" w:cs="Segoe UI"/>
        </w:rPr>
        <w:t>ub</w:t>
      </w:r>
      <w:r w:rsidR="008A6EC7" w:rsidRPr="004C3291">
        <w:rPr>
          <w:rFonts w:eastAsia="Segoe UI" w:cs="Segoe UI"/>
        </w:rPr>
        <w:t>V</w:t>
      </w:r>
      <w:r w:rsidR="003A39C8" w:rsidRPr="004C3291">
        <w:rPr>
          <w:rFonts w:eastAsia="Segoe UI" w:cs="Segoe UI"/>
        </w:rPr>
        <w:t>iew/</w:t>
      </w:r>
      <w:r w:rsidRPr="004C3291">
        <w:rPr>
          <w:rFonts w:eastAsia="Segoe UI" w:cs="Segoe UI"/>
        </w:rPr>
        <w:t>S</w:t>
      </w:r>
      <w:r w:rsidR="003A39C8" w:rsidRPr="004C3291">
        <w:rPr>
          <w:rFonts w:eastAsia="Segoe UI" w:cs="Segoe UI"/>
        </w:rPr>
        <w:t>ub</w:t>
      </w:r>
      <w:r w:rsidRPr="004C3291">
        <w:rPr>
          <w:rFonts w:eastAsia="Segoe UI" w:cs="Segoe UI"/>
        </w:rPr>
        <w:t>L</w:t>
      </w:r>
      <w:r w:rsidR="00140CE3" w:rsidRPr="004C3291">
        <w:rPr>
          <w:rFonts w:eastAsia="Segoe UI" w:cs="Segoe UI"/>
        </w:rPr>
        <w:t xml:space="preserve">ayer </w:t>
      </w:r>
      <w:r w:rsidRPr="004C3291">
        <w:rPr>
          <w:rFonts w:eastAsia="Segoe UI" w:cs="Segoe UI"/>
        </w:rPr>
        <w:t>M</w:t>
      </w:r>
      <w:r w:rsidR="00140CE3" w:rsidRPr="004C3291">
        <w:rPr>
          <w:rFonts w:eastAsia="Segoe UI" w:cs="Segoe UI"/>
        </w:rPr>
        <w:t>anagement</w:t>
      </w:r>
    </w:p>
    <w:p w14:paraId="629B9442" w14:textId="294317F9" w:rsidR="00A83280" w:rsidRPr="004C3291" w:rsidRDefault="008A6EC7" w:rsidP="008A6EC7">
      <w:pPr>
        <w:rPr>
          <w:rFonts w:cs="Segoe UI"/>
        </w:rPr>
      </w:pPr>
      <w:r w:rsidRPr="004C3291">
        <w:rPr>
          <w:rFonts w:eastAsia="Segoe UI" w:cs="Segoe UI"/>
        </w:rPr>
        <w:t>CALayers and UIViews are both organized into hierarchies</w:t>
      </w:r>
      <w:r w:rsidR="00003A53" w:rsidRPr="004C3291">
        <w:rPr>
          <w:rFonts w:eastAsia="Segoe UI" w:cs="Segoe UI"/>
        </w:rPr>
        <w:t xml:space="preserve"> via their respective hierarchy-management APIs (</w:t>
      </w:r>
      <w:hyperlink r:id="rId25">
        <w:r w:rsidR="7E3C3DA0" w:rsidRPr="004C3291">
          <w:rPr>
            <w:rStyle w:val="Hyperlink"/>
            <w:rFonts w:eastAsiaTheme="minorBidi"/>
            <w:sz w:val="20"/>
          </w:rPr>
          <w:t>addSublayer</w:t>
        </w:r>
      </w:hyperlink>
      <w:r w:rsidR="00003A53" w:rsidRPr="004C3291">
        <w:rPr>
          <w:rFonts w:eastAsia="Segoe UI" w:cs="Segoe UI"/>
        </w:rPr>
        <w:t xml:space="preserve">, </w:t>
      </w:r>
      <w:hyperlink r:id="rId26">
        <w:r w:rsidR="7E3C3DA0" w:rsidRPr="004C3291">
          <w:rPr>
            <w:rStyle w:val="Hyperlink"/>
            <w:rFonts w:eastAsiaTheme="minorBidi"/>
            <w:sz w:val="20"/>
          </w:rPr>
          <w:t>addSubview</w:t>
        </w:r>
      </w:hyperlink>
      <w:r w:rsidR="7E3C3DA0" w:rsidRPr="004C3291">
        <w:rPr>
          <w:rFonts w:eastAsia="Segoe UI" w:cs="Segoe UI"/>
        </w:rPr>
        <w:t>, etc.).</w:t>
      </w:r>
      <w:r w:rsidR="00003A53" w:rsidRPr="004C3291">
        <w:rPr>
          <w:rFonts w:eastAsia="Segoe UI" w:cs="Segoe UI"/>
        </w:rPr>
        <w:t xml:space="preserve">  </w:t>
      </w:r>
      <w:r w:rsidRPr="004C3291">
        <w:rPr>
          <w:rFonts w:eastAsia="Segoe UI" w:cs="Segoe UI"/>
        </w:rPr>
        <w:t xml:space="preserve">By default, the hierarchy of a set of CALayers that are backing </w:t>
      </w:r>
      <w:r w:rsidR="00082682" w:rsidRPr="004C3291">
        <w:rPr>
          <w:rFonts w:eastAsia="Segoe UI" w:cs="Segoe UI"/>
        </w:rPr>
        <w:t xml:space="preserve">a set of </w:t>
      </w:r>
      <w:r w:rsidRPr="004C3291">
        <w:rPr>
          <w:rFonts w:eastAsia="Segoe UI" w:cs="Segoe UI"/>
        </w:rPr>
        <w:t>UIViews mirrors the corresponding UIView hierarchy</w:t>
      </w:r>
      <w:r w:rsidR="00082682" w:rsidRPr="004C3291">
        <w:rPr>
          <w:rFonts w:eastAsia="Segoe UI" w:cs="Segoe UI"/>
        </w:rPr>
        <w:t>.  However,</w:t>
      </w:r>
      <w:r w:rsidRPr="004C3291">
        <w:rPr>
          <w:rFonts w:eastAsia="Segoe UI" w:cs="Segoe UI"/>
        </w:rPr>
        <w:t xml:space="preserve"> the CALayer hierarchy can be </w:t>
      </w:r>
      <w:r w:rsidRPr="004C3291">
        <w:rPr>
          <w:rFonts w:eastAsia="Segoe UI" w:cs="Segoe UI"/>
          <w:i/>
        </w:rPr>
        <w:t>further</w:t>
      </w:r>
      <w:r w:rsidRPr="004C3291">
        <w:rPr>
          <w:rFonts w:eastAsia="Segoe UI" w:cs="Segoe UI"/>
        </w:rPr>
        <w:t xml:space="preserve"> extended</w:t>
      </w:r>
      <w:r w:rsidR="00A83280" w:rsidRPr="004C3291">
        <w:rPr>
          <w:rFonts w:eastAsia="Segoe UI" w:cs="Segoe UI"/>
        </w:rPr>
        <w:t xml:space="preserve"> beyond the UIView hierarchy</w:t>
      </w:r>
      <w:r w:rsidRPr="004C3291">
        <w:rPr>
          <w:rFonts w:eastAsia="Segoe UI" w:cs="Segoe UI"/>
        </w:rPr>
        <w:t xml:space="preserve">.  </w:t>
      </w:r>
    </w:p>
    <w:p w14:paraId="3B6DEBB5" w14:textId="38F1DFFF" w:rsidR="008A6EC7" w:rsidRPr="004C3291" w:rsidRDefault="008A6EC7" w:rsidP="008A6EC7">
      <w:pPr>
        <w:rPr>
          <w:rFonts w:cs="Segoe UI"/>
        </w:rPr>
      </w:pPr>
      <w:r w:rsidRPr="004C3291">
        <w:rPr>
          <w:rFonts w:eastAsia="Segoe UI" w:cs="Segoe UI"/>
        </w:rPr>
        <w:t>For example</w:t>
      </w:r>
      <w:r w:rsidR="00664D28" w:rsidRPr="004C3291">
        <w:rPr>
          <w:rFonts w:eastAsia="Segoe UI" w:cs="Segoe UI"/>
        </w:rPr>
        <w:t xml:space="preserve">, the first child </w:t>
      </w:r>
      <w:r w:rsidR="00A83280" w:rsidRPr="004C3291">
        <w:rPr>
          <w:rFonts w:eastAsia="Segoe UI" w:cs="Segoe UI"/>
        </w:rPr>
        <w:t>UIView</w:t>
      </w:r>
      <w:r w:rsidR="00664D28" w:rsidRPr="004C3291">
        <w:rPr>
          <w:rFonts w:eastAsia="Segoe UI" w:cs="Segoe UI"/>
        </w:rPr>
        <w:t xml:space="preserve"> below is backed by a CALayer which contains </w:t>
      </w:r>
      <w:r w:rsidR="00664D28" w:rsidRPr="004C3291">
        <w:rPr>
          <w:rFonts w:eastAsia="Segoe UI" w:cs="Segoe UI"/>
          <w:i/>
        </w:rPr>
        <w:t>a</w:t>
      </w:r>
      <w:r w:rsidR="00082682" w:rsidRPr="004C3291">
        <w:rPr>
          <w:rFonts w:eastAsia="Segoe UI" w:cs="Segoe UI"/>
          <w:i/>
        </w:rPr>
        <w:t>n additional</w:t>
      </w:r>
      <w:r w:rsidR="00664D28" w:rsidRPr="004C3291">
        <w:rPr>
          <w:rFonts w:eastAsia="Segoe UI" w:cs="Segoe UI"/>
        </w:rPr>
        <w:t xml:space="preserve"> child CALayer</w:t>
      </w:r>
      <w:r w:rsidR="002C7EF5" w:rsidRPr="004C3291">
        <w:rPr>
          <w:rFonts w:eastAsia="Segoe UI" w:cs="Segoe UI"/>
        </w:rPr>
        <w:t>.  The</w:t>
      </w:r>
      <w:r w:rsidR="0066125F" w:rsidRPr="004C3291">
        <w:rPr>
          <w:rFonts w:eastAsia="Segoe UI" w:cs="Segoe UI"/>
        </w:rPr>
        <w:t xml:space="preserve"> additional</w:t>
      </w:r>
      <w:r w:rsidR="002C7EF5" w:rsidRPr="004C3291">
        <w:rPr>
          <w:rFonts w:eastAsia="Segoe UI" w:cs="Segoe UI"/>
        </w:rPr>
        <w:t xml:space="preserve"> sub-CALayer may have been</w:t>
      </w:r>
      <w:r w:rsidR="0043269B" w:rsidRPr="004C3291">
        <w:rPr>
          <w:rFonts w:eastAsia="Segoe UI" w:cs="Segoe UI"/>
        </w:rPr>
        <w:t xml:space="preserve"> added by its owning UIView, or</w:t>
      </w:r>
      <w:r w:rsidR="00DB2518" w:rsidRPr="004C3291">
        <w:rPr>
          <w:rFonts w:eastAsia="Segoe UI" w:cs="Segoe UI"/>
        </w:rPr>
        <w:t xml:space="preserve"> added</w:t>
      </w:r>
      <w:r w:rsidR="0043269B" w:rsidRPr="004C3291">
        <w:rPr>
          <w:rFonts w:eastAsia="Segoe UI" w:cs="Segoe UI"/>
        </w:rPr>
        <w:t xml:space="preserve"> explicitly </w:t>
      </w:r>
      <w:r w:rsidR="00A83280" w:rsidRPr="004C3291">
        <w:rPr>
          <w:rFonts w:eastAsia="Segoe UI" w:cs="Segoe UI"/>
        </w:rPr>
        <w:t xml:space="preserve">by the app developer (by </w:t>
      </w:r>
      <w:r w:rsidR="0043269B" w:rsidRPr="004C3291">
        <w:rPr>
          <w:rFonts w:eastAsia="Segoe UI" w:cs="Segoe UI"/>
        </w:rPr>
        <w:t>retrieving</w:t>
      </w:r>
      <w:r w:rsidR="00A83280" w:rsidRPr="004C3291">
        <w:rPr>
          <w:rFonts w:eastAsia="Segoe UI" w:cs="Segoe UI"/>
        </w:rPr>
        <w:t xml:space="preserve"> the</w:t>
      </w:r>
      <w:r w:rsidR="0043269B" w:rsidRPr="004C3291">
        <w:rPr>
          <w:rFonts w:eastAsia="Segoe UI" w:cs="Segoe UI"/>
        </w:rPr>
        <w:t xml:space="preserve"> UIView’s</w:t>
      </w:r>
      <w:r w:rsidR="00A83280" w:rsidRPr="004C3291">
        <w:rPr>
          <w:rFonts w:eastAsia="Segoe UI" w:cs="Segoe UI"/>
        </w:rPr>
        <w:t xml:space="preserve"> backing CALayer </w:t>
      </w:r>
      <w:r w:rsidR="00003A53" w:rsidRPr="004C3291">
        <w:rPr>
          <w:rFonts w:eastAsia="Segoe UI" w:cs="Segoe UI"/>
        </w:rPr>
        <w:t xml:space="preserve">via </w:t>
      </w:r>
      <w:r w:rsidR="0043269B" w:rsidRPr="004C3291">
        <w:rPr>
          <w:rFonts w:eastAsia="Segoe UI" w:cs="Segoe UI"/>
        </w:rPr>
        <w:t>its</w:t>
      </w:r>
      <w:r w:rsidR="00003A53" w:rsidRPr="004C3291">
        <w:rPr>
          <w:rFonts w:eastAsia="Segoe UI" w:cs="Segoe UI"/>
        </w:rPr>
        <w:t xml:space="preserve"> </w:t>
      </w:r>
      <w:hyperlink r:id="rId27">
        <w:r w:rsidR="7E3C3DA0" w:rsidRPr="004C3291">
          <w:rPr>
            <w:rStyle w:val="Hyperlink"/>
            <w:rFonts w:eastAsiaTheme="minorBidi"/>
            <w:sz w:val="20"/>
          </w:rPr>
          <w:t>layer property</w:t>
        </w:r>
      </w:hyperlink>
      <w:r w:rsidR="0043269B" w:rsidRPr="004C3291">
        <w:rPr>
          <w:rFonts w:eastAsia="Segoe UI" w:cs="Segoe UI"/>
        </w:rPr>
        <w:t xml:space="preserve">, and </w:t>
      </w:r>
      <w:r w:rsidR="00DB2518" w:rsidRPr="004C3291">
        <w:rPr>
          <w:rFonts w:eastAsia="Segoe UI" w:cs="Segoe UI"/>
        </w:rPr>
        <w:t>adding a child CALayer directly to it</w:t>
      </w:r>
      <w:r w:rsidR="00003A53" w:rsidRPr="004C3291">
        <w:rPr>
          <w:rFonts w:eastAsia="Segoe UI" w:cs="Segoe UI"/>
        </w:rPr>
        <w:t>).</w:t>
      </w:r>
    </w:p>
    <w:p w14:paraId="6984B9E3" w14:textId="77777777" w:rsidR="00A83280" w:rsidRPr="00AC36B8" w:rsidRDefault="00A83280" w:rsidP="008A6EC7">
      <w:pPr>
        <w:rPr>
          <w:rFonts w:cs="Segoe UI"/>
        </w:rPr>
      </w:pPr>
    </w:p>
    <w:p w14:paraId="7D499835" w14:textId="5C4EB3C0" w:rsidR="008A6EC7" w:rsidRPr="00AC36B8" w:rsidRDefault="00082682" w:rsidP="001607DD">
      <w:pPr>
        <w:jc w:val="center"/>
        <w:rPr>
          <w:rFonts w:cs="Segoe UI"/>
        </w:rPr>
      </w:pPr>
      <w:r w:rsidRPr="00AC36B8">
        <w:rPr>
          <w:rFonts w:cs="Segoe UI"/>
        </w:rPr>
        <w:object w:dxaOrig="7860" w:dyaOrig="3915" w14:anchorId="59FC8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95pt;height:196.3pt" o:ole="">
            <v:imagedata r:id="rId28" o:title=""/>
          </v:shape>
          <o:OLEObject Type="Embed" ProgID="Visio.Drawing.15" ShapeID="_x0000_i1025" DrawAspect="Content" ObjectID="_1539763174" r:id="rId29"/>
        </w:object>
      </w:r>
    </w:p>
    <w:p w14:paraId="777ADAC3" w14:textId="7D27A78E" w:rsidR="00140CE3" w:rsidRPr="004C3291" w:rsidRDefault="00F65AE6" w:rsidP="003A39C8">
      <w:pPr>
        <w:pStyle w:val="Heading3"/>
        <w:rPr>
          <w:rFonts w:cs="Segoe UI"/>
        </w:rPr>
      </w:pPr>
      <w:r w:rsidRPr="004C3291">
        <w:rPr>
          <w:rFonts w:cs="Segoe UI"/>
        </w:rPr>
        <w:t>V</w:t>
      </w:r>
      <w:r w:rsidR="003A39C8" w:rsidRPr="004C3291">
        <w:rPr>
          <w:rFonts w:cs="Segoe UI"/>
        </w:rPr>
        <w:t>iew/</w:t>
      </w:r>
      <w:r w:rsidRPr="004C3291">
        <w:rPr>
          <w:rFonts w:cs="Segoe UI"/>
        </w:rPr>
        <w:t>L</w:t>
      </w:r>
      <w:r w:rsidR="003A39C8" w:rsidRPr="004C3291">
        <w:rPr>
          <w:rFonts w:cs="Segoe UI"/>
        </w:rPr>
        <w:t>ayer</w:t>
      </w:r>
      <w:r w:rsidR="00140CE3" w:rsidRPr="004C3291">
        <w:rPr>
          <w:rFonts w:cs="Segoe UI"/>
        </w:rPr>
        <w:t xml:space="preserve"> </w:t>
      </w:r>
      <w:r w:rsidRPr="004C3291">
        <w:rPr>
          <w:rFonts w:cs="Segoe UI"/>
        </w:rPr>
        <w:t>P</w:t>
      </w:r>
      <w:r w:rsidR="00140CE3" w:rsidRPr="004C3291">
        <w:rPr>
          <w:rFonts w:cs="Segoe UI"/>
        </w:rPr>
        <w:t>roperties</w:t>
      </w:r>
    </w:p>
    <w:p w14:paraId="70D04EAC" w14:textId="77777777" w:rsidR="004727B9" w:rsidRPr="004C3291" w:rsidRDefault="7E3C3DA0" w:rsidP="003E034B">
      <w:pPr>
        <w:rPr>
          <w:rFonts w:cs="Segoe UI"/>
        </w:rPr>
      </w:pPr>
      <w:r w:rsidRPr="004C3291">
        <w:rPr>
          <w:rFonts w:eastAsia="Segoe UI" w:cs="Segoe UI"/>
        </w:rPr>
        <w:t xml:space="preserve">Changes to UIView properties (such as its </w:t>
      </w:r>
      <w:hyperlink r:id="rId30">
        <w:r w:rsidRPr="004C3291">
          <w:rPr>
            <w:rStyle w:val="Hyperlink"/>
            <w:rFonts w:eastAsiaTheme="minorBidi"/>
            <w:sz w:val="20"/>
            <w:u w:val="none"/>
          </w:rPr>
          <w:t>frame</w:t>
        </w:r>
      </w:hyperlink>
      <w:r w:rsidRPr="004C3291">
        <w:rPr>
          <w:rFonts w:eastAsia="Segoe UI" w:cs="Segoe UI"/>
        </w:rPr>
        <w:t>, </w:t>
      </w:r>
      <w:hyperlink r:id="rId31">
        <w:r w:rsidRPr="004C3291">
          <w:rPr>
            <w:rStyle w:val="Hyperlink"/>
            <w:rFonts w:eastAsiaTheme="minorBidi"/>
            <w:sz w:val="20"/>
            <w:u w:val="none"/>
          </w:rPr>
          <w:t>bounds</w:t>
        </w:r>
      </w:hyperlink>
      <w:r w:rsidRPr="004C3291">
        <w:rPr>
          <w:rFonts w:eastAsia="Segoe UI" w:cs="Segoe UI"/>
        </w:rPr>
        <w:t>, and </w:t>
      </w:r>
      <w:hyperlink r:id="rId32">
        <w:r w:rsidRPr="004C3291">
          <w:rPr>
            <w:rStyle w:val="Hyperlink"/>
            <w:rFonts w:eastAsiaTheme="minorBidi"/>
            <w:sz w:val="20"/>
            <w:u w:val="none"/>
          </w:rPr>
          <w:t>center</w:t>
        </w:r>
      </w:hyperlink>
      <w:r w:rsidRPr="004C3291">
        <w:rPr>
          <w:rFonts w:eastAsia="Segoe UI" w:cs="Segoe UI"/>
        </w:rPr>
        <w:t xml:space="preserve">) are processed in UIView, but they are ultimately passed down as property changes to the UIView’s backing CALayer to act on those changes (to animate/update visual state, etc.).  </w:t>
      </w:r>
    </w:p>
    <w:p w14:paraId="7553DE41" w14:textId="26E31604" w:rsidR="003E034B" w:rsidRPr="004C3291" w:rsidRDefault="00A301AA" w:rsidP="003E034B">
      <w:pPr>
        <w:rPr>
          <w:rFonts w:cs="Segoe UI"/>
        </w:rPr>
      </w:pPr>
      <w:r w:rsidRPr="004C3291">
        <w:rPr>
          <w:rFonts w:eastAsia="Segoe UI" w:cs="Segoe UI"/>
        </w:rPr>
        <w:t xml:space="preserve">It’s common for app developers to </w:t>
      </w:r>
      <w:r w:rsidRPr="004C3291">
        <w:rPr>
          <w:rFonts w:eastAsia="Segoe UI" w:cs="Segoe UI"/>
          <w:i/>
        </w:rPr>
        <w:t>either</w:t>
      </w:r>
      <w:r w:rsidRPr="004C3291">
        <w:rPr>
          <w:rFonts w:eastAsia="Segoe UI" w:cs="Segoe UI"/>
        </w:rPr>
        <w:t xml:space="preserve"> work directly on their UIViews, </w:t>
      </w:r>
      <w:r w:rsidRPr="004C3291">
        <w:rPr>
          <w:rFonts w:eastAsia="Segoe UI" w:cs="Segoe UI"/>
          <w:i/>
        </w:rPr>
        <w:t>and/or</w:t>
      </w:r>
      <w:r w:rsidRPr="004C3291">
        <w:rPr>
          <w:rFonts w:eastAsia="Segoe UI" w:cs="Segoe UI"/>
        </w:rPr>
        <w:t xml:space="preserve"> to work directly with their UIViews’ backing CALayers (to add sublayers, set properties or animate the layers directly, etc.). </w:t>
      </w:r>
    </w:p>
    <w:p w14:paraId="14F3E47E" w14:textId="4CA88A6F" w:rsidR="00D8319C" w:rsidRPr="004C3291" w:rsidRDefault="00D8319C" w:rsidP="003A39C8">
      <w:pPr>
        <w:pStyle w:val="Heading3"/>
        <w:rPr>
          <w:rFonts w:eastAsia="Segoe UI" w:cs="Segoe UI"/>
        </w:rPr>
      </w:pPr>
      <w:r w:rsidRPr="004C3291">
        <w:rPr>
          <w:rFonts w:eastAsia="Segoe UI" w:cs="Segoe UI"/>
        </w:rPr>
        <w:t>Animations</w:t>
      </w:r>
    </w:p>
    <w:p w14:paraId="324DF324" w14:textId="63F86BBC" w:rsidR="00DA64DD" w:rsidRPr="004C3291" w:rsidRDefault="00DA64DD" w:rsidP="002573DC">
      <w:pPr>
        <w:rPr>
          <w:rFonts w:cs="Segoe UI"/>
        </w:rPr>
      </w:pPr>
      <w:r w:rsidRPr="004C3291">
        <w:rPr>
          <w:rFonts w:eastAsia="Segoe UI" w:cs="Segoe UI"/>
        </w:rPr>
        <w:t xml:space="preserve">By default, many CALayer property changes are implicitly animated.  </w:t>
      </w:r>
      <w:r w:rsidR="7E3C3DA0" w:rsidRPr="004C3291">
        <w:rPr>
          <w:rFonts w:eastAsia="Segoe UI" w:cs="Segoe UI"/>
        </w:rPr>
        <w:t xml:space="preserve">However, when attached to a UIView, those implicit CALayer animations are disabled </w:t>
      </w:r>
      <w:r w:rsidR="7E3C3DA0" w:rsidRPr="004C3291">
        <w:rPr>
          <w:rFonts w:eastAsia="Segoe UI" w:cs="Segoe UI"/>
          <w:i/>
        </w:rPr>
        <w:t>unless</w:t>
      </w:r>
      <w:r w:rsidR="7E3C3DA0" w:rsidRPr="004C3291">
        <w:rPr>
          <w:rFonts w:eastAsia="Segoe UI" w:cs="Segoe UI"/>
        </w:rPr>
        <w:t xml:space="preserve"> they’re modified within a </w:t>
      </w:r>
      <w:hyperlink r:id="rId33">
        <w:r w:rsidR="7E3C3DA0" w:rsidRPr="004C3291">
          <w:rPr>
            <w:rStyle w:val="Hyperlink"/>
            <w:rFonts w:eastAsiaTheme="minorBidi"/>
            <w:sz w:val="20"/>
          </w:rPr>
          <w:t>UIView animation block</w:t>
        </w:r>
      </w:hyperlink>
      <w:r w:rsidR="7E3C3DA0" w:rsidRPr="004C3291">
        <w:rPr>
          <w:rFonts w:eastAsia="Segoe UI" w:cs="Segoe UI"/>
        </w:rPr>
        <w:t xml:space="preserve">.  </w:t>
      </w:r>
    </w:p>
    <w:p w14:paraId="668117E5" w14:textId="19D0696B" w:rsidR="00DA64DD" w:rsidRPr="004C3291" w:rsidRDefault="00DA64DD" w:rsidP="002573DC">
      <w:pPr>
        <w:rPr>
          <w:rFonts w:cs="Segoe UI"/>
        </w:rPr>
      </w:pPr>
      <w:r w:rsidRPr="004C3291">
        <w:rPr>
          <w:rFonts w:eastAsia="Segoe UI" w:cs="Segoe UI"/>
        </w:rPr>
        <w:t>More details</w:t>
      </w:r>
      <w:r w:rsidR="008E240D" w:rsidRPr="004C3291">
        <w:rPr>
          <w:rFonts w:eastAsia="Segoe UI" w:cs="Segoe UI"/>
        </w:rPr>
        <w:t xml:space="preserve"> on animation</w:t>
      </w:r>
      <w:r w:rsidRPr="004C3291">
        <w:rPr>
          <w:rFonts w:eastAsia="Segoe UI" w:cs="Segoe UI"/>
        </w:rPr>
        <w:t xml:space="preserve"> </w:t>
      </w:r>
      <w:r w:rsidR="008E240D" w:rsidRPr="004C3291">
        <w:rPr>
          <w:rFonts w:eastAsia="Segoe UI" w:cs="Segoe UI"/>
        </w:rPr>
        <w:t>(</w:t>
      </w:r>
      <w:r w:rsidRPr="004C3291">
        <w:rPr>
          <w:rFonts w:eastAsia="Segoe UI" w:cs="Segoe UI"/>
        </w:rPr>
        <w:t>including which properties can be animated on CALayers and UIViews</w:t>
      </w:r>
      <w:r w:rsidR="008E240D" w:rsidRPr="004C3291">
        <w:rPr>
          <w:rFonts w:eastAsia="Segoe UI" w:cs="Segoe UI"/>
        </w:rPr>
        <w:t>)</w:t>
      </w:r>
      <w:r w:rsidRPr="004C3291">
        <w:rPr>
          <w:rFonts w:eastAsia="Segoe UI" w:cs="Segoe UI"/>
        </w:rPr>
        <w:t xml:space="preserve"> can be found in the </w:t>
      </w:r>
      <w:hyperlink r:id="rId34">
        <w:r w:rsidR="7E3C3DA0" w:rsidRPr="004C3291">
          <w:rPr>
            <w:rStyle w:val="Hyperlink"/>
            <w:rFonts w:eastAsiaTheme="minorBidi"/>
            <w:sz w:val="20"/>
          </w:rPr>
          <w:t>Animating Views</w:t>
        </w:r>
      </w:hyperlink>
      <w:r w:rsidRPr="004C3291">
        <w:rPr>
          <w:rFonts w:eastAsia="Segoe UI" w:cs="Segoe UI"/>
        </w:rPr>
        <w:t xml:space="preserve"> documentation.</w:t>
      </w:r>
    </w:p>
    <w:p w14:paraId="6D83937B" w14:textId="0B715C70" w:rsidR="007B7626" w:rsidRPr="004C3291" w:rsidRDefault="007B7626" w:rsidP="007B7626">
      <w:pPr>
        <w:pStyle w:val="Heading3"/>
        <w:rPr>
          <w:rFonts w:eastAsia="Segoe UI" w:cs="Segoe UI"/>
        </w:rPr>
      </w:pPr>
      <w:bookmarkStart w:id="16" w:name="_Layout_1"/>
      <w:bookmarkEnd w:id="16"/>
      <w:r w:rsidRPr="004C3291">
        <w:rPr>
          <w:rFonts w:eastAsia="Segoe UI" w:cs="Segoe UI"/>
        </w:rPr>
        <w:t>Layout</w:t>
      </w:r>
    </w:p>
    <w:p w14:paraId="284199B1" w14:textId="5F703EE3" w:rsidR="007B7626" w:rsidRPr="004C3291" w:rsidRDefault="003C5440" w:rsidP="007B7626">
      <w:pPr>
        <w:pStyle w:val="Heading3"/>
        <w:numPr>
          <w:ilvl w:val="2"/>
          <w:numId w:val="0"/>
        </w:numPr>
        <w:rPr>
          <w:rFonts w:cs="Segoe UI"/>
          <w:b w:val="0"/>
        </w:rPr>
      </w:pPr>
      <w:r w:rsidRPr="004C3291">
        <w:rPr>
          <w:rFonts w:eastAsia="Segoe UI" w:cs="Segoe UI"/>
          <w:b w:val="0"/>
        </w:rPr>
        <w:t xml:space="preserve">Queued </w:t>
      </w:r>
      <w:r w:rsidR="00532A28" w:rsidRPr="004C3291">
        <w:rPr>
          <w:rFonts w:eastAsia="Segoe UI" w:cs="Segoe UI"/>
          <w:b w:val="0"/>
        </w:rPr>
        <w:t xml:space="preserve">CALayer layout passes are triggered either explicitly (by calls to </w:t>
      </w:r>
      <w:hyperlink r:id="rId35">
        <w:r w:rsidR="7E3C3DA0" w:rsidRPr="004C3291">
          <w:rPr>
            <w:rStyle w:val="Hyperlink"/>
            <w:rFonts w:eastAsiaTheme="majorBidi"/>
            <w:b w:val="0"/>
            <w:sz w:val="20"/>
          </w:rPr>
          <w:t>setNeedsLayout</w:t>
        </w:r>
      </w:hyperlink>
      <w:r w:rsidR="00532A28" w:rsidRPr="004C3291">
        <w:rPr>
          <w:rFonts w:eastAsia="Segoe UI" w:cs="Segoe UI"/>
          <w:b w:val="0"/>
        </w:rPr>
        <w:t xml:space="preserve">), or implicitly by </w:t>
      </w:r>
      <w:r w:rsidR="00C93738" w:rsidRPr="004C3291">
        <w:rPr>
          <w:rFonts w:eastAsia="Segoe UI" w:cs="Segoe UI"/>
          <w:b w:val="0"/>
        </w:rPr>
        <w:t>a</w:t>
      </w:r>
      <w:r w:rsidR="00532A28" w:rsidRPr="004C3291">
        <w:rPr>
          <w:rFonts w:eastAsia="Segoe UI" w:cs="Segoe UI"/>
          <w:b w:val="0"/>
        </w:rPr>
        <w:t xml:space="preserve"> CALayer in response to </w:t>
      </w:r>
      <w:r w:rsidR="00C93738" w:rsidRPr="004C3291">
        <w:rPr>
          <w:rFonts w:eastAsia="Segoe UI" w:cs="Segoe UI"/>
          <w:b w:val="0"/>
        </w:rPr>
        <w:t>its state</w:t>
      </w:r>
      <w:r w:rsidR="00784703" w:rsidRPr="004C3291">
        <w:rPr>
          <w:rFonts w:eastAsia="Segoe UI" w:cs="Segoe UI"/>
          <w:b w:val="0"/>
        </w:rPr>
        <w:t xml:space="preserve"> (bounds, hierarchy, etc.)</w:t>
      </w:r>
      <w:r w:rsidR="00C93738" w:rsidRPr="004C3291">
        <w:rPr>
          <w:rFonts w:eastAsia="Segoe UI" w:cs="Segoe UI"/>
          <w:b w:val="0"/>
        </w:rPr>
        <w:t xml:space="preserve"> changes</w:t>
      </w:r>
      <w:r w:rsidR="00532A28" w:rsidRPr="004C3291">
        <w:rPr>
          <w:rFonts w:eastAsia="Segoe UI" w:cs="Segoe UI"/>
          <w:b w:val="0"/>
        </w:rPr>
        <w:t xml:space="preserve">.  </w:t>
      </w:r>
      <w:r w:rsidR="005C6492" w:rsidRPr="004C3291">
        <w:rPr>
          <w:rFonts w:eastAsia="Segoe UI" w:cs="Segoe UI"/>
          <w:b w:val="0"/>
        </w:rPr>
        <w:t xml:space="preserve">Additionally, </w:t>
      </w:r>
      <w:r w:rsidR="00532A28" w:rsidRPr="004C3291">
        <w:rPr>
          <w:rFonts w:eastAsia="Segoe UI" w:cs="Segoe UI"/>
          <w:b w:val="0"/>
        </w:rPr>
        <w:t>UIViews often make explicit calls to</w:t>
      </w:r>
      <w:r w:rsidR="00547640" w:rsidRPr="004C3291">
        <w:rPr>
          <w:rFonts w:eastAsia="Segoe UI" w:cs="Segoe UI"/>
          <w:b w:val="0"/>
        </w:rPr>
        <w:t xml:space="preserve"> </w:t>
      </w:r>
      <w:hyperlink r:id="rId36">
        <w:r w:rsidR="7E3C3DA0" w:rsidRPr="004C3291">
          <w:rPr>
            <w:rStyle w:val="Hyperlink"/>
            <w:rFonts w:eastAsiaTheme="majorBidi"/>
            <w:b w:val="0"/>
            <w:sz w:val="20"/>
          </w:rPr>
          <w:t>setNeedsLayout</w:t>
        </w:r>
      </w:hyperlink>
      <w:r w:rsidR="7E3C3DA0" w:rsidRPr="004C3291">
        <w:rPr>
          <w:rFonts w:eastAsia="Segoe UI" w:cs="Segoe UI"/>
          <w:b w:val="0"/>
        </w:rPr>
        <w:t xml:space="preserve">, in response to UX input, etc.  </w:t>
      </w:r>
      <w:r w:rsidR="00A126AD" w:rsidRPr="004C3291">
        <w:rPr>
          <w:rFonts w:eastAsia="Segoe UI" w:cs="Segoe UI"/>
          <w:b w:val="0"/>
        </w:rPr>
        <w:t xml:space="preserve">UIView </w:t>
      </w:r>
      <w:r w:rsidR="00A126AD" w:rsidRPr="004C3291">
        <w:rPr>
          <w:rFonts w:eastAsia="Segoe UI" w:cs="Segoe UI"/>
          <w:b w:val="0"/>
          <w:i/>
        </w:rPr>
        <w:t>also</w:t>
      </w:r>
      <w:r w:rsidR="00A126AD" w:rsidRPr="004C3291">
        <w:rPr>
          <w:rFonts w:eastAsia="Segoe UI" w:cs="Segoe UI"/>
          <w:b w:val="0"/>
        </w:rPr>
        <w:t xml:space="preserve"> exposes a </w:t>
      </w:r>
      <w:hyperlink r:id="rId37">
        <w:r w:rsidR="7E3C3DA0" w:rsidRPr="004C3291">
          <w:rPr>
            <w:rStyle w:val="Hyperlink"/>
            <w:rFonts w:eastAsiaTheme="majorBidi"/>
            <w:b w:val="0"/>
            <w:sz w:val="20"/>
          </w:rPr>
          <w:t>setNeedsLayout</w:t>
        </w:r>
      </w:hyperlink>
      <w:r w:rsidR="00A126AD" w:rsidRPr="004C3291">
        <w:rPr>
          <w:rFonts w:eastAsia="Segoe UI" w:cs="Segoe UI"/>
          <w:b w:val="0"/>
        </w:rPr>
        <w:t xml:space="preserve"> method</w:t>
      </w:r>
      <w:r w:rsidR="005C6492" w:rsidRPr="004C3291">
        <w:rPr>
          <w:rFonts w:eastAsia="Segoe UI" w:cs="Segoe UI"/>
          <w:b w:val="0"/>
        </w:rPr>
        <w:t xml:space="preserve"> to app developers and derived UIViews</w:t>
      </w:r>
      <w:r w:rsidR="00724D47" w:rsidRPr="004C3291">
        <w:rPr>
          <w:rFonts w:eastAsia="Segoe UI" w:cs="Segoe UI"/>
          <w:b w:val="0"/>
        </w:rPr>
        <w:t>,</w:t>
      </w:r>
      <w:r w:rsidR="00A126AD" w:rsidRPr="004C3291">
        <w:rPr>
          <w:rFonts w:eastAsia="Segoe UI" w:cs="Segoe UI"/>
          <w:b w:val="0"/>
        </w:rPr>
        <w:t xml:space="preserve"> which is a simple pass-through to its backing CALayer.</w:t>
      </w:r>
    </w:p>
    <w:p w14:paraId="61AD03AC" w14:textId="0B044BEF" w:rsidR="00532A28" w:rsidRPr="004C3291" w:rsidRDefault="31BB4466" w:rsidP="00532A28">
      <w:pPr>
        <w:rPr>
          <w:rFonts w:cs="Segoe UI"/>
        </w:rPr>
      </w:pPr>
      <w:r w:rsidRPr="004C3291">
        <w:rPr>
          <w:rFonts w:eastAsia="Segoe UI" w:cs="Segoe UI"/>
        </w:rPr>
        <w:t xml:space="preserve">During each pass of the display update cycle, Core Animation calls the </w:t>
      </w:r>
      <w:hyperlink r:id="rId38">
        <w:r w:rsidRPr="004C3291">
          <w:rPr>
            <w:rStyle w:val="Hyperlink"/>
            <w:sz w:val="20"/>
          </w:rPr>
          <w:t>layoutSublayers</w:t>
        </w:r>
      </w:hyperlink>
      <w:r w:rsidRPr="004C3291">
        <w:rPr>
          <w:rFonts w:eastAsia="Segoe UI" w:cs="Segoe UI"/>
        </w:rPr>
        <w:t xml:space="preserve"> method on any layer that was previously marked as needing to re-layout (via a call to </w:t>
      </w:r>
      <w:hyperlink r:id="rId39">
        <w:r w:rsidRPr="004C3291">
          <w:rPr>
            <w:rStyle w:val="Hyperlink"/>
            <w:sz w:val="20"/>
          </w:rPr>
          <w:t>setNeedsLayout</w:t>
        </w:r>
      </w:hyperlink>
      <w:r w:rsidRPr="004C3291">
        <w:rPr>
          <w:rFonts w:eastAsia="Segoe UI" w:cs="Segoe UI"/>
          <w:b/>
          <w:bCs/>
        </w:rPr>
        <w:t>)</w:t>
      </w:r>
      <w:r w:rsidRPr="004C3291">
        <w:rPr>
          <w:rFonts w:eastAsia="Segoe UI" w:cs="Segoe UI"/>
        </w:rPr>
        <w:t>.</w:t>
      </w:r>
    </w:p>
    <w:p w14:paraId="139088FF" w14:textId="77777777" w:rsidR="001F3D98" w:rsidRPr="004C3291" w:rsidRDefault="7E3C3DA0" w:rsidP="00547640">
      <w:pPr>
        <w:rPr>
          <w:rFonts w:cs="Segoe UI"/>
        </w:rPr>
      </w:pPr>
      <w:r w:rsidRPr="004C3291">
        <w:rPr>
          <w:rFonts w:eastAsia="Segoe UI" w:cs="Segoe UI"/>
        </w:rPr>
        <w:t xml:space="preserve">The default implementation of CALayer’s </w:t>
      </w:r>
      <w:hyperlink r:id="rId40">
        <w:r w:rsidRPr="004C3291">
          <w:rPr>
            <w:rStyle w:val="Hyperlink"/>
            <w:rFonts w:eastAsiaTheme="minorBidi"/>
            <w:sz w:val="20"/>
          </w:rPr>
          <w:t>layoutSublayers</w:t>
        </w:r>
      </w:hyperlink>
      <w:r w:rsidRPr="004C3291">
        <w:rPr>
          <w:rFonts w:eastAsia="Segoe UI" w:cs="Segoe UI"/>
        </w:rPr>
        <w:t xml:space="preserve"> method simply calls out to </w:t>
      </w:r>
      <w:hyperlink r:id="rId41">
        <w:r w:rsidRPr="004C3291">
          <w:rPr>
            <w:rStyle w:val="Hyperlink"/>
            <w:rFonts w:eastAsiaTheme="minorBidi"/>
            <w:sz w:val="20"/>
          </w:rPr>
          <w:t>layoutSublayersOfLayer</w:t>
        </w:r>
      </w:hyperlink>
      <w:r w:rsidRPr="004C3291">
        <w:rPr>
          <w:rFonts w:eastAsia="Segoe UI" w:cs="Segoe UI"/>
        </w:rPr>
        <w:t xml:space="preserve"> on its CALayerDelegate (which is </w:t>
      </w:r>
      <w:r w:rsidRPr="004C3291">
        <w:rPr>
          <w:rFonts w:eastAsia="Segoe UI" w:cs="Segoe UI"/>
          <w:i/>
        </w:rPr>
        <w:t>usually</w:t>
      </w:r>
      <w:r w:rsidRPr="004C3291">
        <w:rPr>
          <w:rFonts w:eastAsia="Segoe UI" w:cs="Segoe UI"/>
        </w:rPr>
        <w:t xml:space="preserve"> its owning UIView).  </w:t>
      </w:r>
    </w:p>
    <w:p w14:paraId="6093E2EF" w14:textId="5103A2FC" w:rsidR="00547640" w:rsidRPr="004C3291" w:rsidRDefault="00547640" w:rsidP="00547640">
      <w:pPr>
        <w:rPr>
          <w:rFonts w:cs="Segoe UI"/>
        </w:rPr>
      </w:pPr>
      <w:r w:rsidRPr="004C3291">
        <w:rPr>
          <w:rFonts w:eastAsia="Segoe UI" w:cs="Segoe UI"/>
        </w:rPr>
        <w:t>This is where UIView hook</w:t>
      </w:r>
      <w:r w:rsidR="003C5440" w:rsidRPr="004C3291">
        <w:rPr>
          <w:rFonts w:eastAsia="Segoe UI" w:cs="Segoe UI"/>
        </w:rPr>
        <w:t>s</w:t>
      </w:r>
      <w:r w:rsidRPr="004C3291">
        <w:rPr>
          <w:rFonts w:eastAsia="Segoe UI" w:cs="Segoe UI"/>
        </w:rPr>
        <w:t xml:space="preserve"> in and take</w:t>
      </w:r>
      <w:r w:rsidR="003C5440" w:rsidRPr="004C3291">
        <w:rPr>
          <w:rFonts w:eastAsia="Segoe UI" w:cs="Segoe UI"/>
        </w:rPr>
        <w:t>s</w:t>
      </w:r>
      <w:r w:rsidRPr="004C3291">
        <w:rPr>
          <w:rFonts w:eastAsia="Segoe UI" w:cs="Segoe UI"/>
        </w:rPr>
        <w:t xml:space="preserve"> part of the layout </w:t>
      </w:r>
      <w:r w:rsidR="00C93738" w:rsidRPr="004C3291">
        <w:rPr>
          <w:rFonts w:eastAsia="Segoe UI" w:cs="Segoe UI"/>
        </w:rPr>
        <w:t>pass</w:t>
      </w:r>
      <w:r w:rsidR="003C5440" w:rsidRPr="004C3291">
        <w:rPr>
          <w:rFonts w:eastAsia="Segoe UI" w:cs="Segoe UI"/>
        </w:rPr>
        <w:t>, at which point:</w:t>
      </w:r>
    </w:p>
    <w:p w14:paraId="7231A8EA" w14:textId="37C42F4D" w:rsidR="003C5440" w:rsidRPr="004C3291" w:rsidRDefault="00E24F3E" w:rsidP="008A2308">
      <w:pPr>
        <w:pStyle w:val="ListParagraph"/>
        <w:numPr>
          <w:ilvl w:val="0"/>
          <w:numId w:val="9"/>
        </w:numPr>
        <w:rPr>
          <w:rFonts w:eastAsia="Segoe UI" w:cs="Segoe UI"/>
        </w:rPr>
      </w:pPr>
      <w:hyperlink r:id="rId42">
        <w:r w:rsidR="7E3C3DA0" w:rsidRPr="004C3291">
          <w:rPr>
            <w:rStyle w:val="Hyperlink"/>
            <w:rFonts w:eastAsiaTheme="minorBidi"/>
            <w:sz w:val="20"/>
          </w:rPr>
          <w:t>viewWillLayoutSubviews</w:t>
        </w:r>
      </w:hyperlink>
      <w:r w:rsidR="7E3C3DA0" w:rsidRPr="004C3291">
        <w:rPr>
          <w:rFonts w:eastAsia="Segoe UI" w:cs="Segoe UI"/>
        </w:rPr>
        <w:t xml:space="preserve"> is called on the UIView’s UIViewController.</w:t>
      </w:r>
    </w:p>
    <w:p w14:paraId="7B0400EC" w14:textId="1D82CFB2" w:rsidR="00C93738" w:rsidRPr="004C3291" w:rsidRDefault="003C5440" w:rsidP="008A2308">
      <w:pPr>
        <w:pStyle w:val="ListParagraph"/>
        <w:numPr>
          <w:ilvl w:val="0"/>
          <w:numId w:val="9"/>
        </w:numPr>
        <w:rPr>
          <w:rFonts w:eastAsia="Segoe UI" w:cs="Segoe UI"/>
        </w:rPr>
      </w:pPr>
      <w:r w:rsidRPr="004C3291">
        <w:rPr>
          <w:rFonts w:eastAsia="Segoe UI" w:cs="Segoe UI"/>
        </w:rPr>
        <w:t xml:space="preserve">Autolayout constraints are recalculated and </w:t>
      </w:r>
      <w:r w:rsidR="00014D7E" w:rsidRPr="004C3291">
        <w:rPr>
          <w:rFonts w:eastAsia="Segoe UI" w:cs="Segoe UI"/>
        </w:rPr>
        <w:t>re</w:t>
      </w:r>
      <w:r w:rsidRPr="004C3291">
        <w:rPr>
          <w:rFonts w:eastAsia="Segoe UI" w:cs="Segoe UI"/>
        </w:rPr>
        <w:t>applied</w:t>
      </w:r>
      <w:r w:rsidR="001F3D98" w:rsidRPr="004C3291">
        <w:rPr>
          <w:rFonts w:eastAsia="Segoe UI" w:cs="Segoe UI"/>
        </w:rPr>
        <w:t>.</w:t>
      </w:r>
    </w:p>
    <w:p w14:paraId="7AE9CA94" w14:textId="7446A202" w:rsidR="003C5440" w:rsidRPr="004C3291" w:rsidRDefault="00E24F3E" w:rsidP="008A2308">
      <w:pPr>
        <w:pStyle w:val="ListParagraph"/>
        <w:numPr>
          <w:ilvl w:val="0"/>
          <w:numId w:val="9"/>
        </w:numPr>
        <w:rPr>
          <w:rFonts w:eastAsia="Segoe UI" w:cs="Segoe UI"/>
        </w:rPr>
      </w:pPr>
      <w:hyperlink r:id="rId43">
        <w:r w:rsidR="7E3C3DA0" w:rsidRPr="004C3291">
          <w:rPr>
            <w:rStyle w:val="Hyperlink"/>
            <w:rFonts w:eastAsiaTheme="minorBidi"/>
            <w:sz w:val="20"/>
          </w:rPr>
          <w:t>layoutSubviews</w:t>
        </w:r>
      </w:hyperlink>
      <w:r w:rsidR="7E3C3DA0" w:rsidRPr="004C3291">
        <w:rPr>
          <w:rFonts w:eastAsia="Segoe UI" w:cs="Segoe UI"/>
        </w:rPr>
        <w:t xml:space="preserve"> is called on the UIView to layout all of its children.</w:t>
      </w:r>
    </w:p>
    <w:p w14:paraId="0A27D330" w14:textId="48D9D053" w:rsidR="003C5440" w:rsidRPr="004C3291" w:rsidRDefault="00E24F3E" w:rsidP="008A2308">
      <w:pPr>
        <w:pStyle w:val="ListParagraph"/>
        <w:numPr>
          <w:ilvl w:val="0"/>
          <w:numId w:val="9"/>
        </w:numPr>
        <w:rPr>
          <w:rFonts w:eastAsia="Segoe UI" w:cs="Segoe UI"/>
        </w:rPr>
      </w:pPr>
      <w:hyperlink r:id="rId44">
        <w:r w:rsidR="7E3C3DA0" w:rsidRPr="004C3291">
          <w:rPr>
            <w:rStyle w:val="Hyperlink"/>
            <w:rFonts w:eastAsiaTheme="minorBidi"/>
            <w:sz w:val="20"/>
          </w:rPr>
          <w:t>viewDidLayoutSubviews</w:t>
        </w:r>
      </w:hyperlink>
      <w:r w:rsidR="7E3C3DA0" w:rsidRPr="004C3291">
        <w:rPr>
          <w:rFonts w:eastAsia="Segoe UI" w:cs="Segoe UI"/>
        </w:rPr>
        <w:t xml:space="preserve"> is called on the UIView’s UIViewController.</w:t>
      </w:r>
    </w:p>
    <w:p w14:paraId="2478B0D3" w14:textId="77777777" w:rsidR="00A126AD" w:rsidRPr="004C3291" w:rsidRDefault="00A126AD" w:rsidP="003C5440">
      <w:pPr>
        <w:rPr>
          <w:rFonts w:cs="Segoe UI"/>
          <w:color w:val="404040" w:themeColor="text1" w:themeTint="BF"/>
        </w:rPr>
      </w:pPr>
    </w:p>
    <w:p w14:paraId="21A312D6" w14:textId="77777777" w:rsidR="00A301AA" w:rsidRPr="004C3291" w:rsidRDefault="003C5440" w:rsidP="003C5440">
      <w:pPr>
        <w:rPr>
          <w:rFonts w:cs="Segoe UI"/>
        </w:rPr>
      </w:pPr>
      <w:r w:rsidRPr="004C3291">
        <w:rPr>
          <w:rFonts w:eastAsia="Segoe UI" w:cs="Segoe UI"/>
        </w:rPr>
        <w:t xml:space="preserve">Additionally, </w:t>
      </w:r>
      <w:r w:rsidRPr="004C3291">
        <w:rPr>
          <w:rFonts w:eastAsia="Segoe UI" w:cs="Segoe UI"/>
          <w:i/>
        </w:rPr>
        <w:t>forced</w:t>
      </w:r>
      <w:r w:rsidRPr="004C3291">
        <w:rPr>
          <w:rFonts w:eastAsia="Segoe UI" w:cs="Segoe UI"/>
        </w:rPr>
        <w:t xml:space="preserve"> CALayer/UIView layout passes can be made by calling </w:t>
      </w:r>
      <w:hyperlink r:id="rId45">
        <w:r w:rsidR="7E3C3DA0" w:rsidRPr="004C3291">
          <w:rPr>
            <w:rStyle w:val="Hyperlink"/>
            <w:rFonts w:eastAsiaTheme="minorBidi"/>
            <w:sz w:val="20"/>
          </w:rPr>
          <w:t>layoutIfNeeded</w:t>
        </w:r>
      </w:hyperlink>
      <w:r w:rsidRPr="004C3291">
        <w:rPr>
          <w:rFonts w:eastAsia="Segoe UI" w:cs="Segoe UI"/>
        </w:rPr>
        <w:t xml:space="preserve"> on either CALayer or UIView</w:t>
      </w:r>
      <w:r w:rsidR="005D3072" w:rsidRPr="004C3291">
        <w:rPr>
          <w:rFonts w:eastAsia="Segoe UI" w:cs="Segoe UI"/>
        </w:rPr>
        <w:t xml:space="preserve"> (the latter simply calls into its backing CALayer’s layoutIfNeeded method)</w:t>
      </w:r>
      <w:r w:rsidRPr="004C3291">
        <w:rPr>
          <w:rFonts w:eastAsia="Segoe UI" w:cs="Segoe UI"/>
        </w:rPr>
        <w:t>.</w:t>
      </w:r>
    </w:p>
    <w:p w14:paraId="0A3956AE" w14:textId="77777777" w:rsidR="002608CA" w:rsidRDefault="00A301AA" w:rsidP="003C5440">
      <w:pPr>
        <w:rPr>
          <w:rFonts w:eastAsia="Segoe UI" w:cs="Segoe UI"/>
          <w:b/>
          <w:i/>
        </w:rPr>
      </w:pPr>
      <w:commentRangeStart w:id="17"/>
      <w:commentRangeStart w:id="18"/>
      <w:r w:rsidRPr="004C3291">
        <w:rPr>
          <w:rFonts w:eastAsia="Segoe UI" w:cs="Segoe UI"/>
          <w:b/>
          <w:i/>
        </w:rPr>
        <w:t xml:space="preserve">The </w:t>
      </w:r>
      <w:commentRangeStart w:id="19"/>
      <w:r w:rsidRPr="004C3291">
        <w:rPr>
          <w:rFonts w:eastAsia="Segoe UI" w:cs="Segoe UI"/>
          <w:b/>
          <w:i/>
        </w:rPr>
        <w:t xml:space="preserve">dynamic layout model provided by Core Animation </w:t>
      </w:r>
      <w:commentRangeStart w:id="20"/>
      <w:r w:rsidRPr="004C3291">
        <w:rPr>
          <w:rFonts w:eastAsia="Segoe UI" w:cs="Segoe UI"/>
          <w:b/>
          <w:i/>
        </w:rPr>
        <w:t xml:space="preserve">does not align very well </w:t>
      </w:r>
      <w:commentRangeEnd w:id="20"/>
      <w:r w:rsidR="00357CCB" w:rsidRPr="004C3291">
        <w:rPr>
          <w:rStyle w:val="CommentReference"/>
          <w:rFonts w:eastAsia="Calibri" w:cs="Segoe UI"/>
          <w:i/>
        </w:rPr>
        <w:commentReference w:id="20"/>
      </w:r>
      <w:r w:rsidRPr="004C3291">
        <w:rPr>
          <w:rFonts w:eastAsia="Segoe UI" w:cs="Segoe UI"/>
          <w:b/>
          <w:i/>
        </w:rPr>
        <w:t>with Xaml’s Measure/Arrange pattern</w:t>
      </w:r>
      <w:commentRangeEnd w:id="19"/>
      <w:r w:rsidRPr="004C3291">
        <w:rPr>
          <w:rStyle w:val="CommentReference"/>
          <w:rFonts w:cs="Segoe UI"/>
        </w:rPr>
        <w:commentReference w:id="19"/>
      </w:r>
      <w:r w:rsidRPr="004C3291">
        <w:rPr>
          <w:rFonts w:eastAsia="Segoe UI" w:cs="Segoe UI"/>
          <w:b/>
          <w:i/>
        </w:rPr>
        <w:t xml:space="preserve">; </w:t>
      </w:r>
      <w:r w:rsidRPr="004C3291">
        <w:rPr>
          <w:rFonts w:eastAsia="Segoe UI" w:cs="Segoe UI"/>
        </w:rPr>
        <w:t>Core Animation provides a much more cooperative architecture in which each CALayer/UIView is more deeply integrated into the layout process.</w:t>
      </w:r>
      <w:r w:rsidR="004D4B42" w:rsidRPr="004C3291">
        <w:rPr>
          <w:rFonts w:eastAsia="Segoe UI" w:cs="Segoe UI"/>
        </w:rPr>
        <w:t xml:space="preserve"> </w:t>
      </w:r>
      <w:r w:rsidR="00011F8B" w:rsidRPr="004C3291">
        <w:rPr>
          <w:rFonts w:eastAsia="Segoe UI" w:cs="Segoe UI"/>
        </w:rPr>
        <w:t xml:space="preserve"> Further, iOS app developers frequently </w:t>
      </w:r>
      <w:r w:rsidR="00B90439" w:rsidRPr="004C3291">
        <w:rPr>
          <w:rFonts w:eastAsia="Segoe UI" w:cs="Segoe UI"/>
        </w:rPr>
        <w:t xml:space="preserve">take part in </w:t>
      </w:r>
      <w:r w:rsidR="00B4390B" w:rsidRPr="004C3291">
        <w:rPr>
          <w:rFonts w:eastAsia="Segoe UI" w:cs="Segoe UI"/>
        </w:rPr>
        <w:t xml:space="preserve">this </w:t>
      </w:r>
      <w:r w:rsidR="00B90439" w:rsidRPr="004C3291">
        <w:rPr>
          <w:rFonts w:eastAsia="Segoe UI" w:cs="Segoe UI"/>
        </w:rPr>
        <w:t>dynamic layout</w:t>
      </w:r>
      <w:r w:rsidR="00B4390B" w:rsidRPr="004C3291">
        <w:rPr>
          <w:rFonts w:eastAsia="Segoe UI" w:cs="Segoe UI"/>
        </w:rPr>
        <w:t xml:space="preserve"> model</w:t>
      </w:r>
      <w:r w:rsidR="00B90439" w:rsidRPr="004C3291">
        <w:rPr>
          <w:rFonts w:eastAsia="Segoe UI" w:cs="Segoe UI"/>
        </w:rPr>
        <w:t>.</w:t>
      </w:r>
      <w:r w:rsidR="004D4B42" w:rsidRPr="004C3291">
        <w:rPr>
          <w:rFonts w:eastAsia="Segoe UI" w:cs="Segoe UI"/>
          <w:b/>
          <w:i/>
        </w:rPr>
        <w:t xml:space="preserve"> </w:t>
      </w:r>
      <w:commentRangeEnd w:id="17"/>
      <w:commentRangeEnd w:id="18"/>
      <w:r w:rsidR="2B474F4E" w:rsidRPr="004C3291">
        <w:rPr>
          <w:rStyle w:val="CommentReference"/>
          <w:rFonts w:cs="Segoe UI"/>
        </w:rPr>
        <w:commentReference w:id="17"/>
      </w:r>
    </w:p>
    <w:p w14:paraId="0774DA67" w14:textId="77777777" w:rsidR="002608CA" w:rsidRPr="00DF47B2" w:rsidRDefault="002608CA" w:rsidP="003C5440">
      <w:pPr>
        <w:rPr>
          <w:rFonts w:eastAsia="Segoe UI" w:cs="Segoe UI"/>
          <w:b/>
          <w:i/>
          <w:highlight w:val="green"/>
        </w:rPr>
      </w:pPr>
      <w:r w:rsidRPr="00DF47B2">
        <w:rPr>
          <w:rFonts w:eastAsia="Segoe UI" w:cs="Segoe UI"/>
          <w:b/>
          <w:i/>
          <w:highlight w:val="green"/>
        </w:rPr>
        <w:t>[TODO: Add clarification, change phrasing based on spec review feedback]</w:t>
      </w:r>
    </w:p>
    <w:p w14:paraId="4723FEB0" w14:textId="48A186D6" w:rsidR="002608CA" w:rsidRPr="00DF47B2" w:rsidRDefault="002608CA" w:rsidP="002608CA">
      <w:pPr>
        <w:pStyle w:val="ListParagraph"/>
        <w:numPr>
          <w:ilvl w:val="0"/>
          <w:numId w:val="32"/>
        </w:numPr>
        <w:rPr>
          <w:rFonts w:cs="Segoe UI"/>
          <w:i/>
          <w:highlight w:val="green"/>
        </w:rPr>
      </w:pPr>
      <w:r w:rsidRPr="00DF47B2">
        <w:rPr>
          <w:rFonts w:cs="Segoe UI"/>
          <w:i/>
          <w:highlight w:val="green"/>
        </w:rPr>
        <w:t>We currently own layout all-up</w:t>
      </w:r>
      <w:r w:rsidR="005F6FAE" w:rsidRPr="00DF47B2">
        <w:rPr>
          <w:rFonts w:cs="Segoe UI"/>
          <w:i/>
          <w:highlight w:val="green"/>
        </w:rPr>
        <w:t xml:space="preserve"> in order to support explicit positioning by CoreAnimation, UIKit, AutoLayout etc.</w:t>
      </w:r>
    </w:p>
    <w:p w14:paraId="6012FD10" w14:textId="0DCDACA5" w:rsidR="005F6FAE" w:rsidRPr="00DF47B2" w:rsidRDefault="005F6FAE" w:rsidP="005F6FAE">
      <w:pPr>
        <w:pStyle w:val="ListParagraph"/>
        <w:numPr>
          <w:ilvl w:val="1"/>
          <w:numId w:val="32"/>
        </w:numPr>
        <w:rPr>
          <w:rFonts w:cs="Segoe UI"/>
          <w:i/>
          <w:highlight w:val="green"/>
        </w:rPr>
      </w:pPr>
      <w:r w:rsidRPr="00DF47B2">
        <w:rPr>
          <w:rFonts w:cs="Segoe UI"/>
          <w:i/>
          <w:highlight w:val="green"/>
        </w:rPr>
        <w:t>Moving to measure/arrange may be possible, but is it desirable?  What is the value-add?</w:t>
      </w:r>
    </w:p>
    <w:p w14:paraId="2664ED04" w14:textId="1EAB0F21" w:rsidR="005F6FAE" w:rsidRPr="00DF47B2" w:rsidRDefault="005F6FAE" w:rsidP="005F6FAE">
      <w:pPr>
        <w:pStyle w:val="ListParagraph"/>
        <w:numPr>
          <w:ilvl w:val="1"/>
          <w:numId w:val="32"/>
        </w:numPr>
        <w:rPr>
          <w:rFonts w:cs="Segoe UI"/>
          <w:i/>
          <w:highlight w:val="green"/>
        </w:rPr>
      </w:pPr>
      <w:r w:rsidRPr="00DF47B2">
        <w:rPr>
          <w:rFonts w:cs="Segoe UI"/>
          <w:i/>
          <w:highlight w:val="green"/>
        </w:rPr>
        <w:t>Is it worth further destabilization to switch to measure/arrange?</w:t>
      </w:r>
    </w:p>
    <w:p w14:paraId="5A0F144E" w14:textId="7BA6020A" w:rsidR="005F6FAE" w:rsidRPr="00DF47B2" w:rsidRDefault="005F6FAE" w:rsidP="0015065F">
      <w:pPr>
        <w:pStyle w:val="ListParagraph"/>
        <w:numPr>
          <w:ilvl w:val="0"/>
          <w:numId w:val="32"/>
        </w:numPr>
        <w:rPr>
          <w:rFonts w:cs="Segoe UI"/>
          <w:i/>
          <w:highlight w:val="green"/>
        </w:rPr>
      </w:pPr>
      <w:r w:rsidRPr="00DF47B2">
        <w:rPr>
          <w:rFonts w:cs="Segoe UI"/>
          <w:i/>
          <w:highlight w:val="green"/>
        </w:rPr>
        <w:t>We’re placing everything at 0,0 and ‘positioning’ via render transforms.  Is Xaml’s work lessened or burdened by this approach?  We know we need apps and derived controls to take part in dynamic layout; does that help Xaml in any way or is Xaml also doing more work than necessary?</w:t>
      </w:r>
    </w:p>
    <w:p w14:paraId="3006B9A9" w14:textId="77777777" w:rsidR="005F6FAE" w:rsidRPr="00DF47B2" w:rsidRDefault="005F6FAE" w:rsidP="0015065F">
      <w:pPr>
        <w:pStyle w:val="ListParagraph"/>
        <w:numPr>
          <w:ilvl w:val="0"/>
          <w:numId w:val="32"/>
        </w:numPr>
        <w:rPr>
          <w:rFonts w:cs="Segoe UI"/>
          <w:i/>
          <w:highlight w:val="green"/>
        </w:rPr>
      </w:pPr>
      <w:r w:rsidRPr="00DF47B2">
        <w:rPr>
          <w:rFonts w:cs="Segoe UI"/>
          <w:i/>
          <w:highlight w:val="green"/>
        </w:rPr>
        <w:t xml:space="preserve">Would we position via Measure(), or via Arrange()?  </w:t>
      </w:r>
    </w:p>
    <w:p w14:paraId="2AA94646" w14:textId="1925AD7B" w:rsidR="005F6FAE" w:rsidRPr="00DF47B2" w:rsidRDefault="005F6FAE" w:rsidP="0015065F">
      <w:pPr>
        <w:pStyle w:val="ListParagraph"/>
        <w:numPr>
          <w:ilvl w:val="0"/>
          <w:numId w:val="32"/>
        </w:numPr>
        <w:rPr>
          <w:rFonts w:cs="Segoe UI"/>
          <w:i/>
          <w:highlight w:val="green"/>
        </w:rPr>
      </w:pPr>
      <w:r w:rsidRPr="00DF47B2">
        <w:rPr>
          <w:rFonts w:cs="Segoe UI"/>
          <w:i/>
          <w:highlight w:val="green"/>
        </w:rPr>
        <w:t>Don’t UIElements cache state after their Measure calls?  If we just call Arrange, will that break things?</w:t>
      </w:r>
    </w:p>
    <w:p w14:paraId="34A4947D" w14:textId="2EBDA1B8" w:rsidR="005F6FAE" w:rsidRPr="00DF47B2" w:rsidRDefault="005F6FAE" w:rsidP="0015065F">
      <w:pPr>
        <w:pStyle w:val="ListParagraph"/>
        <w:numPr>
          <w:ilvl w:val="0"/>
          <w:numId w:val="32"/>
        </w:numPr>
        <w:rPr>
          <w:rFonts w:cs="Segoe UI"/>
          <w:i/>
          <w:highlight w:val="green"/>
        </w:rPr>
      </w:pPr>
      <w:r w:rsidRPr="00DF47B2">
        <w:rPr>
          <w:rFonts w:cs="Segoe UI"/>
          <w:i/>
          <w:highlight w:val="green"/>
        </w:rPr>
        <w:t>Explicit positioning via Measure/Arrange is not very well documented (aside from some UWP documentation on Panels).  Is it fully supported?</w:t>
      </w:r>
    </w:p>
    <w:p w14:paraId="3BF1E5DD" w14:textId="400301A4" w:rsidR="005F6FAE" w:rsidRPr="00DF47B2" w:rsidRDefault="005F6FAE" w:rsidP="0015065F">
      <w:pPr>
        <w:pStyle w:val="ListParagraph"/>
        <w:numPr>
          <w:ilvl w:val="0"/>
          <w:numId w:val="32"/>
        </w:numPr>
        <w:rPr>
          <w:rFonts w:cs="Segoe UI"/>
          <w:i/>
          <w:highlight w:val="green"/>
        </w:rPr>
      </w:pPr>
      <w:r w:rsidRPr="00DF47B2">
        <w:rPr>
          <w:rFonts w:cs="Segoe UI"/>
          <w:i/>
          <w:highlight w:val="green"/>
        </w:rPr>
        <w:t xml:space="preserve">We’ve seen several bugs our CALayerXaml usage around forgetting to call Measure/Arrange on all children.  We’ve also seen a few bugs in Xaml around failing to mark UIElements as ‘dirty’ when within custom panels.  Would we be asking for headaches by more formally moving over to measure/arrange?  </w:t>
      </w:r>
    </w:p>
    <w:p w14:paraId="546515BD" w14:textId="3451A28D" w:rsidR="005F6FAE" w:rsidRPr="00DF47B2" w:rsidRDefault="005F6FAE" w:rsidP="002608CA">
      <w:pPr>
        <w:pStyle w:val="ListParagraph"/>
        <w:numPr>
          <w:ilvl w:val="0"/>
          <w:numId w:val="32"/>
        </w:numPr>
        <w:rPr>
          <w:rFonts w:cs="Segoe UI"/>
          <w:i/>
          <w:highlight w:val="green"/>
        </w:rPr>
      </w:pPr>
      <w:r w:rsidRPr="00DF47B2">
        <w:rPr>
          <w:rFonts w:cs="Segoe UI"/>
          <w:i/>
          <w:highlight w:val="green"/>
        </w:rPr>
        <w:t>We need to animate all positioning.</w:t>
      </w:r>
    </w:p>
    <w:p w14:paraId="4C5C70DB" w14:textId="35DD0888" w:rsidR="002608CA" w:rsidRPr="00DF47B2" w:rsidRDefault="002608CA" w:rsidP="005F6FAE">
      <w:pPr>
        <w:pStyle w:val="ListParagraph"/>
        <w:numPr>
          <w:ilvl w:val="1"/>
          <w:numId w:val="32"/>
        </w:numPr>
        <w:rPr>
          <w:rFonts w:cs="Segoe UI"/>
          <w:i/>
          <w:highlight w:val="green"/>
        </w:rPr>
      </w:pPr>
      <w:r w:rsidRPr="00DF47B2">
        <w:rPr>
          <w:rFonts w:cs="Segoe UI"/>
          <w:i/>
          <w:highlight w:val="green"/>
        </w:rPr>
        <w:t>How would animations work for positioning, resizing, etc. if we were using measure/arrange?</w:t>
      </w:r>
    </w:p>
    <w:p w14:paraId="74E6BF73" w14:textId="4B3F0981" w:rsidR="002608CA" w:rsidRPr="00DF47B2" w:rsidRDefault="002608CA" w:rsidP="005F6FAE">
      <w:pPr>
        <w:pStyle w:val="ListParagraph"/>
        <w:numPr>
          <w:ilvl w:val="0"/>
          <w:numId w:val="32"/>
        </w:numPr>
        <w:rPr>
          <w:rFonts w:cs="Segoe UI"/>
          <w:i/>
          <w:highlight w:val="green"/>
        </w:rPr>
      </w:pPr>
      <w:r w:rsidRPr="00DF47B2">
        <w:rPr>
          <w:rFonts w:cs="Segoe UI"/>
          <w:i/>
          <w:highlight w:val="green"/>
        </w:rPr>
        <w:t xml:space="preserve">Render transform ordering; how to achieve the same via measure/arrange may be possible, but what is the benefit in doing so?  </w:t>
      </w:r>
    </w:p>
    <w:p w14:paraId="41486C51" w14:textId="57D19840" w:rsidR="002608CA" w:rsidRPr="00DF47B2" w:rsidRDefault="002608CA" w:rsidP="005F6FAE">
      <w:pPr>
        <w:pStyle w:val="ListParagraph"/>
        <w:numPr>
          <w:ilvl w:val="0"/>
          <w:numId w:val="32"/>
        </w:numPr>
        <w:rPr>
          <w:rFonts w:cs="Segoe UI"/>
          <w:i/>
          <w:highlight w:val="green"/>
        </w:rPr>
      </w:pPr>
      <w:r w:rsidRPr="00DF47B2">
        <w:rPr>
          <w:rFonts w:cs="Segoe UI"/>
          <w:i/>
          <w:highlight w:val="green"/>
        </w:rPr>
        <w:t xml:space="preserve">I think we’d need to keep track of our own position offsets, etc. based on render transforms.  Is it worth doing so? </w:t>
      </w:r>
    </w:p>
    <w:p w14:paraId="46AE8635" w14:textId="6C879856" w:rsidR="002608CA" w:rsidRPr="00DF47B2" w:rsidRDefault="002608CA" w:rsidP="002608CA">
      <w:pPr>
        <w:pStyle w:val="ListParagraph"/>
        <w:numPr>
          <w:ilvl w:val="0"/>
          <w:numId w:val="32"/>
        </w:numPr>
        <w:rPr>
          <w:rFonts w:cs="Segoe UI"/>
          <w:i/>
          <w:highlight w:val="green"/>
        </w:rPr>
      </w:pPr>
      <w:r w:rsidRPr="00DF47B2">
        <w:rPr>
          <w:rFonts w:cs="Segoe UI"/>
          <w:i/>
          <w:highlight w:val="green"/>
        </w:rPr>
        <w:t xml:space="preserve">Measure/arrange requires </w:t>
      </w:r>
      <w:r w:rsidR="2AD7E6CC" w:rsidRPr="00DF47B2">
        <w:rPr>
          <w:rStyle w:val="CommentReference"/>
          <w:rFonts w:cs="Segoe UI"/>
          <w:highlight w:val="green"/>
        </w:rPr>
        <w:commentReference w:id="18"/>
      </w:r>
      <w:r w:rsidRPr="00DF47B2">
        <w:rPr>
          <w:rFonts w:cs="Segoe UI"/>
          <w:i/>
          <w:highlight w:val="green"/>
        </w:rPr>
        <w:t xml:space="preserve">subclassing Xaml elements, so we wouldn’t be able to position arbitrary elements without placing them in an extra UIElement.  </w:t>
      </w:r>
    </w:p>
    <w:p w14:paraId="2C2D127A" w14:textId="34D3466D" w:rsidR="00D8319C" w:rsidRPr="004C3291" w:rsidRDefault="00D8319C" w:rsidP="003A39C8">
      <w:pPr>
        <w:pStyle w:val="Heading3"/>
        <w:rPr>
          <w:rFonts w:cs="Segoe UI"/>
        </w:rPr>
      </w:pPr>
      <w:r w:rsidRPr="004C3291">
        <w:rPr>
          <w:rFonts w:cs="Segoe UI"/>
        </w:rPr>
        <w:t>Rendering</w:t>
      </w:r>
    </w:p>
    <w:p w14:paraId="57EDD466" w14:textId="67366CE1" w:rsidR="00A77299" w:rsidRPr="004C3291" w:rsidRDefault="7E3C3DA0" w:rsidP="00A77299">
      <w:pPr>
        <w:rPr>
          <w:rFonts w:cs="Segoe UI"/>
        </w:rPr>
      </w:pPr>
      <w:r w:rsidRPr="004C3291">
        <w:rPr>
          <w:rFonts w:eastAsia="Segoe UI" w:cs="Segoe UI"/>
        </w:rPr>
        <w:t xml:space="preserve">Similar to layout, Core Animation display/render update passes are triggered on CALayers either explicitly (by calls to </w:t>
      </w:r>
      <w:hyperlink r:id="rId46">
        <w:r w:rsidRPr="004C3291">
          <w:rPr>
            <w:rStyle w:val="Hyperlink"/>
            <w:rFonts w:eastAsiaTheme="minorBidi"/>
            <w:sz w:val="20"/>
          </w:rPr>
          <w:t>setNeedsDisplay</w:t>
        </w:r>
      </w:hyperlink>
      <w:r w:rsidRPr="004C3291">
        <w:rPr>
          <w:rFonts w:eastAsia="Segoe UI" w:cs="Segoe UI"/>
        </w:rPr>
        <w:t xml:space="preserve">), or implicitly by a CALayer in response to its bounds changes, </w:t>
      </w:r>
      <w:r w:rsidRPr="004C3291">
        <w:rPr>
          <w:rFonts w:eastAsia="Segoe UI" w:cs="Segoe UI"/>
          <w:i/>
        </w:rPr>
        <w:t>unless</w:t>
      </w:r>
      <w:r w:rsidRPr="004C3291">
        <w:rPr>
          <w:rFonts w:eastAsia="Segoe UI" w:cs="Segoe UI"/>
        </w:rPr>
        <w:t xml:space="preserve"> </w:t>
      </w:r>
      <w:hyperlink r:id="rId47">
        <w:r w:rsidRPr="004C3291">
          <w:rPr>
            <w:rStyle w:val="Hyperlink"/>
            <w:rFonts w:eastAsiaTheme="minorBidi"/>
            <w:sz w:val="20"/>
          </w:rPr>
          <w:t>needsDisplayOnBoundsChange</w:t>
        </w:r>
      </w:hyperlink>
      <w:r w:rsidRPr="004C3291">
        <w:rPr>
          <w:rFonts w:eastAsia="Segoe UI" w:cs="Segoe UI"/>
        </w:rPr>
        <w:t xml:space="preserve"> is set to NO (which is the default setting). </w:t>
      </w:r>
    </w:p>
    <w:p w14:paraId="4855ABD5" w14:textId="71FCB0E2" w:rsidR="00A77299" w:rsidRPr="004C3291" w:rsidRDefault="00A77299" w:rsidP="00A77299">
      <w:pPr>
        <w:rPr>
          <w:rFonts w:cs="Segoe UI"/>
        </w:rPr>
      </w:pPr>
      <w:r w:rsidRPr="004C3291">
        <w:rPr>
          <w:rFonts w:eastAsia="Segoe UI" w:cs="Segoe UI"/>
        </w:rPr>
        <w:t>CALayer</w:t>
      </w:r>
      <w:r w:rsidR="00A17D07" w:rsidRPr="004C3291">
        <w:rPr>
          <w:rFonts w:eastAsia="Segoe UI" w:cs="Segoe UI"/>
        </w:rPr>
        <w:t>-rendered</w:t>
      </w:r>
      <w:r w:rsidRPr="004C3291">
        <w:rPr>
          <w:rFonts w:eastAsia="Segoe UI" w:cs="Segoe UI"/>
        </w:rPr>
        <w:t xml:space="preserve"> content is provided by </w:t>
      </w:r>
      <w:r w:rsidRPr="004C3291">
        <w:rPr>
          <w:rFonts w:eastAsia="Segoe UI" w:cs="Segoe UI"/>
          <w:b/>
          <w:i/>
        </w:rPr>
        <w:t>one</w:t>
      </w:r>
      <w:r w:rsidRPr="004C3291">
        <w:rPr>
          <w:rFonts w:eastAsia="Segoe UI" w:cs="Segoe UI"/>
        </w:rPr>
        <w:t xml:space="preserve"> of the following methods:</w:t>
      </w:r>
    </w:p>
    <w:p w14:paraId="19ADE857" w14:textId="432095B1" w:rsidR="00A77299" w:rsidRPr="004C3291" w:rsidRDefault="7E3C3DA0" w:rsidP="008A2308">
      <w:pPr>
        <w:numPr>
          <w:ilvl w:val="0"/>
          <w:numId w:val="8"/>
        </w:numPr>
        <w:rPr>
          <w:rFonts w:eastAsia="Segoe UI" w:cs="Segoe UI"/>
        </w:rPr>
      </w:pPr>
      <w:r w:rsidRPr="004C3291">
        <w:rPr>
          <w:rFonts w:eastAsia="Segoe UI" w:cs="Segoe UI"/>
        </w:rPr>
        <w:t>Directly setting the CALayer’s bitmap image (via its </w:t>
      </w:r>
      <w:hyperlink r:id="rId48">
        <w:r w:rsidRPr="004C3291">
          <w:rPr>
            <w:rStyle w:val="Hyperlink"/>
            <w:rFonts w:eastAsiaTheme="minorBidi"/>
            <w:sz w:val="20"/>
          </w:rPr>
          <w:t>contents</w:t>
        </w:r>
      </w:hyperlink>
      <w:r w:rsidRPr="004C3291">
        <w:rPr>
          <w:rFonts w:eastAsia="Segoe UI" w:cs="Segoe UI"/>
        </w:rPr>
        <w:t> property).</w:t>
      </w:r>
    </w:p>
    <w:p w14:paraId="3FB722E7" w14:textId="5B774265" w:rsidR="00A77299" w:rsidRPr="004C3291" w:rsidRDefault="00A77299" w:rsidP="008A2308">
      <w:pPr>
        <w:numPr>
          <w:ilvl w:val="0"/>
          <w:numId w:val="8"/>
        </w:numPr>
        <w:rPr>
          <w:rFonts w:eastAsia="Segoe UI" w:cs="Segoe UI"/>
        </w:rPr>
      </w:pPr>
      <w:r w:rsidRPr="004C3291">
        <w:rPr>
          <w:rFonts w:eastAsia="Segoe UI" w:cs="Segoe UI"/>
        </w:rPr>
        <w:t>Assign</w:t>
      </w:r>
      <w:r w:rsidR="00507678" w:rsidRPr="004C3291">
        <w:rPr>
          <w:rFonts w:eastAsia="Segoe UI" w:cs="Segoe UI"/>
        </w:rPr>
        <w:t>ing</w:t>
      </w:r>
      <w:r w:rsidRPr="004C3291">
        <w:rPr>
          <w:rFonts w:eastAsia="Segoe UI" w:cs="Segoe UI"/>
        </w:rPr>
        <w:t xml:space="preserve"> a delegate to the CALayer, thus allowing the delegate to draw</w:t>
      </w:r>
      <w:r w:rsidR="00095EC1" w:rsidRPr="004C3291">
        <w:rPr>
          <w:rFonts w:eastAsia="Segoe UI" w:cs="Segoe UI"/>
        </w:rPr>
        <w:t xml:space="preserve"> or provide</w:t>
      </w:r>
      <w:r w:rsidRPr="004C3291">
        <w:rPr>
          <w:rFonts w:eastAsia="Segoe UI" w:cs="Segoe UI"/>
        </w:rPr>
        <w:t xml:space="preserve"> the layer’s content (this </w:t>
      </w:r>
      <w:r w:rsidR="00095EC1" w:rsidRPr="004C3291">
        <w:rPr>
          <w:rFonts w:eastAsia="Segoe UI" w:cs="Segoe UI"/>
        </w:rPr>
        <w:t xml:space="preserve">is </w:t>
      </w:r>
      <w:r w:rsidRPr="004C3291">
        <w:rPr>
          <w:rFonts w:eastAsia="Segoe UI" w:cs="Segoe UI"/>
        </w:rPr>
        <w:t>the pattern used by UIViews).</w:t>
      </w:r>
    </w:p>
    <w:p w14:paraId="6145F91E" w14:textId="31C5C961" w:rsidR="00A77299" w:rsidRPr="004C3291" w:rsidRDefault="00A77299" w:rsidP="008A2308">
      <w:pPr>
        <w:numPr>
          <w:ilvl w:val="0"/>
          <w:numId w:val="8"/>
        </w:numPr>
        <w:rPr>
          <w:rFonts w:eastAsia="Segoe UI" w:cs="Segoe UI"/>
        </w:rPr>
      </w:pPr>
      <w:r w:rsidRPr="004C3291">
        <w:rPr>
          <w:rFonts w:eastAsia="Segoe UI" w:cs="Segoe UI"/>
        </w:rPr>
        <w:t>Implement</w:t>
      </w:r>
      <w:r w:rsidR="00507678" w:rsidRPr="004C3291">
        <w:rPr>
          <w:rFonts w:eastAsia="Segoe UI" w:cs="Segoe UI"/>
        </w:rPr>
        <w:t>ing</w:t>
      </w:r>
      <w:r w:rsidRPr="004C3291">
        <w:rPr>
          <w:rFonts w:eastAsia="Segoe UI" w:cs="Segoe UI"/>
        </w:rPr>
        <w:t xml:space="preserve"> a custom CALayer subclass, and override one of its drawing methods to explicitly provide the layer contents.</w:t>
      </w:r>
    </w:p>
    <w:p w14:paraId="425EA479" w14:textId="365DE8FC" w:rsidR="00A44515" w:rsidRPr="004C3291" w:rsidRDefault="7E3C3DA0" w:rsidP="009B3CC6">
      <w:pPr>
        <w:rPr>
          <w:rFonts w:cs="Segoe UI"/>
        </w:rPr>
      </w:pPr>
      <w:r w:rsidRPr="004C3291">
        <w:rPr>
          <w:rFonts w:eastAsia="Segoe UI" w:cs="Segoe UI"/>
        </w:rPr>
        <w:t xml:space="preserve">Calling </w:t>
      </w:r>
      <w:hyperlink r:id="rId49">
        <w:r w:rsidRPr="004C3291">
          <w:rPr>
            <w:rStyle w:val="Hyperlink"/>
            <w:rFonts w:eastAsiaTheme="minorBidi"/>
            <w:sz w:val="20"/>
          </w:rPr>
          <w:t>setNeedsDisplay</w:t>
        </w:r>
      </w:hyperlink>
      <w:r w:rsidRPr="004C3291">
        <w:rPr>
          <w:rFonts w:eastAsia="Segoe UI" w:cs="Segoe UI"/>
        </w:rPr>
        <w:t xml:space="preserve"> on a CALayer or on its owning UIView </w:t>
      </w:r>
      <w:r w:rsidRPr="004C3291">
        <w:rPr>
          <w:rFonts w:eastAsia="Segoe UI" w:cs="Segoe UI"/>
          <w:i/>
        </w:rPr>
        <w:t>usually</w:t>
      </w:r>
      <w:r w:rsidRPr="004C3291">
        <w:rPr>
          <w:rFonts w:eastAsia="Segoe UI" w:cs="Segoe UI"/>
        </w:rPr>
        <w:t xml:space="preserve"> results in the CALayer calling </w:t>
      </w:r>
      <w:r w:rsidRPr="004C3291">
        <w:rPr>
          <w:rFonts w:eastAsia="Segoe UI" w:cs="Segoe UI"/>
          <w:i/>
        </w:rPr>
        <w:t>either</w:t>
      </w:r>
      <w:r w:rsidRPr="004C3291">
        <w:rPr>
          <w:rFonts w:eastAsia="Segoe UI" w:cs="Segoe UI"/>
        </w:rPr>
        <w:t xml:space="preserve"> the </w:t>
      </w:r>
      <w:hyperlink r:id="rId50">
        <w:r w:rsidRPr="004C3291">
          <w:rPr>
            <w:rStyle w:val="Hyperlink"/>
            <w:rFonts w:eastAsiaTheme="minorBidi"/>
            <w:sz w:val="20"/>
          </w:rPr>
          <w:t>displayLayer</w:t>
        </w:r>
      </w:hyperlink>
      <w:r w:rsidRPr="004C3291">
        <w:rPr>
          <w:rFonts w:eastAsia="Segoe UI" w:cs="Segoe UI"/>
        </w:rPr>
        <w:t xml:space="preserve"> </w:t>
      </w:r>
      <w:r w:rsidRPr="004C3291">
        <w:rPr>
          <w:rFonts w:eastAsia="Segoe UI" w:cs="Segoe UI"/>
          <w:i/>
        </w:rPr>
        <w:t>or</w:t>
      </w:r>
      <w:r w:rsidRPr="004C3291">
        <w:rPr>
          <w:rFonts w:eastAsia="Segoe UI" w:cs="Segoe UI"/>
        </w:rPr>
        <w:t xml:space="preserve"> the </w:t>
      </w:r>
      <w:hyperlink r:id="rId51">
        <w:r w:rsidRPr="004C3291">
          <w:rPr>
            <w:rStyle w:val="Hyperlink"/>
            <w:rFonts w:eastAsiaTheme="minorBidi"/>
            <w:sz w:val="20"/>
          </w:rPr>
          <w:t>drawLayer:inContext</w:t>
        </w:r>
      </w:hyperlink>
      <w:r w:rsidRPr="004C3291">
        <w:rPr>
          <w:rFonts w:eastAsia="Segoe UI" w:cs="Segoe UI"/>
        </w:rPr>
        <w:t xml:space="preserve"> method of its CALayerDelegate - at which point the existing content within the CALayer is removed, in order to make way for the new incoming content.</w:t>
      </w:r>
    </w:p>
    <w:p w14:paraId="37AD40AE" w14:textId="71C01C6F" w:rsidR="009527F0" w:rsidRPr="004C3291" w:rsidRDefault="009527F0" w:rsidP="00BB2BEC">
      <w:pPr>
        <w:pStyle w:val="Heading4"/>
        <w:rPr>
          <w:rFonts w:cs="Segoe UI"/>
        </w:rPr>
      </w:pPr>
      <w:r w:rsidRPr="004C3291">
        <w:rPr>
          <w:rFonts w:eastAsia="Segoe UI" w:cs="Segoe UI"/>
        </w:rPr>
        <w:t>contents</w:t>
      </w:r>
      <w:r w:rsidR="00632A38" w:rsidRPr="004C3291">
        <w:rPr>
          <w:rFonts w:eastAsia="Segoe UI" w:cs="Segoe UI"/>
        </w:rPr>
        <w:t xml:space="preserve"> property</w:t>
      </w:r>
    </w:p>
    <w:p w14:paraId="4812A8D0" w14:textId="4E39BBA5" w:rsidR="009527F0" w:rsidRPr="004C3291" w:rsidRDefault="009527F0" w:rsidP="009527F0">
      <w:pPr>
        <w:rPr>
          <w:rFonts w:cs="Segoe UI"/>
          <w:b/>
          <w:i/>
        </w:rPr>
      </w:pPr>
      <w:r w:rsidRPr="004C3291">
        <w:rPr>
          <w:rFonts w:eastAsia="Segoe UI" w:cs="Segoe UI"/>
        </w:rPr>
        <w:t xml:space="preserve">If the layer already has </w:t>
      </w:r>
      <w:r w:rsidR="00265C27" w:rsidRPr="004C3291">
        <w:rPr>
          <w:rFonts w:eastAsia="Segoe UI" w:cs="Segoe UI"/>
        </w:rPr>
        <w:t xml:space="preserve">explicit image </w:t>
      </w:r>
      <w:r w:rsidRPr="004C3291">
        <w:rPr>
          <w:rFonts w:eastAsia="Segoe UI" w:cs="Segoe UI"/>
        </w:rPr>
        <w:t>contents</w:t>
      </w:r>
      <w:r w:rsidR="00265C27" w:rsidRPr="004C3291">
        <w:rPr>
          <w:rFonts w:eastAsia="Segoe UI" w:cs="Segoe UI"/>
        </w:rPr>
        <w:t xml:space="preserve"> set</w:t>
      </w:r>
      <w:r w:rsidRPr="004C3291">
        <w:rPr>
          <w:rFonts w:eastAsia="Segoe UI" w:cs="Segoe UI"/>
        </w:rPr>
        <w:t>, there’s no additional work needed; that content is just reused</w:t>
      </w:r>
      <w:r w:rsidR="00DB3EBE" w:rsidRPr="004C3291">
        <w:rPr>
          <w:rFonts w:eastAsia="Segoe UI" w:cs="Segoe UI"/>
        </w:rPr>
        <w:t xml:space="preserve"> rather than asking the CALayer’s delegate to render</w:t>
      </w:r>
      <w:r w:rsidR="00632A38" w:rsidRPr="004C3291">
        <w:rPr>
          <w:rFonts w:eastAsia="Segoe UI" w:cs="Segoe UI"/>
        </w:rPr>
        <w:t xml:space="preserve"> or provide new content</w:t>
      </w:r>
      <w:r w:rsidRPr="004C3291">
        <w:rPr>
          <w:rFonts w:eastAsia="Segoe UI" w:cs="Segoe UI"/>
        </w:rPr>
        <w:t>.</w:t>
      </w:r>
    </w:p>
    <w:p w14:paraId="430DEC56" w14:textId="57F36BB7" w:rsidR="009B3CC6" w:rsidRPr="004C3291" w:rsidRDefault="006849E5" w:rsidP="00BB2BEC">
      <w:pPr>
        <w:pStyle w:val="Heading4"/>
        <w:rPr>
          <w:rFonts w:cs="Segoe UI"/>
        </w:rPr>
      </w:pPr>
      <w:r w:rsidRPr="004C3291">
        <w:rPr>
          <w:rFonts w:eastAsia="Segoe UI" w:cs="Segoe UI"/>
        </w:rPr>
        <w:t>displayLayer</w:t>
      </w:r>
      <w:r w:rsidR="00632A38" w:rsidRPr="004C3291">
        <w:rPr>
          <w:rFonts w:eastAsia="Segoe UI" w:cs="Segoe UI"/>
        </w:rPr>
        <w:t xml:space="preserve"> method</w:t>
      </w:r>
    </w:p>
    <w:p w14:paraId="6F9C737F" w14:textId="77777777" w:rsidR="00C52FD5" w:rsidRPr="004C3291" w:rsidRDefault="00E24F3E" w:rsidP="009B3CC6">
      <w:pPr>
        <w:rPr>
          <w:rFonts w:cs="Segoe UI"/>
        </w:rPr>
      </w:pPr>
      <w:hyperlink r:id="rId52">
        <w:r w:rsidR="7E3C3DA0" w:rsidRPr="004C3291">
          <w:rPr>
            <w:rStyle w:val="Hyperlink"/>
            <w:rFonts w:eastAsiaTheme="minorBidi"/>
            <w:sz w:val="20"/>
          </w:rPr>
          <w:t>displayLayer</w:t>
        </w:r>
      </w:hyperlink>
      <w:r w:rsidR="7E3C3DA0" w:rsidRPr="004C3291">
        <w:rPr>
          <w:rFonts w:eastAsia="Segoe UI" w:cs="Segoe UI"/>
        </w:rPr>
        <w:t xml:space="preserve"> is CALayer’s </w:t>
      </w:r>
      <w:r w:rsidR="7E3C3DA0" w:rsidRPr="004C3291">
        <w:rPr>
          <w:rFonts w:eastAsia="Segoe UI" w:cs="Segoe UI"/>
          <w:i/>
        </w:rPr>
        <w:t>first</w:t>
      </w:r>
      <w:r w:rsidR="7E3C3DA0" w:rsidRPr="004C3291">
        <w:rPr>
          <w:rFonts w:eastAsia="Segoe UI" w:cs="Segoe UI"/>
        </w:rPr>
        <w:t xml:space="preserve"> attempt at obtaining its contents if it doesn’t already have them.  If implemented by its CALayerDelegate, </w:t>
      </w:r>
      <w:hyperlink r:id="rId53">
        <w:r w:rsidR="7E3C3DA0" w:rsidRPr="004C3291">
          <w:rPr>
            <w:rStyle w:val="Hyperlink"/>
            <w:rFonts w:eastAsiaTheme="minorBidi"/>
            <w:sz w:val="20"/>
          </w:rPr>
          <w:t>displayLayer</w:t>
        </w:r>
      </w:hyperlink>
      <w:r w:rsidR="7E3C3DA0" w:rsidRPr="004C3291">
        <w:rPr>
          <w:rFonts w:eastAsia="Segoe UI" w:cs="Segoe UI"/>
        </w:rPr>
        <w:t xml:space="preserve"> is called early in the render update cycle.  </w:t>
      </w:r>
    </w:p>
    <w:p w14:paraId="31F782B0" w14:textId="28D4325A" w:rsidR="00A44515" w:rsidRPr="004C3291" w:rsidRDefault="00E24F3E" w:rsidP="009B3CC6">
      <w:pPr>
        <w:rPr>
          <w:rFonts w:cs="Segoe UI"/>
        </w:rPr>
      </w:pPr>
      <w:hyperlink r:id="rId54">
        <w:r w:rsidR="7E3C3DA0" w:rsidRPr="004C3291">
          <w:rPr>
            <w:rStyle w:val="Hyperlink"/>
            <w:rFonts w:eastAsiaTheme="minorBidi"/>
            <w:sz w:val="20"/>
          </w:rPr>
          <w:t>displayLayer</w:t>
        </w:r>
      </w:hyperlink>
      <w:r w:rsidR="7E3C3DA0" w:rsidRPr="004C3291">
        <w:rPr>
          <w:rFonts w:eastAsia="Segoe UI" w:cs="Segoe UI"/>
        </w:rPr>
        <w:t xml:space="preserve"> gives the CALayerDelegate a chance to set the CALayer’s </w:t>
      </w:r>
      <w:hyperlink r:id="rId55">
        <w:r w:rsidR="7E3C3DA0" w:rsidRPr="004C3291">
          <w:rPr>
            <w:rStyle w:val="Hyperlink"/>
            <w:rFonts w:eastAsiaTheme="minorBidi"/>
            <w:sz w:val="20"/>
          </w:rPr>
          <w:t>contents</w:t>
        </w:r>
      </w:hyperlink>
      <w:r w:rsidR="7E3C3DA0" w:rsidRPr="004C3291">
        <w:rPr>
          <w:rFonts w:eastAsia="Segoe UI" w:cs="Segoe UI"/>
        </w:rPr>
        <w:t xml:space="preserve"> property directly; thus avoiding a call to its </w:t>
      </w:r>
      <w:hyperlink r:id="rId56">
        <w:r w:rsidR="7E3C3DA0" w:rsidRPr="004C3291">
          <w:rPr>
            <w:rStyle w:val="Hyperlink"/>
            <w:rFonts w:eastAsiaTheme="minorBidi"/>
            <w:sz w:val="20"/>
          </w:rPr>
          <w:t>drawLayer:inContext</w:t>
        </w:r>
      </w:hyperlink>
      <w:r w:rsidR="7E3C3DA0" w:rsidRPr="004C3291">
        <w:rPr>
          <w:rFonts w:eastAsia="Segoe UI" w:cs="Segoe UI"/>
        </w:rPr>
        <w:t xml:space="preserve"> method.</w:t>
      </w:r>
    </w:p>
    <w:p w14:paraId="7594F800" w14:textId="0011FBE8" w:rsidR="006849E5" w:rsidRPr="004C3291" w:rsidRDefault="006849E5" w:rsidP="00BB2BEC">
      <w:pPr>
        <w:pStyle w:val="Heading4"/>
        <w:rPr>
          <w:rFonts w:cs="Segoe UI"/>
        </w:rPr>
      </w:pPr>
      <w:r w:rsidRPr="004C3291">
        <w:rPr>
          <w:rFonts w:eastAsia="Segoe UI" w:cs="Segoe UI"/>
        </w:rPr>
        <w:t>drawLayer:inContext</w:t>
      </w:r>
      <w:r w:rsidR="00632A38" w:rsidRPr="004C3291">
        <w:rPr>
          <w:rFonts w:eastAsia="Segoe UI" w:cs="Segoe UI"/>
        </w:rPr>
        <w:t xml:space="preserve"> method</w:t>
      </w:r>
    </w:p>
    <w:p w14:paraId="3038E912" w14:textId="07E79724" w:rsidR="00944781" w:rsidRPr="004C3291" w:rsidRDefault="7E3C3DA0" w:rsidP="00A44515">
      <w:pPr>
        <w:rPr>
          <w:rFonts w:cs="Segoe UI"/>
        </w:rPr>
      </w:pPr>
      <w:r w:rsidRPr="004C3291">
        <w:rPr>
          <w:rFonts w:eastAsia="Segoe UI" w:cs="Segoe UI"/>
        </w:rPr>
        <w:t xml:space="preserve">If </w:t>
      </w:r>
      <w:hyperlink r:id="rId57">
        <w:r w:rsidRPr="004C3291">
          <w:rPr>
            <w:rStyle w:val="Hyperlink"/>
            <w:rFonts w:eastAsiaTheme="minorBidi"/>
            <w:sz w:val="20"/>
          </w:rPr>
          <w:t>displayLayer</w:t>
        </w:r>
      </w:hyperlink>
      <w:r w:rsidRPr="004C3291">
        <w:rPr>
          <w:rFonts w:eastAsia="Segoe UI" w:cs="Segoe UI"/>
        </w:rPr>
        <w:t xml:space="preserve"> is </w:t>
      </w:r>
      <w:r w:rsidRPr="004C3291">
        <w:rPr>
          <w:rFonts w:eastAsia="Segoe UI" w:cs="Segoe UI"/>
          <w:i/>
        </w:rPr>
        <w:t>not</w:t>
      </w:r>
      <w:r w:rsidRPr="004C3291">
        <w:rPr>
          <w:rFonts w:eastAsia="Segoe UI" w:cs="Segoe UI"/>
        </w:rPr>
        <w:t xml:space="preserve"> implemented by the CALayer’s delegate, </w:t>
      </w:r>
      <w:hyperlink r:id="rId58">
        <w:r w:rsidRPr="004C3291">
          <w:rPr>
            <w:rStyle w:val="Hyperlink"/>
            <w:rFonts w:eastAsiaTheme="minorBidi"/>
            <w:sz w:val="20"/>
          </w:rPr>
          <w:t>drawLayer:inContext</w:t>
        </w:r>
      </w:hyperlink>
      <w:r w:rsidRPr="004C3291">
        <w:rPr>
          <w:rFonts w:eastAsia="Segoe UI" w:cs="Segoe UI"/>
        </w:rPr>
        <w:t xml:space="preserve"> is called on the delegate instead.  </w:t>
      </w:r>
      <w:r w:rsidR="00484436" w:rsidRPr="004C3291">
        <w:rPr>
          <w:rFonts w:eastAsia="Segoe UI" w:cs="Segoe UI"/>
        </w:rPr>
        <w:t>The CALayerDelegate (</w:t>
      </w:r>
      <w:r w:rsidR="00484436" w:rsidRPr="004C3291">
        <w:rPr>
          <w:rFonts w:eastAsia="Segoe UI" w:cs="Segoe UI"/>
          <w:i/>
        </w:rPr>
        <w:t>usually</w:t>
      </w:r>
      <w:r w:rsidR="00484436" w:rsidRPr="004C3291">
        <w:rPr>
          <w:rFonts w:eastAsia="Segoe UI" w:cs="Segoe UI"/>
        </w:rPr>
        <w:t xml:space="preserve"> the CALayer’s owning UIView) then renders its contents to the CoreGraphics context </w:t>
      </w:r>
      <w:r w:rsidR="00F24D1F" w:rsidRPr="004C3291">
        <w:rPr>
          <w:rFonts w:eastAsia="Segoe UI" w:cs="Segoe UI"/>
        </w:rPr>
        <w:t xml:space="preserve">that is </w:t>
      </w:r>
      <w:r w:rsidR="00484436" w:rsidRPr="004C3291">
        <w:rPr>
          <w:rFonts w:eastAsia="Segoe UI" w:cs="Segoe UI"/>
        </w:rPr>
        <w:t xml:space="preserve">passed into the </w:t>
      </w:r>
      <w:hyperlink r:id="rId59">
        <w:r w:rsidRPr="004C3291">
          <w:rPr>
            <w:rStyle w:val="Hyperlink"/>
            <w:rFonts w:eastAsiaTheme="minorBidi"/>
            <w:sz w:val="20"/>
          </w:rPr>
          <w:t>drawLayer:inContext</w:t>
        </w:r>
      </w:hyperlink>
      <w:r w:rsidR="00484436" w:rsidRPr="004C3291">
        <w:rPr>
          <w:rFonts w:eastAsia="Segoe UI" w:cs="Segoe UI"/>
        </w:rPr>
        <w:t xml:space="preserve"> method.</w:t>
      </w:r>
      <w:r w:rsidR="00F24D1F" w:rsidRPr="004C3291">
        <w:rPr>
          <w:rFonts w:eastAsia="Segoe UI" w:cs="Segoe UI"/>
        </w:rPr>
        <w:t xml:space="preserve">  </w:t>
      </w:r>
    </w:p>
    <w:p w14:paraId="11AB09EA" w14:textId="77777777" w:rsidR="00A71C0A" w:rsidRDefault="00A301AA" w:rsidP="00A44515">
      <w:pPr>
        <w:rPr>
          <w:rFonts w:eastAsia="Segoe UI" w:cs="Segoe UI"/>
        </w:rPr>
      </w:pPr>
      <w:commentRangeStart w:id="21"/>
      <w:commentRangeStart w:id="22"/>
      <w:commentRangeStart w:id="23"/>
      <w:r w:rsidRPr="004C3291">
        <w:rPr>
          <w:rFonts w:eastAsia="Segoe UI" w:cs="Segoe UI"/>
          <w:b/>
          <w:i/>
        </w:rPr>
        <w:t>The dynamic rendering model provided by Core Animation does not align very well with Xaml’s Measure/Arrange pattern;</w:t>
      </w:r>
      <w:r w:rsidRPr="004C3291">
        <w:rPr>
          <w:rFonts w:eastAsia="Segoe UI" w:cs="Segoe UI"/>
        </w:rPr>
        <w:t xml:space="preserve"> Core Animation provides a much more cooperative architecture in which each CALayer/UIView is more deeply integrated into the rendering process.</w:t>
      </w:r>
      <w:commentRangeEnd w:id="21"/>
      <w:r w:rsidR="00063881" w:rsidRPr="004C3291">
        <w:rPr>
          <w:rStyle w:val="CommentReference"/>
          <w:rFonts w:cs="Segoe UI"/>
        </w:rPr>
        <w:commentReference w:id="21"/>
      </w:r>
      <w:commentRangeEnd w:id="22"/>
    </w:p>
    <w:p w14:paraId="657E1985" w14:textId="77777777" w:rsidR="00A71C0A" w:rsidRPr="00DF47B2" w:rsidRDefault="00D617FE" w:rsidP="00A71C0A">
      <w:pPr>
        <w:rPr>
          <w:rFonts w:eastAsia="Segoe UI" w:cs="Segoe UI"/>
          <w:b/>
          <w:i/>
          <w:highlight w:val="green"/>
        </w:rPr>
      </w:pPr>
      <w:r w:rsidRPr="004C3291">
        <w:rPr>
          <w:rStyle w:val="CommentReference"/>
          <w:rFonts w:cs="Segoe UI"/>
        </w:rPr>
        <w:commentReference w:id="22"/>
      </w:r>
      <w:commentRangeEnd w:id="23"/>
      <w:r w:rsidR="00A71C0A" w:rsidRPr="00DF47B2">
        <w:rPr>
          <w:rFonts w:eastAsia="Segoe UI" w:cs="Segoe UI"/>
          <w:b/>
          <w:i/>
          <w:highlight w:val="green"/>
        </w:rPr>
        <w:t>[TODO: Add clarification, change phrasing based on spec review feedback]</w:t>
      </w:r>
    </w:p>
    <w:p w14:paraId="3D6E8974" w14:textId="77777777" w:rsidR="00A71C0A" w:rsidRPr="00DF47B2" w:rsidRDefault="00A71C0A" w:rsidP="00A71C0A">
      <w:pPr>
        <w:pStyle w:val="ListParagraph"/>
        <w:numPr>
          <w:ilvl w:val="0"/>
          <w:numId w:val="32"/>
        </w:numPr>
        <w:rPr>
          <w:rFonts w:cs="Segoe UI"/>
          <w:i/>
          <w:highlight w:val="green"/>
        </w:rPr>
      </w:pPr>
      <w:r w:rsidRPr="00DF47B2">
        <w:rPr>
          <w:rFonts w:cs="Segoe UI"/>
          <w:i/>
          <w:highlight w:val="green"/>
        </w:rPr>
        <w:t>‘Arrange’ doesn’t sound like ‘Render’; are they analogous?</w:t>
      </w:r>
    </w:p>
    <w:p w14:paraId="7B70EA98" w14:textId="77777777" w:rsidR="005F6FAE" w:rsidRPr="00DF47B2" w:rsidRDefault="00A71C0A" w:rsidP="00A71C0A">
      <w:pPr>
        <w:pStyle w:val="ListParagraph"/>
        <w:numPr>
          <w:ilvl w:val="0"/>
          <w:numId w:val="32"/>
        </w:numPr>
        <w:rPr>
          <w:rFonts w:cs="Segoe UI"/>
          <w:i/>
          <w:highlight w:val="green"/>
        </w:rPr>
      </w:pPr>
      <w:r w:rsidRPr="00DF47B2">
        <w:rPr>
          <w:rFonts w:cs="Segoe UI"/>
          <w:i/>
          <w:highlight w:val="green"/>
        </w:rPr>
        <w:t xml:space="preserve">What’s WinRT’s comparison to a UIView and its subclasses sharing the same CGContext to render </w:t>
      </w:r>
      <w:r w:rsidR="005F6FAE" w:rsidRPr="00DF47B2">
        <w:rPr>
          <w:rFonts w:cs="Segoe UI"/>
          <w:i/>
          <w:highlight w:val="green"/>
        </w:rPr>
        <w:t>into</w:t>
      </w:r>
      <w:r w:rsidRPr="00DF47B2">
        <w:rPr>
          <w:rFonts w:cs="Segoe UI"/>
          <w:i/>
          <w:highlight w:val="green"/>
        </w:rPr>
        <w:t>?</w:t>
      </w:r>
    </w:p>
    <w:p w14:paraId="43EA1830" w14:textId="77777777" w:rsidR="005F6FAE" w:rsidRPr="00DF47B2" w:rsidRDefault="005F6FAE" w:rsidP="00A71C0A">
      <w:pPr>
        <w:pStyle w:val="ListParagraph"/>
        <w:numPr>
          <w:ilvl w:val="0"/>
          <w:numId w:val="32"/>
        </w:numPr>
        <w:rPr>
          <w:rFonts w:cs="Segoe UI"/>
          <w:i/>
          <w:highlight w:val="green"/>
        </w:rPr>
      </w:pPr>
      <w:r w:rsidRPr="00DF47B2">
        <w:rPr>
          <w:rFonts w:cs="Segoe UI"/>
          <w:i/>
          <w:highlight w:val="green"/>
        </w:rPr>
        <w:t xml:space="preserve">I think the best we can do is draw on top of Xaml controls. </w:t>
      </w:r>
    </w:p>
    <w:p w14:paraId="31A5F5A8" w14:textId="439F994F" w:rsidR="00A71C0A" w:rsidRPr="00DF47B2" w:rsidRDefault="005F6FAE" w:rsidP="005F6FAE">
      <w:pPr>
        <w:pStyle w:val="ListParagraph"/>
        <w:numPr>
          <w:ilvl w:val="1"/>
          <w:numId w:val="32"/>
        </w:numPr>
        <w:rPr>
          <w:rFonts w:cs="Segoe UI"/>
          <w:i/>
          <w:highlight w:val="green"/>
        </w:rPr>
      </w:pPr>
      <w:r w:rsidRPr="00DF47B2">
        <w:rPr>
          <w:rFonts w:cs="Segoe UI"/>
          <w:i/>
          <w:highlight w:val="green"/>
        </w:rPr>
        <w:t>I also think this is likely ‘good enough’.</w:t>
      </w:r>
      <w:r w:rsidR="00A71C0A" w:rsidRPr="00DF47B2">
        <w:rPr>
          <w:rFonts w:cs="Segoe UI"/>
          <w:i/>
          <w:highlight w:val="green"/>
        </w:rPr>
        <w:t xml:space="preserve"> </w:t>
      </w:r>
    </w:p>
    <w:p w14:paraId="0B2B1C9F" w14:textId="4EDC3479" w:rsidR="00D8319C" w:rsidRPr="00AC36B8" w:rsidRDefault="00E04122" w:rsidP="00A71C0A">
      <w:r w:rsidRPr="00DF47B2">
        <w:rPr>
          <w:rStyle w:val="CommentReference"/>
          <w:rFonts w:eastAsia="Calibri" w:cs="Segoe UI"/>
          <w:i/>
          <w:highlight w:val="green"/>
        </w:rPr>
        <w:commentReference w:id="23"/>
      </w:r>
      <w:commentRangeStart w:id="24"/>
      <w:commentRangeStart w:id="25"/>
      <w:r w:rsidR="00A44515" w:rsidRPr="00AC36B8">
        <w:t xml:space="preserve"> </w:t>
      </w:r>
      <w:r w:rsidR="001C0D28" w:rsidRPr="00AC36B8">
        <w:t>WinObjC</w:t>
      </w:r>
      <w:r w:rsidR="00D0598D" w:rsidRPr="00AC36B8">
        <w:t xml:space="preserve"> -</w:t>
      </w:r>
      <w:r w:rsidR="001C0D28" w:rsidRPr="00AC36B8">
        <w:t xml:space="preserve"> Core Animation</w:t>
      </w:r>
      <w:r w:rsidR="002F25E1" w:rsidRPr="00AC36B8">
        <w:t xml:space="preserve"> Implementation</w:t>
      </w:r>
      <w:commentRangeEnd w:id="24"/>
      <w:r w:rsidR="009670B0" w:rsidRPr="00AC36B8">
        <w:rPr>
          <w:rStyle w:val="CommentReference"/>
        </w:rPr>
        <w:commentReference w:id="24"/>
      </w:r>
      <w:commentRangeEnd w:id="25"/>
      <w:r w:rsidR="00D617FE" w:rsidRPr="00AC36B8">
        <w:rPr>
          <w:rStyle w:val="CommentReference"/>
        </w:rPr>
        <w:commentReference w:id="25"/>
      </w:r>
    </w:p>
    <w:p w14:paraId="4BFF8B8E" w14:textId="29E5727C" w:rsidR="00861B2B" w:rsidRPr="004C3291" w:rsidRDefault="009B6233" w:rsidP="001C0D28">
      <w:pPr>
        <w:rPr>
          <w:rFonts w:cs="Segoe UI"/>
        </w:rPr>
      </w:pPr>
      <w:r w:rsidRPr="004C3291">
        <w:rPr>
          <w:rFonts w:eastAsia="Segoe UI" w:cs="Segoe UI"/>
        </w:rPr>
        <w:t xml:space="preserve">This section </w:t>
      </w:r>
      <w:r w:rsidR="0059009E" w:rsidRPr="004C3291">
        <w:rPr>
          <w:rFonts w:eastAsia="Segoe UI" w:cs="Segoe UI"/>
        </w:rPr>
        <w:t>covers</w:t>
      </w:r>
      <w:r w:rsidRPr="004C3291">
        <w:rPr>
          <w:rFonts w:eastAsia="Segoe UI" w:cs="Segoe UI"/>
        </w:rPr>
        <w:t xml:space="preserve"> the technical details </w:t>
      </w:r>
      <w:r w:rsidR="0059009E" w:rsidRPr="004C3291">
        <w:rPr>
          <w:rFonts w:eastAsia="Segoe UI" w:cs="Segoe UI"/>
        </w:rPr>
        <w:t>of</w:t>
      </w:r>
      <w:r w:rsidRPr="004C3291">
        <w:rPr>
          <w:rFonts w:eastAsia="Segoe UI" w:cs="Segoe UI"/>
        </w:rPr>
        <w:t xml:space="preserve"> </w:t>
      </w:r>
      <w:r w:rsidRPr="004C3291">
        <w:rPr>
          <w:rFonts w:eastAsia="Segoe UI" w:cs="Segoe UI"/>
          <w:b/>
          <w:i/>
        </w:rPr>
        <w:t>WinObjC</w:t>
      </w:r>
      <w:r w:rsidR="0059009E" w:rsidRPr="004C3291">
        <w:rPr>
          <w:rFonts w:eastAsia="Segoe UI" w:cs="Segoe UI"/>
          <w:b/>
          <w:i/>
        </w:rPr>
        <w:t>’s</w:t>
      </w:r>
      <w:r w:rsidR="00513A5D" w:rsidRPr="004C3291">
        <w:rPr>
          <w:rFonts w:eastAsia="Segoe UI" w:cs="Segoe UI"/>
          <w:b/>
          <w:i/>
        </w:rPr>
        <w:t xml:space="preserve"> current</w:t>
      </w:r>
      <w:r w:rsidRPr="004C3291">
        <w:rPr>
          <w:rFonts w:eastAsia="Segoe UI" w:cs="Segoe UI"/>
          <w:b/>
          <w:i/>
        </w:rPr>
        <w:t xml:space="preserve"> implement</w:t>
      </w:r>
      <w:r w:rsidR="0059009E" w:rsidRPr="004C3291">
        <w:rPr>
          <w:rFonts w:eastAsia="Segoe UI" w:cs="Segoe UI"/>
          <w:b/>
          <w:i/>
        </w:rPr>
        <w:t>ation</w:t>
      </w:r>
      <w:r w:rsidR="0059009E" w:rsidRPr="004C3291">
        <w:rPr>
          <w:rFonts w:eastAsia="Segoe UI" w:cs="Segoe UI"/>
          <w:i/>
        </w:rPr>
        <w:t xml:space="preserve"> </w:t>
      </w:r>
      <w:r w:rsidR="0059009E" w:rsidRPr="004C3291">
        <w:rPr>
          <w:rFonts w:eastAsia="Segoe UI" w:cs="Segoe UI"/>
        </w:rPr>
        <w:t xml:space="preserve">of </w:t>
      </w:r>
      <w:r w:rsidRPr="004C3291">
        <w:rPr>
          <w:rFonts w:eastAsia="Segoe UI" w:cs="Segoe UI"/>
        </w:rPr>
        <w:t xml:space="preserve">the Core Animation features </w:t>
      </w:r>
      <w:r w:rsidR="002F1116" w:rsidRPr="004C3291">
        <w:rPr>
          <w:rFonts w:eastAsia="Segoe UI" w:cs="Segoe UI"/>
        </w:rPr>
        <w:t>that were outlined</w:t>
      </w:r>
      <w:r w:rsidRPr="004C3291">
        <w:rPr>
          <w:rFonts w:eastAsia="Segoe UI" w:cs="Segoe UI"/>
        </w:rPr>
        <w:t xml:space="preserve"> above.</w:t>
      </w:r>
      <w:r w:rsidR="00587792" w:rsidRPr="004C3291">
        <w:rPr>
          <w:rFonts w:eastAsia="Segoe UI" w:cs="Segoe UI"/>
        </w:rPr>
        <w:t xml:space="preserve">  For details on the new architecture; skip to the </w:t>
      </w:r>
      <w:hyperlink w:anchor="_Design" w:history="1">
        <w:r w:rsidR="7FCA6A4F" w:rsidRPr="004C3291">
          <w:rPr>
            <w:rStyle w:val="Hyperlink"/>
            <w:rFonts w:eastAsiaTheme="minorBidi"/>
            <w:sz w:val="20"/>
          </w:rPr>
          <w:t>design section below</w:t>
        </w:r>
      </w:hyperlink>
      <w:r w:rsidR="7FCA6A4F" w:rsidRPr="004C3291">
        <w:rPr>
          <w:rFonts w:eastAsia="Segoe UI" w:cs="Segoe UI"/>
        </w:rPr>
        <w:t>.</w:t>
      </w:r>
      <w:hyperlink w:anchor="_Design" w:history="1"/>
      <w:hyperlink w:anchor="_Design" w:history="1"/>
      <w:hyperlink w:anchor="_Design" w:history="1"/>
    </w:p>
    <w:p w14:paraId="1FE45DA6" w14:textId="14A5553F" w:rsidR="002F4E26" w:rsidRPr="004C3291" w:rsidRDefault="00AF4864" w:rsidP="001C0D28">
      <w:pPr>
        <w:rPr>
          <w:rFonts w:cs="Segoe UI"/>
        </w:rPr>
      </w:pPr>
      <w:r w:rsidRPr="004C3291">
        <w:rPr>
          <w:rFonts w:eastAsia="Segoe UI" w:cs="Segoe UI"/>
        </w:rPr>
        <w:t xml:space="preserve">Unsurprisingly, the </w:t>
      </w:r>
      <w:r w:rsidR="001B6A4E" w:rsidRPr="004C3291">
        <w:rPr>
          <w:rFonts w:eastAsia="Segoe UI" w:cs="Segoe UI"/>
        </w:rPr>
        <w:t>overall</w:t>
      </w:r>
      <w:r w:rsidRPr="004C3291">
        <w:rPr>
          <w:rFonts w:eastAsia="Segoe UI" w:cs="Segoe UI"/>
        </w:rPr>
        <w:t xml:space="preserve"> implementation of</w:t>
      </w:r>
      <w:r w:rsidR="00861B2B" w:rsidRPr="004C3291">
        <w:rPr>
          <w:rFonts w:eastAsia="Segoe UI" w:cs="Segoe UI"/>
        </w:rPr>
        <w:t xml:space="preserve"> WinObjC’s</w:t>
      </w:r>
      <w:r w:rsidRPr="004C3291">
        <w:rPr>
          <w:rFonts w:eastAsia="Segoe UI" w:cs="Segoe UI"/>
        </w:rPr>
        <w:t xml:space="preserve"> UIViewController/UIView/CALayer</w:t>
      </w:r>
      <w:r w:rsidR="00E568DA" w:rsidRPr="004C3291">
        <w:rPr>
          <w:rFonts w:eastAsia="Segoe UI" w:cs="Segoe UI"/>
        </w:rPr>
        <w:t>/CoreGraphics</w:t>
      </w:r>
      <w:r w:rsidRPr="004C3291">
        <w:rPr>
          <w:rFonts w:eastAsia="Segoe UI" w:cs="Segoe UI"/>
        </w:rPr>
        <w:t xml:space="preserve"> interop closely mimics the </w:t>
      </w:r>
      <w:r w:rsidR="00861B2B" w:rsidRPr="004C3291">
        <w:rPr>
          <w:rFonts w:eastAsia="Segoe UI" w:cs="Segoe UI"/>
        </w:rPr>
        <w:t>reference platform.  WinObjC</w:t>
      </w:r>
      <w:r w:rsidR="002F4E26" w:rsidRPr="004C3291">
        <w:rPr>
          <w:rFonts w:eastAsia="Segoe UI" w:cs="Segoe UI"/>
        </w:rPr>
        <w:t xml:space="preserve"> strives </w:t>
      </w:r>
      <w:r w:rsidR="00DB153C" w:rsidRPr="004C3291">
        <w:rPr>
          <w:rFonts w:eastAsia="Segoe UI" w:cs="Segoe UI"/>
        </w:rPr>
        <w:t>for a high level of ported app compatibility</w:t>
      </w:r>
      <w:r w:rsidR="002F4E26" w:rsidRPr="004C3291">
        <w:rPr>
          <w:rFonts w:eastAsia="Segoe UI" w:cs="Segoe UI"/>
        </w:rPr>
        <w:t xml:space="preserve"> at the UI layer</w:t>
      </w:r>
      <w:r w:rsidR="00861B2B" w:rsidRPr="004C3291">
        <w:rPr>
          <w:rFonts w:eastAsia="Segoe UI" w:cs="Segoe UI"/>
        </w:rPr>
        <w:t xml:space="preserve">, so the team produced a relatively </w:t>
      </w:r>
      <w:r w:rsidR="00F0097A" w:rsidRPr="004C3291">
        <w:rPr>
          <w:rFonts w:eastAsia="Segoe UI" w:cs="Segoe UI"/>
        </w:rPr>
        <w:t xml:space="preserve">straightforward implementation of the same architecture </w:t>
      </w:r>
      <w:r w:rsidR="004778D2" w:rsidRPr="004C3291">
        <w:rPr>
          <w:rFonts w:eastAsia="Segoe UI" w:cs="Segoe UI"/>
        </w:rPr>
        <w:t xml:space="preserve">that’s </w:t>
      </w:r>
      <w:r w:rsidR="00F0097A" w:rsidRPr="004C3291">
        <w:rPr>
          <w:rFonts w:eastAsia="Segoe UI" w:cs="Segoe UI"/>
        </w:rPr>
        <w:t>provided on iOS (albeit with known gaps and stubbed-out features).</w:t>
      </w:r>
      <w:r w:rsidR="00DB153C" w:rsidRPr="004C3291">
        <w:rPr>
          <w:rFonts w:eastAsia="Segoe UI" w:cs="Segoe UI"/>
        </w:rPr>
        <w:t xml:space="preserve"> </w:t>
      </w:r>
    </w:p>
    <w:p w14:paraId="31A758F8" w14:textId="489547BD" w:rsidR="008D7680" w:rsidRPr="004C3291" w:rsidRDefault="004778D2" w:rsidP="001C0D28">
      <w:pPr>
        <w:rPr>
          <w:rFonts w:cs="Segoe UI"/>
        </w:rPr>
      </w:pPr>
      <w:r w:rsidRPr="004C3291">
        <w:rPr>
          <w:rFonts w:eastAsia="Segoe UI" w:cs="Segoe UI"/>
          <w:b/>
          <w:i/>
        </w:rPr>
        <w:t>Given the symbiotic relationship between CALayers and UIViews, i</w:t>
      </w:r>
      <w:r w:rsidR="002F4E26" w:rsidRPr="004C3291">
        <w:rPr>
          <w:rFonts w:eastAsia="Segoe UI" w:cs="Segoe UI"/>
          <w:b/>
          <w:i/>
        </w:rPr>
        <w:t xml:space="preserve">f we were to deviate </w:t>
      </w:r>
      <w:r w:rsidRPr="004C3291">
        <w:rPr>
          <w:rFonts w:eastAsia="Segoe UI" w:cs="Segoe UI"/>
          <w:b/>
          <w:i/>
        </w:rPr>
        <w:t xml:space="preserve">very far from the iOS </w:t>
      </w:r>
      <w:r w:rsidR="002F4E26" w:rsidRPr="004C3291">
        <w:rPr>
          <w:rFonts w:eastAsia="Segoe UI" w:cs="Segoe UI"/>
          <w:b/>
          <w:i/>
        </w:rPr>
        <w:t>architecture</w:t>
      </w:r>
      <w:r w:rsidR="00DB153C" w:rsidRPr="004C3291">
        <w:rPr>
          <w:rFonts w:eastAsia="Segoe UI" w:cs="Segoe UI"/>
          <w:b/>
          <w:i/>
        </w:rPr>
        <w:t>, apps</w:t>
      </w:r>
      <w:r w:rsidRPr="004C3291">
        <w:rPr>
          <w:rFonts w:eastAsia="Segoe UI" w:cs="Segoe UI"/>
          <w:b/>
          <w:i/>
        </w:rPr>
        <w:t xml:space="preserve"> and middleware</w:t>
      </w:r>
      <w:r w:rsidR="00DB153C" w:rsidRPr="004C3291">
        <w:rPr>
          <w:rFonts w:eastAsia="Segoe UI" w:cs="Segoe UI"/>
          <w:b/>
          <w:i/>
        </w:rPr>
        <w:t xml:space="preserve"> would not port well</w:t>
      </w:r>
      <w:r w:rsidR="002F4E26" w:rsidRPr="004C3291">
        <w:rPr>
          <w:rFonts w:eastAsia="Segoe UI" w:cs="Segoe UI"/>
          <w:b/>
          <w:i/>
        </w:rPr>
        <w:t>;</w:t>
      </w:r>
      <w:r w:rsidR="00DB153C" w:rsidRPr="004C3291">
        <w:rPr>
          <w:rFonts w:eastAsia="Segoe UI" w:cs="Segoe UI"/>
          <w:b/>
          <w:i/>
        </w:rPr>
        <w:t xml:space="preserve"> large portions of their UI</w:t>
      </w:r>
      <w:r w:rsidR="002F4E26" w:rsidRPr="004C3291">
        <w:rPr>
          <w:rFonts w:eastAsia="Segoe UI" w:cs="Segoe UI"/>
          <w:b/>
          <w:i/>
        </w:rPr>
        <w:t xml:space="preserve"> and ViewControllers</w:t>
      </w:r>
      <w:r w:rsidR="00DB153C" w:rsidRPr="004C3291">
        <w:rPr>
          <w:rFonts w:eastAsia="Segoe UI" w:cs="Segoe UI"/>
          <w:b/>
          <w:i/>
        </w:rPr>
        <w:t xml:space="preserve"> would require a</w:t>
      </w:r>
      <w:r w:rsidR="002F4E26" w:rsidRPr="004C3291">
        <w:rPr>
          <w:rFonts w:eastAsia="Segoe UI" w:cs="Segoe UI"/>
          <w:b/>
          <w:i/>
        </w:rPr>
        <w:t xml:space="preserve"> ~full</w:t>
      </w:r>
      <w:r w:rsidR="00DB153C" w:rsidRPr="004C3291">
        <w:rPr>
          <w:rFonts w:eastAsia="Segoe UI" w:cs="Segoe UI"/>
          <w:b/>
          <w:i/>
        </w:rPr>
        <w:t xml:space="preserve"> rewrite.</w:t>
      </w:r>
    </w:p>
    <w:p w14:paraId="7099431D" w14:textId="35BA0F0C" w:rsidR="00B55A23" w:rsidRPr="004C3291" w:rsidRDefault="002F4E26" w:rsidP="001C0D28">
      <w:pPr>
        <w:rPr>
          <w:rFonts w:cs="Segoe UI"/>
        </w:rPr>
      </w:pPr>
      <w:r w:rsidRPr="004C3291">
        <w:rPr>
          <w:rFonts w:eastAsia="Segoe UI" w:cs="Segoe UI"/>
        </w:rPr>
        <w:t>As such, t</w:t>
      </w:r>
      <w:r w:rsidR="00E568DA" w:rsidRPr="004C3291">
        <w:rPr>
          <w:rFonts w:eastAsia="Segoe UI" w:cs="Segoe UI"/>
        </w:rPr>
        <w:t>he</w:t>
      </w:r>
      <w:r w:rsidR="00AB5B42" w:rsidRPr="004C3291">
        <w:rPr>
          <w:rFonts w:eastAsia="Segoe UI" w:cs="Segoe UI"/>
        </w:rPr>
        <w:t xml:space="preserve"> most</w:t>
      </w:r>
      <w:r w:rsidR="00E568DA" w:rsidRPr="004C3291">
        <w:rPr>
          <w:rFonts w:eastAsia="Segoe UI" w:cs="Segoe UI"/>
        </w:rPr>
        <w:t xml:space="preserve"> </w:t>
      </w:r>
      <w:r w:rsidR="00AB5B42" w:rsidRPr="004C3291">
        <w:rPr>
          <w:rFonts w:eastAsia="Segoe UI" w:cs="Segoe UI"/>
        </w:rPr>
        <w:t>relevant</w:t>
      </w:r>
      <w:r w:rsidR="00E568DA" w:rsidRPr="004C3291">
        <w:rPr>
          <w:rFonts w:eastAsia="Segoe UI" w:cs="Segoe UI"/>
        </w:rPr>
        <w:t xml:space="preserve"> portion of </w:t>
      </w:r>
      <w:r w:rsidR="00E7479B" w:rsidRPr="004C3291">
        <w:rPr>
          <w:rFonts w:eastAsia="Segoe UI" w:cs="Segoe UI"/>
        </w:rPr>
        <w:t>WinObjC’s</w:t>
      </w:r>
      <w:r w:rsidR="00E568DA" w:rsidRPr="004C3291">
        <w:rPr>
          <w:rFonts w:eastAsia="Segoe UI" w:cs="Segoe UI"/>
        </w:rPr>
        <w:t xml:space="preserve"> </w:t>
      </w:r>
      <w:r w:rsidRPr="004C3291">
        <w:rPr>
          <w:rFonts w:eastAsia="Segoe UI" w:cs="Segoe UI"/>
        </w:rPr>
        <w:t>Core Animation design</w:t>
      </w:r>
      <w:r w:rsidR="004D2842" w:rsidRPr="004C3291">
        <w:rPr>
          <w:rFonts w:eastAsia="Segoe UI" w:cs="Segoe UI"/>
        </w:rPr>
        <w:t xml:space="preserve"> (with respect to this doc</w:t>
      </w:r>
      <w:r w:rsidR="00314342" w:rsidRPr="004C3291">
        <w:rPr>
          <w:rFonts w:eastAsia="Segoe UI" w:cs="Segoe UI"/>
        </w:rPr>
        <w:t>ument</w:t>
      </w:r>
      <w:r w:rsidR="004D2842" w:rsidRPr="004C3291">
        <w:rPr>
          <w:rFonts w:eastAsia="Segoe UI" w:cs="Segoe UI"/>
        </w:rPr>
        <w:t>)</w:t>
      </w:r>
      <w:r w:rsidR="00E568DA" w:rsidRPr="004C3291">
        <w:rPr>
          <w:rFonts w:eastAsia="Segoe UI" w:cs="Segoe UI"/>
        </w:rPr>
        <w:t xml:space="preserve"> is </w:t>
      </w:r>
      <w:r w:rsidR="00E7479B" w:rsidRPr="004C3291">
        <w:rPr>
          <w:rFonts w:eastAsia="Segoe UI" w:cs="Segoe UI"/>
        </w:rPr>
        <w:t>its</w:t>
      </w:r>
      <w:r w:rsidR="00E568DA" w:rsidRPr="004C3291">
        <w:rPr>
          <w:rFonts w:eastAsia="Segoe UI" w:cs="Segoe UI"/>
        </w:rPr>
        <w:t xml:space="preserve"> abstraction layer </w:t>
      </w:r>
      <w:r w:rsidR="00E568DA" w:rsidRPr="004C3291">
        <w:rPr>
          <w:rFonts w:eastAsia="Segoe UI" w:cs="Segoe UI"/>
          <w:b/>
          <w:i/>
        </w:rPr>
        <w:t>below</w:t>
      </w:r>
      <w:r w:rsidR="00E568DA" w:rsidRPr="004C3291">
        <w:rPr>
          <w:rFonts w:eastAsia="Segoe UI" w:cs="Segoe UI"/>
        </w:rPr>
        <w:t xml:space="preserve"> Core Animation (aka the </w:t>
      </w:r>
      <w:r w:rsidRPr="004C3291">
        <w:rPr>
          <w:rFonts w:eastAsia="Segoe UI" w:cs="Segoe UI"/>
        </w:rPr>
        <w:t>‘</w:t>
      </w:r>
      <w:r w:rsidR="00E568DA" w:rsidRPr="004C3291">
        <w:rPr>
          <w:rFonts w:eastAsia="Segoe UI" w:cs="Segoe UI"/>
        </w:rPr>
        <w:t>CACompositor</w:t>
      </w:r>
      <w:r w:rsidRPr="004C3291">
        <w:rPr>
          <w:rFonts w:eastAsia="Segoe UI" w:cs="Segoe UI"/>
        </w:rPr>
        <w:t>’</w:t>
      </w:r>
      <w:r w:rsidR="00E568DA" w:rsidRPr="004C3291">
        <w:rPr>
          <w:rFonts w:eastAsia="Segoe UI" w:cs="Segoe UI"/>
        </w:rPr>
        <w:t xml:space="preserve">), which is where the actual implementation of WinObjC’s CALayer rendering, positioning, and animations are </w:t>
      </w:r>
      <w:r w:rsidR="00E568DA" w:rsidRPr="004C3291">
        <w:rPr>
          <w:rFonts w:eastAsia="Segoe UI" w:cs="Segoe UI"/>
          <w:b/>
          <w:i/>
        </w:rPr>
        <w:t>implemented</w:t>
      </w:r>
      <w:r w:rsidR="00E568DA" w:rsidRPr="004C3291">
        <w:rPr>
          <w:rFonts w:eastAsia="Segoe UI" w:cs="Segoe UI"/>
        </w:rPr>
        <w:t xml:space="preserve"> </w:t>
      </w:r>
      <w:r w:rsidR="00E568DA" w:rsidRPr="004C3291">
        <w:rPr>
          <w:rFonts w:eastAsia="Segoe UI" w:cs="Segoe UI"/>
          <w:b/>
          <w:i/>
        </w:rPr>
        <w:t>on top of Xaml</w:t>
      </w:r>
      <w:r w:rsidR="00C53961" w:rsidRPr="004C3291">
        <w:rPr>
          <w:rFonts w:eastAsia="Segoe UI" w:cs="Segoe UI"/>
        </w:rPr>
        <w:t>.</w:t>
      </w:r>
    </w:p>
    <w:p w14:paraId="324F45B4" w14:textId="3B9ACD26" w:rsidR="00B55A23" w:rsidRPr="004C3291" w:rsidRDefault="00B55A23" w:rsidP="00D65C28">
      <w:pPr>
        <w:pStyle w:val="Heading3"/>
        <w:rPr>
          <w:rFonts w:eastAsia="Segoe UI" w:cs="Segoe UI"/>
        </w:rPr>
      </w:pPr>
      <w:r w:rsidRPr="004C3291">
        <w:rPr>
          <w:rFonts w:eastAsia="Segoe UI" w:cs="Segoe UI"/>
        </w:rPr>
        <w:t>CACompositor</w:t>
      </w:r>
    </w:p>
    <w:p w14:paraId="2DCA9D46" w14:textId="3D20E497" w:rsidR="001B6A4E" w:rsidRPr="004C3291" w:rsidRDefault="00E1118A" w:rsidP="00B55A23">
      <w:pPr>
        <w:rPr>
          <w:rFonts w:cs="Segoe UI"/>
        </w:rPr>
      </w:pPr>
      <w:r w:rsidRPr="004C3291">
        <w:rPr>
          <w:rFonts w:eastAsia="Segoe UI" w:cs="Segoe UI"/>
        </w:rPr>
        <w:t>The</w:t>
      </w:r>
      <w:r w:rsidR="009C7C6D" w:rsidRPr="004C3291">
        <w:rPr>
          <w:rFonts w:eastAsia="Segoe UI" w:cs="Segoe UI"/>
        </w:rPr>
        <w:t xml:space="preserve"> WinObjC-specific</w:t>
      </w:r>
      <w:r w:rsidRPr="004C3291">
        <w:rPr>
          <w:rFonts w:eastAsia="Segoe UI" w:cs="Segoe UI"/>
        </w:rPr>
        <w:t xml:space="preserve"> </w:t>
      </w:r>
      <w:hyperlink r:id="rId60">
        <w:r w:rsidR="7E3C3DA0" w:rsidRPr="004C3291">
          <w:rPr>
            <w:rStyle w:val="Hyperlink"/>
            <w:rFonts w:eastAsiaTheme="minorBidi"/>
            <w:sz w:val="20"/>
          </w:rPr>
          <w:t>CACompositor interface</w:t>
        </w:r>
      </w:hyperlink>
      <w:r w:rsidR="001B6A4E" w:rsidRPr="004C3291">
        <w:rPr>
          <w:rFonts w:eastAsia="Segoe UI" w:cs="Segoe UI"/>
        </w:rPr>
        <w:t xml:space="preserve"> </w:t>
      </w:r>
      <w:r w:rsidR="009C7C6D" w:rsidRPr="004C3291">
        <w:rPr>
          <w:rFonts w:eastAsia="Segoe UI" w:cs="Segoe UI"/>
        </w:rPr>
        <w:t xml:space="preserve">is </w:t>
      </w:r>
      <w:r w:rsidR="001B6A4E" w:rsidRPr="004C3291">
        <w:rPr>
          <w:rFonts w:eastAsia="Segoe UI" w:cs="Segoe UI"/>
        </w:rPr>
        <w:t>used across s</w:t>
      </w:r>
      <w:r w:rsidR="006E782D" w:rsidRPr="004C3291">
        <w:rPr>
          <w:rFonts w:eastAsia="Segoe UI" w:cs="Segoe UI"/>
        </w:rPr>
        <w:t xml:space="preserve">everal components </w:t>
      </w:r>
      <w:r w:rsidR="001B6A4E" w:rsidRPr="004C3291">
        <w:rPr>
          <w:rFonts w:eastAsia="Segoe UI" w:cs="Segoe UI"/>
        </w:rPr>
        <w:t>in</w:t>
      </w:r>
      <w:r w:rsidR="006E782D" w:rsidRPr="004C3291">
        <w:rPr>
          <w:rFonts w:eastAsia="Segoe UI" w:cs="Segoe UI"/>
        </w:rPr>
        <w:t xml:space="preserve"> the WinObjC stack</w:t>
      </w:r>
      <w:r w:rsidR="001B6A4E" w:rsidRPr="004C3291">
        <w:rPr>
          <w:rFonts w:eastAsia="Segoe UI" w:cs="Segoe UI"/>
        </w:rPr>
        <w:t xml:space="preserve"> </w:t>
      </w:r>
      <w:r w:rsidR="00CA6910" w:rsidRPr="004C3291">
        <w:rPr>
          <w:rFonts w:eastAsia="Segoe UI" w:cs="Segoe UI"/>
        </w:rPr>
        <w:t>for various needs</w:t>
      </w:r>
      <w:r w:rsidR="0065751F" w:rsidRPr="004C3291">
        <w:rPr>
          <w:rFonts w:eastAsia="Segoe UI" w:cs="Segoe UI"/>
        </w:rPr>
        <w:t xml:space="preserve"> related to </w:t>
      </w:r>
      <w:r w:rsidR="002C27AA" w:rsidRPr="004C3291">
        <w:rPr>
          <w:rFonts w:eastAsia="Segoe UI" w:cs="Segoe UI"/>
        </w:rPr>
        <w:t xml:space="preserve">UI </w:t>
      </w:r>
      <w:r w:rsidR="0065751F" w:rsidRPr="004C3291">
        <w:rPr>
          <w:rFonts w:eastAsia="Segoe UI" w:cs="Segoe UI"/>
        </w:rPr>
        <w:t>rendering</w:t>
      </w:r>
      <w:r w:rsidR="00A16FC7" w:rsidRPr="004C3291">
        <w:rPr>
          <w:rFonts w:eastAsia="Segoe UI" w:cs="Segoe UI"/>
        </w:rPr>
        <w:t xml:space="preserve"> and layout</w:t>
      </w:r>
      <w:r w:rsidR="00CA6910" w:rsidRPr="004C3291">
        <w:rPr>
          <w:rFonts w:eastAsia="Segoe UI" w:cs="Segoe UI"/>
        </w:rPr>
        <w:t xml:space="preserve">.  </w:t>
      </w:r>
    </w:p>
    <w:p w14:paraId="16DC00F6" w14:textId="77AC7327" w:rsidR="00B55A23" w:rsidRPr="004C3291" w:rsidRDefault="00CA6910" w:rsidP="00B55A23">
      <w:pPr>
        <w:rPr>
          <w:rFonts w:cs="Segoe UI"/>
        </w:rPr>
      </w:pPr>
      <w:r w:rsidRPr="004C3291">
        <w:rPr>
          <w:rFonts w:eastAsia="Segoe UI" w:cs="Segoe UI"/>
        </w:rPr>
        <w:t>CACompsitor’s responsibilities include:</w:t>
      </w:r>
    </w:p>
    <w:p w14:paraId="2631D2B3" w14:textId="045D04D6" w:rsidR="00B55A23" w:rsidRPr="004C3291" w:rsidRDefault="003C03C2" w:rsidP="000326C6">
      <w:pPr>
        <w:pStyle w:val="Heading4"/>
        <w:rPr>
          <w:rFonts w:cs="Segoe UI"/>
        </w:rPr>
      </w:pPr>
      <w:bookmarkStart w:id="26" w:name="_Core_Animation_Support"/>
      <w:bookmarkEnd w:id="26"/>
      <w:r w:rsidRPr="004C3291">
        <w:rPr>
          <w:rFonts w:eastAsia="Segoe UI" w:cs="Segoe UI"/>
        </w:rPr>
        <w:t xml:space="preserve">Core Animation </w:t>
      </w:r>
      <w:r w:rsidR="00B55A23" w:rsidRPr="004C3291">
        <w:rPr>
          <w:rFonts w:eastAsia="Segoe UI" w:cs="Segoe UI"/>
        </w:rPr>
        <w:t>Support</w:t>
      </w:r>
    </w:p>
    <w:p w14:paraId="1443E31B" w14:textId="522846CA" w:rsidR="003C03C2" w:rsidRPr="004C3291" w:rsidRDefault="00CA6910" w:rsidP="000326C6">
      <w:pPr>
        <w:rPr>
          <w:rFonts w:cs="Segoe UI"/>
        </w:rPr>
      </w:pPr>
      <w:r w:rsidRPr="004C3291">
        <w:rPr>
          <w:rFonts w:eastAsia="Segoe UI" w:cs="Segoe UI"/>
        </w:rPr>
        <w:t xml:space="preserve">Support for CALayer property updates, </w:t>
      </w:r>
      <w:r w:rsidR="00A16FC7" w:rsidRPr="004C3291">
        <w:rPr>
          <w:rFonts w:eastAsia="Segoe UI" w:cs="Segoe UI"/>
        </w:rPr>
        <w:t xml:space="preserve">layer </w:t>
      </w:r>
      <w:r w:rsidRPr="004C3291">
        <w:rPr>
          <w:rFonts w:eastAsia="Segoe UI" w:cs="Segoe UI"/>
        </w:rPr>
        <w:t>hierarchy changes, animations, etc.  This portion of the</w:t>
      </w:r>
      <w:r w:rsidR="0065751F" w:rsidRPr="004C3291">
        <w:rPr>
          <w:rFonts w:eastAsia="Segoe UI" w:cs="Segoe UI"/>
        </w:rPr>
        <w:t xml:space="preserve"> CACompositor</w:t>
      </w:r>
      <w:r w:rsidRPr="004C3291">
        <w:rPr>
          <w:rFonts w:eastAsia="Segoe UI" w:cs="Segoe UI"/>
        </w:rPr>
        <w:t xml:space="preserve"> API is used solely by Core Animation</w:t>
      </w:r>
      <w:r w:rsidR="00410E47" w:rsidRPr="004C3291">
        <w:rPr>
          <w:rFonts w:eastAsia="Segoe UI" w:cs="Segoe UI"/>
        </w:rPr>
        <w:t xml:space="preserve"> </w:t>
      </w:r>
      <w:r w:rsidR="00604DFB" w:rsidRPr="004C3291">
        <w:rPr>
          <w:rFonts w:eastAsia="Segoe UI" w:cs="Segoe UI"/>
        </w:rPr>
        <w:t>(</w:t>
      </w:r>
      <w:r w:rsidR="00410E47" w:rsidRPr="004C3291">
        <w:rPr>
          <w:rFonts w:eastAsia="Segoe UI" w:cs="Segoe UI"/>
        </w:rPr>
        <w:t>aside from ‘setNodeTopMost’</w:t>
      </w:r>
      <w:r w:rsidR="00604DFB" w:rsidRPr="004C3291">
        <w:rPr>
          <w:rFonts w:eastAsia="Segoe UI" w:cs="Segoe UI"/>
        </w:rPr>
        <w:t>,</w:t>
      </w:r>
      <w:r w:rsidR="00410E47" w:rsidRPr="004C3291">
        <w:rPr>
          <w:rFonts w:eastAsia="Segoe UI" w:cs="Segoe UI"/>
        </w:rPr>
        <w:t xml:space="preserve"> which is called by UIApplication and UIWindow to move a ‘root’ layer</w:t>
      </w:r>
      <w:r w:rsidR="00156B53" w:rsidRPr="004C3291">
        <w:rPr>
          <w:rFonts w:eastAsia="Segoe UI" w:cs="Segoe UI"/>
        </w:rPr>
        <w:t xml:space="preserve"> to the top of the stack</w:t>
      </w:r>
      <w:r w:rsidR="00604DFB" w:rsidRPr="004C3291">
        <w:rPr>
          <w:rFonts w:eastAsia="Segoe UI" w:cs="Segoe UI"/>
        </w:rPr>
        <w:t>)</w:t>
      </w:r>
      <w:r w:rsidRPr="004C3291">
        <w:rPr>
          <w:rFonts w:eastAsia="Segoe UI" w:cs="Segoe UI"/>
        </w:rPr>
        <w:t>.</w:t>
      </w:r>
    </w:p>
    <w:p w14:paraId="6918EF1D" w14:textId="7C8F300E" w:rsidR="004B6468" w:rsidRPr="00AC36B8" w:rsidRDefault="004B6468" w:rsidP="000326C6">
      <w:pPr>
        <w:rPr>
          <w:rFonts w:cs="Segoe UI"/>
        </w:rPr>
      </w:pPr>
      <w:commentRangeStart w:id="27"/>
      <w:commentRangeStart w:id="28"/>
      <w:r w:rsidRPr="004C3291">
        <w:rPr>
          <w:rFonts w:eastAsia="Segoe UI" w:cs="Segoe UI"/>
        </w:rPr>
        <w:t xml:space="preserve">Here’s a </w:t>
      </w:r>
      <w:r w:rsidRPr="004C3291">
        <w:rPr>
          <w:rFonts w:eastAsia="Segoe UI" w:cs="Segoe UI"/>
          <w:i/>
        </w:rPr>
        <w:t>simplified</w:t>
      </w:r>
      <w:r w:rsidRPr="004C3291">
        <w:rPr>
          <w:rFonts w:eastAsia="Segoe UI" w:cs="Segoe UI"/>
        </w:rPr>
        <w:t xml:space="preserve"> view of </w:t>
      </w:r>
      <w:r w:rsidR="00563E66" w:rsidRPr="004C3291">
        <w:rPr>
          <w:rFonts w:eastAsia="Segoe UI" w:cs="Segoe UI"/>
        </w:rPr>
        <w:t xml:space="preserve">how </w:t>
      </w:r>
      <w:r w:rsidR="00A16FC7" w:rsidRPr="004C3291">
        <w:rPr>
          <w:rFonts w:eastAsia="Segoe UI" w:cs="Segoe UI"/>
        </w:rPr>
        <w:t xml:space="preserve">WinObjC’s </w:t>
      </w:r>
      <w:r w:rsidRPr="004C3291">
        <w:rPr>
          <w:rFonts w:eastAsia="Segoe UI" w:cs="Segoe UI"/>
        </w:rPr>
        <w:t>Core Animation</w:t>
      </w:r>
      <w:r w:rsidR="00604DFB" w:rsidRPr="004C3291">
        <w:rPr>
          <w:rFonts w:eastAsia="Segoe UI" w:cs="Segoe UI"/>
        </w:rPr>
        <w:t xml:space="preserve"> library</w:t>
      </w:r>
      <w:r w:rsidRPr="004C3291">
        <w:rPr>
          <w:rFonts w:eastAsia="Segoe UI" w:cs="Segoe UI"/>
        </w:rPr>
        <w:t xml:space="preserve"> leverages CACompositor:</w:t>
      </w:r>
      <w:commentRangeEnd w:id="27"/>
      <w:r w:rsidR="00104B83" w:rsidRPr="004C3291">
        <w:rPr>
          <w:rStyle w:val="CommentReference"/>
          <w:rFonts w:cs="Segoe UI"/>
        </w:rPr>
        <w:commentReference w:id="27"/>
      </w:r>
      <w:commentRangeEnd w:id="28"/>
      <w:r w:rsidR="00D617FE" w:rsidRPr="004C3291">
        <w:rPr>
          <w:rStyle w:val="CommentReference"/>
          <w:rFonts w:cs="Segoe UI"/>
        </w:rPr>
        <w:commentReference w:id="28"/>
      </w:r>
    </w:p>
    <w:p w14:paraId="78AF8787" w14:textId="0512D5ED" w:rsidR="00AB3560" w:rsidRPr="00AC36B8" w:rsidRDefault="00AB3560" w:rsidP="001607DD">
      <w:pPr>
        <w:jc w:val="center"/>
        <w:rPr>
          <w:rFonts w:cs="Segoe UI"/>
        </w:rPr>
      </w:pPr>
      <w:r w:rsidRPr="00AC36B8">
        <w:rPr>
          <w:rFonts w:cs="Segoe UI"/>
        </w:rPr>
        <w:object w:dxaOrig="16771" w:dyaOrig="7860" w14:anchorId="2567306C">
          <v:shape id="_x0000_i1026" type="#_x0000_t75" style="width:539.3pt;height:252.7pt" o:ole="">
            <v:imagedata r:id="rId61" o:title=""/>
          </v:shape>
          <o:OLEObject Type="Embed" ProgID="Visio.Drawing.15" ShapeID="_x0000_i1026" DrawAspect="Content" ObjectID="_1539763175" r:id="rId62"/>
        </w:object>
      </w:r>
    </w:p>
    <w:p w14:paraId="763BA48F" w14:textId="47275D77" w:rsidR="00563E66" w:rsidRPr="004C3291" w:rsidRDefault="00563E66" w:rsidP="00F2427F">
      <w:pPr>
        <w:pStyle w:val="Heading5"/>
        <w:rPr>
          <w:rFonts w:cs="Segoe UI"/>
        </w:rPr>
      </w:pPr>
      <w:r w:rsidRPr="004C3291">
        <w:rPr>
          <w:rFonts w:eastAsia="Segoe UI" w:cs="Segoe UI"/>
        </w:rPr>
        <w:t>DisplayTransaction</w:t>
      </w:r>
    </w:p>
    <w:p w14:paraId="0CFDD49D" w14:textId="682F4B64" w:rsidR="005939B5" w:rsidRPr="004C3291" w:rsidRDefault="0022710D" w:rsidP="00563E66">
      <w:pPr>
        <w:rPr>
          <w:rFonts w:cs="Segoe UI"/>
        </w:rPr>
      </w:pPr>
      <w:r w:rsidRPr="004C3291">
        <w:rPr>
          <w:rFonts w:eastAsia="Segoe UI" w:cs="Segoe UI"/>
        </w:rPr>
        <w:t xml:space="preserve">DisplayTransaction is the interop layer </w:t>
      </w:r>
      <w:r w:rsidR="000D5856" w:rsidRPr="004C3291">
        <w:rPr>
          <w:rFonts w:eastAsia="Segoe UI" w:cs="Segoe UI"/>
        </w:rPr>
        <w:t>between</w:t>
      </w:r>
      <w:r w:rsidRPr="004C3291">
        <w:rPr>
          <w:rFonts w:eastAsia="Segoe UI" w:cs="Segoe UI"/>
        </w:rPr>
        <w:t xml:space="preserve"> all CATransactions</w:t>
      </w:r>
      <w:r w:rsidR="000D5856" w:rsidRPr="004C3291">
        <w:rPr>
          <w:rFonts w:eastAsia="Segoe UI" w:cs="Segoe UI"/>
        </w:rPr>
        <w:t xml:space="preserve"> and Xaml</w:t>
      </w:r>
      <w:r w:rsidRPr="004C3291">
        <w:rPr>
          <w:rFonts w:eastAsia="Segoe UI" w:cs="Segoe UI"/>
        </w:rPr>
        <w:t xml:space="preserve">.  Queued DisplayTransactions are executed in the following order during a given UI update cycle: </w:t>
      </w:r>
    </w:p>
    <w:p w14:paraId="6E41AC6B" w14:textId="20414AC6" w:rsidR="005939B5" w:rsidRPr="004C3291" w:rsidRDefault="0022710D" w:rsidP="008A2308">
      <w:pPr>
        <w:pStyle w:val="ListParagraph"/>
        <w:numPr>
          <w:ilvl w:val="0"/>
          <w:numId w:val="11"/>
        </w:numPr>
        <w:rPr>
          <w:rFonts w:eastAsia="Segoe UI" w:cs="Segoe UI"/>
        </w:rPr>
      </w:pPr>
      <w:r w:rsidRPr="004C3291">
        <w:rPr>
          <w:rFonts w:eastAsia="Segoe UI" w:cs="Segoe UI"/>
        </w:rPr>
        <w:t xml:space="preserve">animations </w:t>
      </w:r>
    </w:p>
    <w:p w14:paraId="47F91C82" w14:textId="46BD50C0" w:rsidR="005939B5" w:rsidRPr="004C3291" w:rsidRDefault="0022710D" w:rsidP="008A2308">
      <w:pPr>
        <w:pStyle w:val="ListParagraph"/>
        <w:numPr>
          <w:ilvl w:val="0"/>
          <w:numId w:val="11"/>
        </w:numPr>
        <w:rPr>
          <w:rFonts w:eastAsia="Segoe UI" w:cs="Segoe UI"/>
        </w:rPr>
      </w:pPr>
      <w:r w:rsidRPr="004C3291">
        <w:rPr>
          <w:rFonts w:eastAsia="Segoe UI" w:cs="Segoe UI"/>
        </w:rPr>
        <w:t>sublayer</w:t>
      </w:r>
      <w:r w:rsidR="00A16FC7" w:rsidRPr="004C3291">
        <w:rPr>
          <w:rFonts w:eastAsia="Segoe UI" w:cs="Segoe UI"/>
        </w:rPr>
        <w:t xml:space="preserve"> hierarchy</w:t>
      </w:r>
      <w:r w:rsidRPr="004C3291">
        <w:rPr>
          <w:rFonts w:eastAsia="Segoe UI" w:cs="Segoe UI"/>
        </w:rPr>
        <w:t xml:space="preserve"> management</w:t>
      </w:r>
    </w:p>
    <w:p w14:paraId="4C39755F" w14:textId="2B7EA1B3" w:rsidR="00563E66" w:rsidRPr="004C3291" w:rsidRDefault="0022710D" w:rsidP="008A2308">
      <w:pPr>
        <w:pStyle w:val="ListParagraph"/>
        <w:numPr>
          <w:ilvl w:val="0"/>
          <w:numId w:val="11"/>
        </w:numPr>
        <w:rPr>
          <w:rFonts w:eastAsia="Segoe UI" w:cs="Segoe UI"/>
        </w:rPr>
      </w:pPr>
      <w:r w:rsidRPr="004C3291">
        <w:rPr>
          <w:rFonts w:eastAsia="Segoe UI" w:cs="Segoe UI"/>
        </w:rPr>
        <w:t>layer property changes</w:t>
      </w:r>
    </w:p>
    <w:p w14:paraId="19AD99DF" w14:textId="4343E545" w:rsidR="00D17B65" w:rsidRPr="004C3291" w:rsidRDefault="00F2427F" w:rsidP="00F2427F">
      <w:pPr>
        <w:pStyle w:val="Heading5"/>
        <w:rPr>
          <w:rFonts w:cs="Segoe UI"/>
        </w:rPr>
      </w:pPr>
      <w:r w:rsidRPr="004C3291">
        <w:rPr>
          <w:rFonts w:eastAsia="Segoe UI" w:cs="Segoe UI"/>
        </w:rPr>
        <w:t>DisplayNode</w:t>
      </w:r>
    </w:p>
    <w:p w14:paraId="0131907B" w14:textId="550D34AC" w:rsidR="00F326C7" w:rsidRPr="004C3291" w:rsidRDefault="0022710D" w:rsidP="0022710D">
      <w:pPr>
        <w:rPr>
          <w:rFonts w:cs="Segoe UI"/>
        </w:rPr>
      </w:pPr>
      <w:r w:rsidRPr="004C3291">
        <w:rPr>
          <w:rFonts w:eastAsia="Segoe UI" w:cs="Segoe UI"/>
        </w:rPr>
        <w:t xml:space="preserve">DisplayNode is the interop layer between CALayer and Xaml.  </w:t>
      </w:r>
    </w:p>
    <w:p w14:paraId="70F8F667" w14:textId="6CF9831C" w:rsidR="0022710D" w:rsidRPr="004C3291" w:rsidRDefault="0022710D" w:rsidP="0022710D">
      <w:pPr>
        <w:rPr>
          <w:rFonts w:cs="Segoe UI"/>
        </w:rPr>
      </w:pPr>
      <w:r w:rsidRPr="004C3291">
        <w:rPr>
          <w:rFonts w:eastAsia="Segoe UI" w:cs="Segoe UI"/>
        </w:rPr>
        <w:t xml:space="preserve">There </w:t>
      </w:r>
      <w:r w:rsidR="005939B5" w:rsidRPr="004C3291">
        <w:rPr>
          <w:rFonts w:eastAsia="Segoe UI" w:cs="Segoe UI"/>
        </w:rPr>
        <w:t xml:space="preserve">is </w:t>
      </w:r>
      <w:r w:rsidR="00190559" w:rsidRPr="004C3291">
        <w:rPr>
          <w:rFonts w:eastAsia="Segoe UI" w:cs="Segoe UI"/>
        </w:rPr>
        <w:t xml:space="preserve">a single </w:t>
      </w:r>
      <w:r w:rsidR="001030DC" w:rsidRPr="004C3291">
        <w:rPr>
          <w:rFonts w:eastAsia="Segoe UI" w:cs="Segoe UI"/>
        </w:rPr>
        <w:t xml:space="preserve">concrete </w:t>
      </w:r>
      <w:r w:rsidR="005939B5" w:rsidRPr="004C3291">
        <w:rPr>
          <w:rFonts w:eastAsia="Segoe UI" w:cs="Segoe UI"/>
        </w:rPr>
        <w:t>form</w:t>
      </w:r>
      <w:r w:rsidRPr="004C3291">
        <w:rPr>
          <w:rFonts w:eastAsia="Segoe UI" w:cs="Segoe UI"/>
        </w:rPr>
        <w:t xml:space="preserve"> of DisplayNode:</w:t>
      </w:r>
    </w:p>
    <w:p w14:paraId="1EBF4F07" w14:textId="46B34DDC" w:rsidR="0022710D" w:rsidRPr="004C3291" w:rsidRDefault="0022710D" w:rsidP="008A2308">
      <w:pPr>
        <w:pStyle w:val="ListParagraph"/>
        <w:numPr>
          <w:ilvl w:val="0"/>
          <w:numId w:val="10"/>
        </w:numPr>
        <w:rPr>
          <w:rFonts w:eastAsia="Segoe UI" w:cs="Segoe UI"/>
        </w:rPr>
      </w:pPr>
      <w:r w:rsidRPr="004C3291">
        <w:rPr>
          <w:rFonts w:eastAsia="Segoe UI" w:cs="Segoe UI"/>
          <w:b/>
        </w:rPr>
        <w:t>DisplayNodeXaml</w:t>
      </w:r>
      <w:r w:rsidRPr="004C3291">
        <w:rPr>
          <w:rFonts w:eastAsia="Segoe UI" w:cs="Segoe UI"/>
        </w:rPr>
        <w:t xml:space="preserve"> subclass </w:t>
      </w:r>
      <w:r w:rsidR="00190559" w:rsidRPr="004C3291">
        <w:rPr>
          <w:rFonts w:eastAsia="Segoe UI" w:cs="Segoe UI"/>
        </w:rPr>
        <w:t xml:space="preserve">which serves as a proxy between each CALayer and its </w:t>
      </w:r>
      <w:r w:rsidR="0047047A" w:rsidRPr="004C3291">
        <w:rPr>
          <w:rFonts w:eastAsia="Segoe UI" w:cs="Segoe UI"/>
        </w:rPr>
        <w:t>Xaml</w:t>
      </w:r>
      <w:r w:rsidR="00190559" w:rsidRPr="004C3291">
        <w:rPr>
          <w:rFonts w:eastAsia="Segoe UI" w:cs="Segoe UI"/>
        </w:rPr>
        <w:t xml:space="preserve"> representation</w:t>
      </w:r>
      <w:r w:rsidR="00030C32" w:rsidRPr="004C3291">
        <w:rPr>
          <w:rFonts w:eastAsia="Segoe UI" w:cs="Segoe UI"/>
        </w:rPr>
        <w:t xml:space="preserve"> (aka </w:t>
      </w:r>
      <w:hyperlink w:anchor="_CALayerXaml" w:history="1">
        <w:r w:rsidR="7FCA6A4F" w:rsidRPr="004C3291">
          <w:rPr>
            <w:rStyle w:val="Hyperlink"/>
            <w:rFonts w:eastAsiaTheme="minorBidi"/>
            <w:sz w:val="20"/>
          </w:rPr>
          <w:t>CALayerXaml</w:t>
        </w:r>
      </w:hyperlink>
      <w:r w:rsidR="7FCA6A4F" w:rsidRPr="004C3291">
        <w:rPr>
          <w:rFonts w:eastAsia="Segoe UI" w:cs="Segoe UI"/>
        </w:rPr>
        <w:t>).</w:t>
      </w:r>
      <w:hyperlink w:anchor="_CALayerXaml" w:history="1"/>
      <w:hyperlink w:anchor="_CALayerXaml" w:history="1"/>
      <w:hyperlink w:anchor="_CALayerXaml" w:history="1"/>
    </w:p>
    <w:p w14:paraId="2F46ED97" w14:textId="14E06191" w:rsidR="00F2427F" w:rsidRPr="004C3291" w:rsidRDefault="00F2427F" w:rsidP="00F2427F">
      <w:pPr>
        <w:pStyle w:val="Heading5"/>
        <w:rPr>
          <w:rFonts w:cs="Segoe UI"/>
        </w:rPr>
      </w:pPr>
      <w:r w:rsidRPr="004C3291">
        <w:rPr>
          <w:rFonts w:eastAsia="Segoe UI" w:cs="Segoe UI"/>
        </w:rPr>
        <w:t>DisplayTexture</w:t>
      </w:r>
    </w:p>
    <w:p w14:paraId="535199C2" w14:textId="233CD256" w:rsidR="00F326C7" w:rsidRPr="004C3291" w:rsidRDefault="0022710D" w:rsidP="000326C6">
      <w:pPr>
        <w:rPr>
          <w:rFonts w:cs="Segoe UI"/>
        </w:rPr>
      </w:pPr>
      <w:r w:rsidRPr="004C3291">
        <w:rPr>
          <w:rFonts w:eastAsia="Segoe UI" w:cs="Segoe UI"/>
        </w:rPr>
        <w:t xml:space="preserve">DisplayTexture is the interop layer between CALayer and its rendered contents.  During a render pass, CALayer obtains a DisplayTexture </w:t>
      </w:r>
      <w:r w:rsidR="00257380" w:rsidRPr="004C3291">
        <w:rPr>
          <w:rFonts w:eastAsia="Segoe UI" w:cs="Segoe UI"/>
        </w:rPr>
        <w:t xml:space="preserve">from the CACompositor, which it assigns to its </w:t>
      </w:r>
      <w:r w:rsidRPr="004C3291">
        <w:rPr>
          <w:rFonts w:eastAsia="Segoe UI" w:cs="Segoe UI"/>
        </w:rPr>
        <w:t>backing DisplayNode</w:t>
      </w:r>
      <w:r w:rsidR="00257380" w:rsidRPr="004C3291">
        <w:rPr>
          <w:rFonts w:eastAsia="Segoe UI" w:cs="Segoe UI"/>
        </w:rPr>
        <w:t>’s content</w:t>
      </w:r>
      <w:r w:rsidRPr="004C3291">
        <w:rPr>
          <w:rFonts w:eastAsia="Segoe UI" w:cs="Segoe UI"/>
        </w:rPr>
        <w:t xml:space="preserve">.  </w:t>
      </w:r>
    </w:p>
    <w:p w14:paraId="2FF05D79" w14:textId="63BC8BF1" w:rsidR="00F2427F" w:rsidRPr="004C3291" w:rsidRDefault="0022710D" w:rsidP="000326C6">
      <w:pPr>
        <w:rPr>
          <w:rFonts w:cs="Segoe UI"/>
        </w:rPr>
      </w:pPr>
      <w:r w:rsidRPr="004C3291">
        <w:rPr>
          <w:rFonts w:eastAsia="Segoe UI" w:cs="Segoe UI"/>
        </w:rPr>
        <w:t>DisplayTextures come in three forms;</w:t>
      </w:r>
    </w:p>
    <w:p w14:paraId="3CF1A455" w14:textId="2ABD60A1" w:rsidR="005939B5" w:rsidRPr="004C3291" w:rsidRDefault="005939B5" w:rsidP="008A2308">
      <w:pPr>
        <w:pStyle w:val="ListParagraph"/>
        <w:numPr>
          <w:ilvl w:val="0"/>
          <w:numId w:val="10"/>
        </w:numPr>
        <w:rPr>
          <w:rFonts w:eastAsia="Segoe UI" w:cs="Segoe UI"/>
        </w:rPr>
      </w:pPr>
      <w:r w:rsidRPr="004C3291">
        <w:rPr>
          <w:rFonts w:eastAsia="Segoe UI" w:cs="Segoe UI"/>
          <w:b/>
        </w:rPr>
        <w:t>DisplayTexture</w:t>
      </w:r>
      <w:r w:rsidRPr="004C3291">
        <w:rPr>
          <w:rFonts w:eastAsia="Segoe UI" w:cs="Segoe UI"/>
        </w:rPr>
        <w:t xml:space="preserve"> base class for rendering CALayer bitmap contents</w:t>
      </w:r>
      <w:r w:rsidR="00190559" w:rsidRPr="004C3291">
        <w:rPr>
          <w:rFonts w:eastAsia="Segoe UI" w:cs="Segoe UI"/>
        </w:rPr>
        <w:t>.</w:t>
      </w:r>
    </w:p>
    <w:p w14:paraId="1D3A22DA" w14:textId="40F0A80E" w:rsidR="005939B5" w:rsidRPr="004C3291" w:rsidRDefault="005939B5" w:rsidP="008A2308">
      <w:pPr>
        <w:pStyle w:val="ListParagraph"/>
        <w:numPr>
          <w:ilvl w:val="0"/>
          <w:numId w:val="10"/>
        </w:numPr>
        <w:rPr>
          <w:rFonts w:eastAsia="Segoe UI" w:cs="Segoe UI"/>
        </w:rPr>
      </w:pPr>
      <w:r w:rsidRPr="004C3291">
        <w:rPr>
          <w:rFonts w:eastAsia="Segoe UI" w:cs="Segoe UI"/>
          <w:b/>
        </w:rPr>
        <w:t>GenericControlXaml</w:t>
      </w:r>
      <w:r w:rsidRPr="004C3291">
        <w:rPr>
          <w:rFonts w:eastAsia="Segoe UI" w:cs="Segoe UI"/>
        </w:rPr>
        <w:t xml:space="preserve"> subclass which ‘renders’ a ‘wrapped’ Xaml FrameworkElement </w:t>
      </w:r>
      <w:r w:rsidRPr="004C3291">
        <w:rPr>
          <w:rFonts w:eastAsia="Segoe UI" w:cs="Segoe UI"/>
          <w:i/>
        </w:rPr>
        <w:t>within</w:t>
      </w:r>
      <w:r w:rsidRPr="004C3291">
        <w:rPr>
          <w:rFonts w:eastAsia="Segoe UI" w:cs="Segoe UI"/>
        </w:rPr>
        <w:t xml:space="preserve"> a CALayer</w:t>
      </w:r>
      <w:r w:rsidR="00A16FC7" w:rsidRPr="004C3291">
        <w:rPr>
          <w:rFonts w:eastAsia="Segoe UI" w:cs="Segoe UI"/>
        </w:rPr>
        <w:t xml:space="preserve"> as its ‘contents’</w:t>
      </w:r>
      <w:r w:rsidRPr="004C3291">
        <w:rPr>
          <w:rFonts w:eastAsia="Segoe UI" w:cs="Segoe UI"/>
        </w:rPr>
        <w:t>.</w:t>
      </w:r>
    </w:p>
    <w:p w14:paraId="3DC9EE95" w14:textId="09513F11" w:rsidR="005939B5" w:rsidRPr="004C3291" w:rsidRDefault="005939B5" w:rsidP="008A2308">
      <w:pPr>
        <w:pStyle w:val="ListParagraph"/>
        <w:numPr>
          <w:ilvl w:val="0"/>
          <w:numId w:val="10"/>
        </w:numPr>
        <w:rPr>
          <w:rFonts w:eastAsia="Segoe UI" w:cs="Segoe UI"/>
        </w:rPr>
      </w:pPr>
      <w:r w:rsidRPr="004C3291">
        <w:rPr>
          <w:rFonts w:eastAsia="Segoe UI" w:cs="Segoe UI"/>
          <w:b/>
        </w:rPr>
        <w:t>DisplayTextureText</w:t>
      </w:r>
      <w:r w:rsidRPr="004C3291">
        <w:rPr>
          <w:rFonts w:eastAsia="Segoe UI" w:cs="Segoe UI"/>
        </w:rPr>
        <w:t xml:space="preserve"> subclass which ‘renders’ text via</w:t>
      </w:r>
      <w:r w:rsidR="00190559" w:rsidRPr="004C3291">
        <w:rPr>
          <w:rFonts w:eastAsia="Segoe UI" w:cs="Segoe UI"/>
        </w:rPr>
        <w:t xml:space="preserve"> a contained</w:t>
      </w:r>
      <w:r w:rsidRPr="004C3291">
        <w:rPr>
          <w:rFonts w:eastAsia="Segoe UI" w:cs="Segoe UI"/>
        </w:rPr>
        <w:t xml:space="preserve"> Xaml TextBlock</w:t>
      </w:r>
      <w:r w:rsidR="00A16FC7" w:rsidRPr="004C3291">
        <w:rPr>
          <w:rFonts w:eastAsia="Segoe UI" w:cs="Segoe UI"/>
        </w:rPr>
        <w:t xml:space="preserve"> as its ‘contents’</w:t>
      </w:r>
      <w:r w:rsidR="00190559" w:rsidRPr="004C3291">
        <w:rPr>
          <w:rFonts w:eastAsia="Segoe UI" w:cs="Segoe UI"/>
        </w:rPr>
        <w:t>.</w:t>
      </w:r>
    </w:p>
    <w:p w14:paraId="6EF153E4" w14:textId="0FC67CD1" w:rsidR="00F2427F" w:rsidRPr="004C3291" w:rsidRDefault="00F2427F" w:rsidP="00F2427F">
      <w:pPr>
        <w:pStyle w:val="Heading5"/>
        <w:rPr>
          <w:rFonts w:cs="Segoe UI"/>
        </w:rPr>
      </w:pPr>
      <w:r w:rsidRPr="004C3291">
        <w:rPr>
          <w:rFonts w:eastAsia="Segoe UI" w:cs="Segoe UI"/>
        </w:rPr>
        <w:t>DisplayAnimation</w:t>
      </w:r>
    </w:p>
    <w:p w14:paraId="711373F9" w14:textId="77777777" w:rsidR="00F326C7" w:rsidRPr="004C3291" w:rsidRDefault="005939B5" w:rsidP="000326C6">
      <w:pPr>
        <w:rPr>
          <w:rFonts w:cs="Segoe UI"/>
        </w:rPr>
      </w:pPr>
      <w:r w:rsidRPr="004C3291">
        <w:rPr>
          <w:rFonts w:eastAsia="Segoe UI" w:cs="Segoe UI"/>
        </w:rPr>
        <w:t xml:space="preserve">DisplayAnimation is the interop layer between CAAnimations and Xaml.  </w:t>
      </w:r>
    </w:p>
    <w:p w14:paraId="4CAF1419" w14:textId="769C9BD7" w:rsidR="00F2427F" w:rsidRPr="004C3291" w:rsidRDefault="00F326C7" w:rsidP="000326C6">
      <w:pPr>
        <w:rPr>
          <w:rFonts w:cs="Segoe UI"/>
        </w:rPr>
      </w:pPr>
      <w:r w:rsidRPr="004C3291">
        <w:rPr>
          <w:rFonts w:eastAsia="Segoe UI" w:cs="Segoe UI"/>
        </w:rPr>
        <w:t>There are two forms of DisplayAnimations:</w:t>
      </w:r>
    </w:p>
    <w:p w14:paraId="5F30BAF1" w14:textId="1CE13368" w:rsidR="00F326C7" w:rsidRPr="004C3291" w:rsidRDefault="002002C1" w:rsidP="008A2308">
      <w:pPr>
        <w:pStyle w:val="ListParagraph"/>
        <w:numPr>
          <w:ilvl w:val="0"/>
          <w:numId w:val="10"/>
        </w:numPr>
        <w:rPr>
          <w:rFonts w:eastAsia="Segoe UI" w:cs="Segoe UI"/>
        </w:rPr>
      </w:pPr>
      <w:r w:rsidRPr="004C3291">
        <w:rPr>
          <w:rFonts w:eastAsia="Segoe UI" w:cs="Segoe UI"/>
          <w:b/>
        </w:rPr>
        <w:t>DisplayAnimationBasic</w:t>
      </w:r>
      <w:r w:rsidR="00F326C7" w:rsidRPr="004C3291">
        <w:rPr>
          <w:rFonts w:eastAsia="Segoe UI" w:cs="Segoe UI"/>
        </w:rPr>
        <w:t xml:space="preserve"> </w:t>
      </w:r>
      <w:r w:rsidRPr="004C3291">
        <w:rPr>
          <w:rFonts w:eastAsia="Segoe UI" w:cs="Segoe UI"/>
        </w:rPr>
        <w:t>subclass for animating CALayer property changes such as bounds, position, etc.</w:t>
      </w:r>
      <w:r w:rsidR="0047047A" w:rsidRPr="004C3291">
        <w:rPr>
          <w:rFonts w:eastAsia="Segoe UI" w:cs="Segoe UI"/>
        </w:rPr>
        <w:t xml:space="preserve"> on the CALayer’s Xaml representation.</w:t>
      </w:r>
    </w:p>
    <w:p w14:paraId="6B808664" w14:textId="7F45255D" w:rsidR="00F326C7" w:rsidRPr="004C3291" w:rsidRDefault="002002C1" w:rsidP="008A2308">
      <w:pPr>
        <w:pStyle w:val="ListParagraph"/>
        <w:numPr>
          <w:ilvl w:val="0"/>
          <w:numId w:val="10"/>
        </w:numPr>
        <w:rPr>
          <w:rFonts w:eastAsia="Segoe UI" w:cs="Segoe UI"/>
        </w:rPr>
      </w:pPr>
      <w:r w:rsidRPr="004C3291">
        <w:rPr>
          <w:rFonts w:eastAsia="Segoe UI" w:cs="Segoe UI"/>
          <w:b/>
        </w:rPr>
        <w:t>DisplayAnimationTransition</w:t>
      </w:r>
      <w:r w:rsidR="00F326C7" w:rsidRPr="004C3291">
        <w:rPr>
          <w:rFonts w:eastAsia="Segoe UI" w:cs="Segoe UI"/>
        </w:rPr>
        <w:t xml:space="preserve"> subclass</w:t>
      </w:r>
      <w:r w:rsidRPr="004C3291">
        <w:rPr>
          <w:rFonts w:eastAsia="Segoe UI" w:cs="Segoe UI"/>
        </w:rPr>
        <w:t xml:space="preserve"> for animating view </w:t>
      </w:r>
      <w:r w:rsidR="00841AE5" w:rsidRPr="004C3291">
        <w:rPr>
          <w:rFonts w:eastAsia="Segoe UI" w:cs="Segoe UI"/>
        </w:rPr>
        <w:t>navigation</w:t>
      </w:r>
      <w:r w:rsidR="0047047A" w:rsidRPr="004C3291">
        <w:rPr>
          <w:rFonts w:eastAsia="Segoe UI" w:cs="Segoe UI"/>
        </w:rPr>
        <w:t xml:space="preserve"> ‘swooshes’ and ‘flips’ on the CALayer’s Xaml representation.</w:t>
      </w:r>
    </w:p>
    <w:p w14:paraId="6C54794E" w14:textId="7BDACEFE" w:rsidR="00B55A23" w:rsidRPr="004C3291" w:rsidRDefault="00B55A23" w:rsidP="000326C6">
      <w:pPr>
        <w:pStyle w:val="Heading4"/>
        <w:rPr>
          <w:rFonts w:cs="Segoe UI"/>
        </w:rPr>
      </w:pPr>
      <w:r w:rsidRPr="004C3291">
        <w:rPr>
          <w:rFonts w:eastAsia="Segoe UI" w:cs="Segoe UI"/>
        </w:rPr>
        <w:t>Screen/Device Settings</w:t>
      </w:r>
    </w:p>
    <w:p w14:paraId="4F97C609" w14:textId="77777777" w:rsidR="009823C6" w:rsidRPr="004C3291" w:rsidRDefault="00410E47" w:rsidP="000326C6">
      <w:pPr>
        <w:rPr>
          <w:rFonts w:cs="Segoe UI"/>
        </w:rPr>
      </w:pPr>
      <w:r w:rsidRPr="004C3291">
        <w:rPr>
          <w:rFonts w:eastAsia="Segoe UI" w:cs="Segoe UI"/>
        </w:rPr>
        <w:t>Sets/retrieves s</w:t>
      </w:r>
      <w:r w:rsidR="00CA6910" w:rsidRPr="004C3291">
        <w:rPr>
          <w:rFonts w:eastAsia="Segoe UI" w:cs="Segoe UI"/>
        </w:rPr>
        <w:t>creen size, device size, screen scale, whether or not it’s in ‘tablet mode’, etc.</w:t>
      </w:r>
      <w:r w:rsidR="003C03C2" w:rsidRPr="004C3291">
        <w:rPr>
          <w:rFonts w:eastAsia="Segoe UI" w:cs="Segoe UI"/>
        </w:rPr>
        <w:t xml:space="preserve">  Not really tied to Core Animation, and should probably be moved out</w:t>
      </w:r>
      <w:r w:rsidR="009823C6" w:rsidRPr="004C3291">
        <w:rPr>
          <w:rFonts w:eastAsia="Segoe UI" w:cs="Segoe UI"/>
        </w:rPr>
        <w:t xml:space="preserve"> of CACompositor</w:t>
      </w:r>
      <w:r w:rsidR="003C03C2" w:rsidRPr="004C3291">
        <w:rPr>
          <w:rFonts w:eastAsia="Segoe UI" w:cs="Segoe UI"/>
        </w:rPr>
        <w:t xml:space="preserve">.  Callers include; </w:t>
      </w:r>
      <w:r w:rsidRPr="004C3291">
        <w:rPr>
          <w:rFonts w:eastAsia="Segoe UI" w:cs="Segoe UI"/>
        </w:rPr>
        <w:t>UIApplication, UIWindow, UITouch, CACompositor, UIDevice,</w:t>
      </w:r>
      <w:r w:rsidR="009823C6" w:rsidRPr="004C3291">
        <w:rPr>
          <w:rFonts w:eastAsia="Segoe UI" w:cs="Segoe UI"/>
        </w:rPr>
        <w:t xml:space="preserve"> and</w:t>
      </w:r>
      <w:r w:rsidRPr="004C3291">
        <w:rPr>
          <w:rFonts w:eastAsia="Segoe UI" w:cs="Segoe UI"/>
        </w:rPr>
        <w:t xml:space="preserve"> UIGraphicsFunctions (</w:t>
      </w:r>
      <w:r w:rsidR="009823C6" w:rsidRPr="004C3291">
        <w:rPr>
          <w:rFonts w:eastAsia="Segoe UI" w:cs="Segoe UI"/>
        </w:rPr>
        <w:t xml:space="preserve">UIKit’s </w:t>
      </w:r>
      <w:r w:rsidRPr="004C3291">
        <w:rPr>
          <w:rFonts w:eastAsia="Segoe UI" w:cs="Segoe UI"/>
        </w:rPr>
        <w:t>CoreGraphics interop layer).</w:t>
      </w:r>
      <w:r w:rsidR="00B77342" w:rsidRPr="004C3291">
        <w:rPr>
          <w:rFonts w:eastAsia="Segoe UI" w:cs="Segoe UI"/>
        </w:rPr>
        <w:t xml:space="preserve">  </w:t>
      </w:r>
    </w:p>
    <w:p w14:paraId="5984624A" w14:textId="70E6BA97" w:rsidR="00CA6910" w:rsidRPr="004C3291" w:rsidRDefault="009823C6" w:rsidP="000326C6">
      <w:pPr>
        <w:rPr>
          <w:rFonts w:cs="Segoe UI"/>
        </w:rPr>
      </w:pPr>
      <w:r w:rsidRPr="004C3291">
        <w:rPr>
          <w:rFonts w:eastAsia="Segoe UI" w:cs="Segoe UI"/>
          <w:b/>
          <w:highlight w:val="yellow"/>
        </w:rPr>
        <w:t xml:space="preserve">Note: </w:t>
      </w:r>
      <w:r w:rsidR="00841AE5" w:rsidRPr="004C3291">
        <w:rPr>
          <w:rFonts w:eastAsia="Segoe UI" w:cs="Segoe UI"/>
          <w:highlight w:val="yellow"/>
        </w:rPr>
        <w:t>Recommend</w:t>
      </w:r>
      <w:r w:rsidR="00B77342" w:rsidRPr="004C3291">
        <w:rPr>
          <w:rFonts w:eastAsia="Segoe UI" w:cs="Segoe UI"/>
          <w:highlight w:val="yellow"/>
        </w:rPr>
        <w:t xml:space="preserve"> breaking this component out into a self-contained API.</w:t>
      </w:r>
    </w:p>
    <w:p w14:paraId="7FBE8384" w14:textId="77777777" w:rsidR="00B55A23" w:rsidRPr="004C3291" w:rsidRDefault="00B55A23" w:rsidP="000326C6">
      <w:pPr>
        <w:pStyle w:val="Heading4"/>
        <w:rPr>
          <w:rFonts w:cs="Segoe UI"/>
        </w:rPr>
      </w:pPr>
      <w:r w:rsidRPr="004C3291">
        <w:rPr>
          <w:rFonts w:eastAsia="Segoe UI" w:cs="Segoe UI"/>
        </w:rPr>
        <w:t>Bitmap Management</w:t>
      </w:r>
    </w:p>
    <w:p w14:paraId="7D4433B5" w14:textId="77777777" w:rsidR="00841AE5" w:rsidRPr="004C3291" w:rsidRDefault="009823C6" w:rsidP="006458AD">
      <w:pPr>
        <w:rPr>
          <w:rFonts w:cs="Segoe UI"/>
        </w:rPr>
      </w:pPr>
      <w:r w:rsidRPr="004C3291">
        <w:rPr>
          <w:rFonts w:eastAsia="Segoe UI" w:cs="Segoe UI"/>
        </w:rPr>
        <w:t>Core Animation/</w:t>
      </w:r>
      <w:r w:rsidR="00B55A23" w:rsidRPr="004C3291">
        <w:rPr>
          <w:rFonts w:eastAsia="Segoe UI" w:cs="Segoe UI"/>
        </w:rPr>
        <w:t xml:space="preserve">CoreGraphics integration point; </w:t>
      </w:r>
      <w:r w:rsidR="00410E47" w:rsidRPr="004C3291">
        <w:rPr>
          <w:rFonts w:eastAsia="Segoe UI" w:cs="Segoe UI"/>
        </w:rPr>
        <w:t xml:space="preserve">Core Animation calls </w:t>
      </w:r>
      <w:r w:rsidRPr="004C3291">
        <w:rPr>
          <w:rFonts w:eastAsia="Segoe UI" w:cs="Segoe UI"/>
        </w:rPr>
        <w:t>this API</w:t>
      </w:r>
      <w:r w:rsidR="00410E47" w:rsidRPr="004C3291">
        <w:rPr>
          <w:rFonts w:eastAsia="Segoe UI" w:cs="Segoe UI"/>
        </w:rPr>
        <w:t xml:space="preserve"> to create Xaml WriteableBitmaps which are used to set</w:t>
      </w:r>
      <w:r w:rsidR="00841AE5" w:rsidRPr="004C3291">
        <w:rPr>
          <w:rFonts w:eastAsia="Segoe UI" w:cs="Segoe UI"/>
        </w:rPr>
        <w:t xml:space="preserve"> </w:t>
      </w:r>
      <w:r w:rsidR="00410E47" w:rsidRPr="004C3291">
        <w:rPr>
          <w:rFonts w:eastAsia="Segoe UI" w:cs="Segoe UI"/>
        </w:rPr>
        <w:t xml:space="preserve">up CoreGraphics contexts </w:t>
      </w:r>
      <w:r w:rsidR="00841AE5" w:rsidRPr="004C3291">
        <w:rPr>
          <w:rFonts w:eastAsia="Segoe UI" w:cs="Segoe UI"/>
        </w:rPr>
        <w:t>to</w:t>
      </w:r>
      <w:r w:rsidR="00410E47" w:rsidRPr="004C3291">
        <w:rPr>
          <w:rFonts w:eastAsia="Segoe UI" w:cs="Segoe UI"/>
        </w:rPr>
        <w:t xml:space="preserve"> which CALayers and UIViews can render.  </w:t>
      </w:r>
    </w:p>
    <w:p w14:paraId="31B2DA1A" w14:textId="26B4B303" w:rsidR="009823C6" w:rsidRPr="004C3291" w:rsidRDefault="00410E47" w:rsidP="006458AD">
      <w:pPr>
        <w:rPr>
          <w:rFonts w:cs="Segoe UI"/>
        </w:rPr>
      </w:pPr>
      <w:r w:rsidRPr="004C3291">
        <w:rPr>
          <w:rFonts w:eastAsia="Segoe UI" w:cs="Segoe UI"/>
        </w:rPr>
        <w:t>Also provides conversion functions between CGImage/Bitmaps.</w:t>
      </w:r>
      <w:r w:rsidR="00B77342" w:rsidRPr="004C3291">
        <w:rPr>
          <w:rFonts w:eastAsia="Segoe UI" w:cs="Segoe UI"/>
        </w:rPr>
        <w:t xml:space="preserve"> </w:t>
      </w:r>
    </w:p>
    <w:p w14:paraId="2D27508B" w14:textId="1153B18D" w:rsidR="006458AD" w:rsidRPr="004C3291" w:rsidRDefault="009823C6" w:rsidP="006458AD">
      <w:pPr>
        <w:rPr>
          <w:rFonts w:cs="Segoe UI"/>
        </w:rPr>
      </w:pPr>
      <w:r w:rsidRPr="004C3291">
        <w:rPr>
          <w:rFonts w:eastAsia="Segoe UI" w:cs="Segoe UI"/>
          <w:b/>
          <w:highlight w:val="yellow"/>
        </w:rPr>
        <w:t xml:space="preserve">Note: </w:t>
      </w:r>
      <w:r w:rsidR="00841AE5" w:rsidRPr="004C3291">
        <w:rPr>
          <w:rFonts w:eastAsia="Segoe UI" w:cs="Segoe UI"/>
          <w:highlight w:val="yellow"/>
        </w:rPr>
        <w:t>Recommend</w:t>
      </w:r>
      <w:r w:rsidR="00B77342" w:rsidRPr="004C3291">
        <w:rPr>
          <w:rFonts w:eastAsia="Segoe UI" w:cs="Segoe UI"/>
          <w:highlight w:val="yellow"/>
        </w:rPr>
        <w:t xml:space="preserve"> breaking this component out into a self-contained API.</w:t>
      </w:r>
    </w:p>
    <w:p w14:paraId="2EC9805C" w14:textId="7CC3FBC6" w:rsidR="00552BEC" w:rsidRPr="004C3291" w:rsidRDefault="00552BEC" w:rsidP="00552BEC">
      <w:pPr>
        <w:pStyle w:val="Heading4"/>
        <w:rPr>
          <w:rFonts w:cs="Segoe UI"/>
        </w:rPr>
      </w:pPr>
      <w:r w:rsidRPr="004C3291">
        <w:rPr>
          <w:rFonts w:eastAsia="Segoe UI" w:cs="Segoe UI"/>
        </w:rPr>
        <w:t>CADisplayLink</w:t>
      </w:r>
    </w:p>
    <w:p w14:paraId="15889532" w14:textId="6AE1C316" w:rsidR="00552BEC" w:rsidRPr="004C3291" w:rsidRDefault="00552BEC" w:rsidP="00EB40DB">
      <w:pPr>
        <w:rPr>
          <w:rFonts w:cs="Segoe UI"/>
        </w:rPr>
      </w:pPr>
      <w:r w:rsidRPr="004C3291">
        <w:rPr>
          <w:rFonts w:eastAsia="Segoe UI" w:cs="Segoe UI"/>
        </w:rPr>
        <w:t>Implementation of the CADisplayLink API is spread across the CACompositor code.</w:t>
      </w:r>
    </w:p>
    <w:p w14:paraId="5FE0A842" w14:textId="77777777" w:rsidR="00552BEC" w:rsidRPr="004C3291" w:rsidRDefault="00552BEC" w:rsidP="00552BEC">
      <w:pPr>
        <w:rPr>
          <w:rFonts w:cs="Segoe UI"/>
        </w:rPr>
      </w:pPr>
      <w:r w:rsidRPr="004C3291">
        <w:rPr>
          <w:rFonts w:eastAsia="Segoe UI" w:cs="Segoe UI"/>
          <w:b/>
          <w:highlight w:val="yellow"/>
        </w:rPr>
        <w:t xml:space="preserve">Note: </w:t>
      </w:r>
      <w:r w:rsidRPr="004C3291">
        <w:rPr>
          <w:rFonts w:eastAsia="Segoe UI" w:cs="Segoe UI"/>
          <w:highlight w:val="yellow"/>
        </w:rPr>
        <w:t>Recommend breaking this component out into a self-contained API.</w:t>
      </w:r>
    </w:p>
    <w:p w14:paraId="52CF199B" w14:textId="7A792B8C" w:rsidR="00552BEC" w:rsidRPr="004C3291" w:rsidRDefault="00552BEC" w:rsidP="006458AD">
      <w:pPr>
        <w:rPr>
          <w:rFonts w:cs="Segoe UI"/>
        </w:rPr>
      </w:pPr>
    </w:p>
    <w:p w14:paraId="24AFF55B" w14:textId="7F945BC3" w:rsidR="00B55A23" w:rsidRPr="004C3291" w:rsidRDefault="002150A7" w:rsidP="002150A7">
      <w:pPr>
        <w:pStyle w:val="Heading3"/>
        <w:rPr>
          <w:rFonts w:eastAsia="Segoe UI" w:cs="Segoe UI"/>
        </w:rPr>
      </w:pPr>
      <w:bookmarkStart w:id="29" w:name="_CALayerXaml"/>
      <w:bookmarkEnd w:id="29"/>
      <w:r w:rsidRPr="004C3291">
        <w:rPr>
          <w:rFonts w:eastAsia="Segoe UI" w:cs="Segoe UI"/>
        </w:rPr>
        <w:t>CALayerXaml</w:t>
      </w:r>
    </w:p>
    <w:p w14:paraId="110622B8" w14:textId="44D9B21D" w:rsidR="00370650" w:rsidRPr="004C3291" w:rsidRDefault="006458AD" w:rsidP="001C0D28">
      <w:pPr>
        <w:rPr>
          <w:rFonts w:cs="Segoe UI"/>
        </w:rPr>
      </w:pPr>
      <w:r w:rsidRPr="004C3291">
        <w:rPr>
          <w:rFonts w:eastAsia="Segoe UI" w:cs="Segoe UI"/>
        </w:rPr>
        <w:t>CALayerXaml</w:t>
      </w:r>
      <w:r w:rsidR="00370650" w:rsidRPr="004C3291">
        <w:rPr>
          <w:rFonts w:eastAsia="Segoe UI" w:cs="Segoe UI"/>
        </w:rPr>
        <w:t>, which</w:t>
      </w:r>
      <w:r w:rsidR="00370650" w:rsidRPr="004C3291">
        <w:rPr>
          <w:rFonts w:eastAsia="Segoe UI" w:cs="Segoe UI"/>
          <w:b/>
          <w:i/>
        </w:rPr>
        <w:t xml:space="preserve"> derives from Windows::UI::Xaml::Controls::Panel</w:t>
      </w:r>
      <w:r w:rsidR="00370650" w:rsidRPr="004C3291">
        <w:rPr>
          <w:rFonts w:eastAsia="Segoe UI" w:cs="Segoe UI"/>
        </w:rPr>
        <w:t>,</w:t>
      </w:r>
      <w:r w:rsidRPr="004C3291">
        <w:rPr>
          <w:rFonts w:eastAsia="Segoe UI" w:cs="Segoe UI"/>
        </w:rPr>
        <w:t xml:space="preserve"> is </w:t>
      </w:r>
      <w:r w:rsidR="001A64B9" w:rsidRPr="004C3291">
        <w:rPr>
          <w:rFonts w:eastAsia="Segoe UI" w:cs="Segoe UI"/>
        </w:rPr>
        <w:t>WinObjC’s</w:t>
      </w:r>
      <w:r w:rsidRPr="004C3291">
        <w:rPr>
          <w:rFonts w:eastAsia="Segoe UI" w:cs="Segoe UI"/>
        </w:rPr>
        <w:t xml:space="preserve"> current representation of a CALayer</w:t>
      </w:r>
      <w:r w:rsidR="00370650" w:rsidRPr="004C3291">
        <w:rPr>
          <w:rFonts w:eastAsia="Segoe UI" w:cs="Segoe UI"/>
        </w:rPr>
        <w:t xml:space="preserve"> in Xaml</w:t>
      </w:r>
      <w:r w:rsidRPr="004C3291">
        <w:rPr>
          <w:rFonts w:eastAsia="Segoe UI" w:cs="Segoe UI"/>
        </w:rPr>
        <w:t>.</w:t>
      </w:r>
      <w:r w:rsidR="001E6620" w:rsidRPr="004C3291">
        <w:rPr>
          <w:rFonts w:eastAsia="Segoe UI" w:cs="Segoe UI"/>
        </w:rPr>
        <w:t xml:space="preserve">  </w:t>
      </w:r>
      <w:r w:rsidR="00827752" w:rsidRPr="004C3291">
        <w:rPr>
          <w:rFonts w:eastAsia="Segoe UI" w:cs="Segoe UI"/>
          <w:i/>
        </w:rPr>
        <w:t>All UI</w:t>
      </w:r>
      <w:r w:rsidR="00827752" w:rsidRPr="004C3291">
        <w:rPr>
          <w:rFonts w:eastAsia="Segoe UI" w:cs="Segoe UI"/>
        </w:rPr>
        <w:t xml:space="preserve"> in a given WinObjC application is ultimately </w:t>
      </w:r>
      <w:r w:rsidR="00841AE5" w:rsidRPr="004C3291">
        <w:rPr>
          <w:rFonts w:eastAsia="Segoe UI" w:cs="Segoe UI"/>
        </w:rPr>
        <w:t>comprised of CALayerXaml Panels.</w:t>
      </w:r>
      <w:r w:rsidR="00827752" w:rsidRPr="004C3291">
        <w:rPr>
          <w:rFonts w:eastAsia="Segoe UI" w:cs="Segoe UI"/>
        </w:rPr>
        <w:t xml:space="preserve"> W</w:t>
      </w:r>
      <w:r w:rsidR="007D5AD8" w:rsidRPr="004C3291">
        <w:rPr>
          <w:rFonts w:eastAsia="Segoe UI" w:cs="Segoe UI"/>
        </w:rPr>
        <w:t>inObjC’s CALayer</w:t>
      </w:r>
      <w:r w:rsidR="00827752" w:rsidRPr="004C3291">
        <w:rPr>
          <w:rFonts w:eastAsia="Segoe UI" w:cs="Segoe UI"/>
        </w:rPr>
        <w:t>s</w:t>
      </w:r>
      <w:r w:rsidR="007D5AD8" w:rsidRPr="004C3291">
        <w:rPr>
          <w:rFonts w:eastAsia="Segoe UI" w:cs="Segoe UI"/>
        </w:rPr>
        <w:t xml:space="preserve"> (by way of </w:t>
      </w:r>
      <w:r w:rsidR="001E6620" w:rsidRPr="004C3291">
        <w:rPr>
          <w:rFonts w:eastAsia="Segoe UI" w:cs="Segoe UI"/>
        </w:rPr>
        <w:t>CACompositor</w:t>
      </w:r>
      <w:r w:rsidR="007D5AD8" w:rsidRPr="004C3291">
        <w:rPr>
          <w:rFonts w:eastAsia="Segoe UI" w:cs="Segoe UI"/>
        </w:rPr>
        <w:t>) ultimately control the properties, animation</w:t>
      </w:r>
      <w:r w:rsidR="001A64B9" w:rsidRPr="004C3291">
        <w:rPr>
          <w:rFonts w:eastAsia="Segoe UI" w:cs="Segoe UI"/>
        </w:rPr>
        <w:t>s</w:t>
      </w:r>
      <w:r w:rsidR="007D5AD8" w:rsidRPr="004C3291">
        <w:rPr>
          <w:rFonts w:eastAsia="Segoe UI" w:cs="Segoe UI"/>
        </w:rPr>
        <w:t xml:space="preserve">, etc. of </w:t>
      </w:r>
      <w:r w:rsidR="00841AE5" w:rsidRPr="004C3291">
        <w:rPr>
          <w:rFonts w:eastAsia="Segoe UI" w:cs="Segoe UI"/>
        </w:rPr>
        <w:t>their</w:t>
      </w:r>
      <w:r w:rsidR="007D5AD8" w:rsidRPr="004C3291">
        <w:rPr>
          <w:rFonts w:eastAsia="Segoe UI" w:cs="Segoe UI"/>
        </w:rPr>
        <w:t xml:space="preserve"> backing CALayerXaml element</w:t>
      </w:r>
      <w:r w:rsidR="00841AE5" w:rsidRPr="004C3291">
        <w:rPr>
          <w:rFonts w:eastAsia="Segoe UI" w:cs="Segoe UI"/>
        </w:rPr>
        <w:t>s</w:t>
      </w:r>
      <w:r w:rsidR="007D5AD8" w:rsidRPr="004C3291">
        <w:rPr>
          <w:rFonts w:eastAsia="Segoe UI" w:cs="Segoe UI"/>
        </w:rPr>
        <w:t>.</w:t>
      </w:r>
      <w:r w:rsidR="00827752" w:rsidRPr="004C3291">
        <w:rPr>
          <w:rFonts w:eastAsia="Segoe UI" w:cs="Segoe UI"/>
        </w:rPr>
        <w:t xml:space="preserve"> </w:t>
      </w:r>
    </w:p>
    <w:p w14:paraId="213091A8" w14:textId="3085BE13" w:rsidR="001C0D28" w:rsidRPr="004C3291" w:rsidRDefault="006458AD" w:rsidP="001C0D28">
      <w:pPr>
        <w:rPr>
          <w:rFonts w:cs="Segoe UI"/>
        </w:rPr>
      </w:pPr>
      <w:commentRangeStart w:id="30"/>
      <w:commentRangeStart w:id="31"/>
      <w:r w:rsidRPr="004C3291">
        <w:rPr>
          <w:rFonts w:eastAsia="Segoe UI" w:cs="Segoe UI"/>
        </w:rPr>
        <w:t xml:space="preserve">Below is </w:t>
      </w:r>
      <w:r w:rsidR="00C53961" w:rsidRPr="004C3291">
        <w:rPr>
          <w:rFonts w:eastAsia="Segoe UI" w:cs="Segoe UI"/>
        </w:rPr>
        <w:t>a</w:t>
      </w:r>
      <w:r w:rsidR="002150A7" w:rsidRPr="004C3291">
        <w:rPr>
          <w:rFonts w:eastAsia="Segoe UI" w:cs="Segoe UI"/>
        </w:rPr>
        <w:t xml:space="preserve"> </w:t>
      </w:r>
      <w:r w:rsidR="002150A7" w:rsidRPr="004C3291">
        <w:rPr>
          <w:rFonts w:eastAsia="Segoe UI" w:cs="Segoe UI"/>
          <w:b/>
          <w:i/>
        </w:rPr>
        <w:t>simplified</w:t>
      </w:r>
      <w:r w:rsidR="002150A7" w:rsidRPr="004C3291">
        <w:rPr>
          <w:rFonts w:eastAsia="Segoe UI" w:cs="Segoe UI"/>
          <w:i/>
        </w:rPr>
        <w:t xml:space="preserve"> </w:t>
      </w:r>
      <w:r w:rsidR="00C53961" w:rsidRPr="004C3291">
        <w:rPr>
          <w:rFonts w:eastAsia="Segoe UI" w:cs="Segoe UI"/>
          <w:i/>
        </w:rPr>
        <w:t xml:space="preserve">view </w:t>
      </w:r>
      <w:r w:rsidR="00C53961" w:rsidRPr="004C3291">
        <w:rPr>
          <w:rFonts w:eastAsia="Segoe UI" w:cs="Segoe UI"/>
        </w:rPr>
        <w:t>of how</w:t>
      </w:r>
      <w:r w:rsidR="001D129E" w:rsidRPr="004C3291">
        <w:rPr>
          <w:rFonts w:eastAsia="Segoe UI" w:cs="Segoe UI"/>
        </w:rPr>
        <w:t xml:space="preserve"> WinObjC’s</w:t>
      </w:r>
      <w:r w:rsidR="00C53961" w:rsidRPr="004C3291">
        <w:rPr>
          <w:rFonts w:eastAsia="Segoe UI" w:cs="Segoe UI"/>
        </w:rPr>
        <w:t xml:space="preserve"> CALayers and CATextLayers are built on </w:t>
      </w:r>
      <w:r w:rsidR="007D5AD8" w:rsidRPr="004C3291">
        <w:rPr>
          <w:rFonts w:eastAsia="Segoe UI" w:cs="Segoe UI"/>
        </w:rPr>
        <w:t>top of CALayerXaml</w:t>
      </w:r>
      <w:r w:rsidR="00827752" w:rsidRPr="004C3291">
        <w:rPr>
          <w:rFonts w:eastAsia="Segoe UI" w:cs="Segoe UI"/>
        </w:rPr>
        <w:t xml:space="preserve"> objects</w:t>
      </w:r>
      <w:r w:rsidR="00C53961" w:rsidRPr="004C3291">
        <w:rPr>
          <w:rFonts w:eastAsia="Segoe UI" w:cs="Segoe UI"/>
        </w:rPr>
        <w:t>:</w:t>
      </w:r>
      <w:commentRangeEnd w:id="30"/>
      <w:r w:rsidR="003248D7" w:rsidRPr="004C3291">
        <w:rPr>
          <w:rStyle w:val="CommentReference"/>
          <w:rFonts w:cs="Segoe UI"/>
        </w:rPr>
        <w:commentReference w:id="30"/>
      </w:r>
      <w:commentRangeEnd w:id="31"/>
      <w:r w:rsidR="000F1B71" w:rsidRPr="004C3291">
        <w:rPr>
          <w:rStyle w:val="CommentReference"/>
          <w:rFonts w:cs="Segoe UI"/>
        </w:rPr>
        <w:commentReference w:id="31"/>
      </w:r>
    </w:p>
    <w:p w14:paraId="1AF06C00" w14:textId="2CF25147" w:rsidR="00E568DA" w:rsidRPr="00AC36B8" w:rsidRDefault="00A21E30" w:rsidP="001C0D28">
      <w:pPr>
        <w:rPr>
          <w:rFonts w:cs="Segoe UI"/>
        </w:rPr>
      </w:pPr>
      <w:r w:rsidRPr="00AC36B8">
        <w:rPr>
          <w:rFonts w:cs="Segoe UI"/>
        </w:rPr>
        <w:object w:dxaOrig="14566" w:dyaOrig="16800" w14:anchorId="5CA70044">
          <v:shape id="_x0000_i1027" type="#_x0000_t75" style="width:540pt;height:622.2pt" o:ole="">
            <v:imagedata r:id="rId63" o:title=""/>
          </v:shape>
          <o:OLEObject Type="Embed" ProgID="Visio.Drawing.15" ShapeID="_x0000_i1027" DrawAspect="Content" ObjectID="_1539763176" r:id="rId64"/>
        </w:object>
      </w:r>
    </w:p>
    <w:p w14:paraId="0A030C8C" w14:textId="77777777" w:rsidR="00416F18" w:rsidRPr="00AC36B8" w:rsidRDefault="00416F18" w:rsidP="001149EB">
      <w:pPr>
        <w:rPr>
          <w:rFonts w:cs="Segoe UI"/>
        </w:rPr>
      </w:pPr>
    </w:p>
    <w:p w14:paraId="5DC84FA9" w14:textId="212CC7EB" w:rsidR="00416F18" w:rsidRPr="00AC36B8" w:rsidRDefault="00416F18" w:rsidP="00416F18">
      <w:pPr>
        <w:pStyle w:val="Heading4"/>
        <w:rPr>
          <w:rFonts w:cs="Segoe UI"/>
        </w:rPr>
      </w:pPr>
      <w:r w:rsidRPr="7FCA6A4F">
        <w:rPr>
          <w:rFonts w:eastAsia="Segoe UI" w:cs="Segoe UI"/>
        </w:rPr>
        <w:t xml:space="preserve">CALayerXaml </w:t>
      </w:r>
      <w:r w:rsidR="009823C6" w:rsidRPr="7FCA6A4F">
        <w:rPr>
          <w:rFonts w:eastAsia="Segoe UI" w:cs="Segoe UI"/>
        </w:rPr>
        <w:t>Modes</w:t>
      </w:r>
    </w:p>
    <w:p w14:paraId="6B882FB7" w14:textId="0FA0D301" w:rsidR="001149EB" w:rsidRPr="00AC36B8" w:rsidRDefault="0079375F" w:rsidP="001149EB">
      <w:pPr>
        <w:rPr>
          <w:rFonts w:cs="Segoe UI"/>
        </w:rPr>
      </w:pPr>
      <w:r w:rsidRPr="7FCA6A4F">
        <w:rPr>
          <w:rFonts w:eastAsia="Segoe UI" w:cs="Segoe UI"/>
        </w:rPr>
        <w:t xml:space="preserve">In </w:t>
      </w:r>
      <w:r w:rsidR="009823C6" w:rsidRPr="7FCA6A4F">
        <w:rPr>
          <w:rFonts w:eastAsia="Segoe UI" w:cs="Segoe UI"/>
        </w:rPr>
        <w:t>order to</w:t>
      </w:r>
      <w:r w:rsidRPr="7FCA6A4F">
        <w:rPr>
          <w:rFonts w:eastAsia="Segoe UI" w:cs="Segoe UI"/>
        </w:rPr>
        <w:t xml:space="preserve"> minimize objects in the Xaml UIElement tree, t</w:t>
      </w:r>
      <w:r w:rsidR="001149EB" w:rsidRPr="7FCA6A4F">
        <w:rPr>
          <w:rFonts w:eastAsia="Segoe UI" w:cs="Segoe UI"/>
        </w:rPr>
        <w:t xml:space="preserve">here are </w:t>
      </w:r>
      <w:r w:rsidR="00416F18" w:rsidRPr="7FCA6A4F">
        <w:rPr>
          <w:rFonts w:eastAsia="Segoe UI" w:cs="Segoe UI"/>
          <w:i/>
        </w:rPr>
        <w:t>several</w:t>
      </w:r>
      <w:r w:rsidR="001149EB" w:rsidRPr="7FCA6A4F">
        <w:rPr>
          <w:rFonts w:eastAsia="Segoe UI" w:cs="Segoe UI"/>
        </w:rPr>
        <w:t xml:space="preserve"> </w:t>
      </w:r>
      <w:r w:rsidR="001149EB" w:rsidRPr="7FCA6A4F">
        <w:rPr>
          <w:rFonts w:eastAsia="Segoe UI" w:cs="Segoe UI"/>
          <w:i/>
        </w:rPr>
        <w:t>forms</w:t>
      </w:r>
      <w:r w:rsidR="001149EB" w:rsidRPr="7FCA6A4F">
        <w:rPr>
          <w:rFonts w:eastAsia="Segoe UI" w:cs="Segoe UI"/>
        </w:rPr>
        <w:t xml:space="preserve"> that CALayerXaml</w:t>
      </w:r>
      <w:r w:rsidR="00416F18" w:rsidRPr="7FCA6A4F">
        <w:rPr>
          <w:rFonts w:eastAsia="Segoe UI" w:cs="Segoe UI"/>
        </w:rPr>
        <w:t xml:space="preserve"> </w:t>
      </w:r>
      <w:r w:rsidR="001149EB" w:rsidRPr="7FCA6A4F">
        <w:rPr>
          <w:rFonts w:eastAsia="Segoe UI" w:cs="Segoe UI"/>
        </w:rPr>
        <w:t xml:space="preserve">can </w:t>
      </w:r>
      <w:r w:rsidRPr="7FCA6A4F">
        <w:rPr>
          <w:rFonts w:eastAsia="Segoe UI" w:cs="Segoe UI"/>
        </w:rPr>
        <w:t xml:space="preserve">dynamically </w:t>
      </w:r>
      <w:r w:rsidR="001149EB" w:rsidRPr="7FCA6A4F">
        <w:rPr>
          <w:rFonts w:eastAsia="Segoe UI" w:cs="Segoe UI"/>
        </w:rPr>
        <w:t>morph into as needed:</w:t>
      </w:r>
    </w:p>
    <w:p w14:paraId="0C14D25B" w14:textId="3A0FA515" w:rsidR="005620BB" w:rsidRPr="00AC36B8" w:rsidRDefault="005620BB" w:rsidP="002150A7">
      <w:pPr>
        <w:pStyle w:val="Heading5"/>
        <w:rPr>
          <w:rFonts w:cs="Segoe UI"/>
        </w:rPr>
      </w:pPr>
      <w:bookmarkStart w:id="32" w:name="_No_Contents"/>
      <w:bookmarkEnd w:id="32"/>
      <w:r w:rsidRPr="00AC36B8">
        <w:rPr>
          <w:rFonts w:cs="Segoe UI"/>
        </w:rPr>
        <w:t>No Contents</w:t>
      </w:r>
    </w:p>
    <w:p w14:paraId="4B393C20" w14:textId="5D434A23" w:rsidR="005620BB" w:rsidRPr="00AC36B8" w:rsidRDefault="005620BB" w:rsidP="005620BB">
      <w:pPr>
        <w:rPr>
          <w:rFonts w:cs="Segoe UI"/>
        </w:rPr>
      </w:pPr>
      <w:r w:rsidRPr="7FCA6A4F">
        <w:rPr>
          <w:rFonts w:eastAsia="Segoe UI" w:cs="Segoe UI"/>
        </w:rPr>
        <w:t xml:space="preserve">If a CALayer </w:t>
      </w:r>
      <w:commentRangeStart w:id="33"/>
      <w:commentRangeStart w:id="34"/>
      <w:r w:rsidRPr="7FCA6A4F">
        <w:rPr>
          <w:rFonts w:eastAsia="Segoe UI" w:cs="Segoe UI"/>
        </w:rPr>
        <w:t xml:space="preserve">lacks </w:t>
      </w:r>
      <w:r w:rsidRPr="7FCA6A4F">
        <w:rPr>
          <w:rFonts w:eastAsia="Segoe UI" w:cs="Segoe UI"/>
          <w:i/>
        </w:rPr>
        <w:t>any</w:t>
      </w:r>
      <w:r w:rsidRPr="7FCA6A4F">
        <w:rPr>
          <w:rFonts w:eastAsia="Segoe UI" w:cs="Segoe UI"/>
        </w:rPr>
        <w:t xml:space="preserve"> contents</w:t>
      </w:r>
      <w:commentRangeEnd w:id="33"/>
      <w:r>
        <w:rPr>
          <w:rStyle w:val="CommentReference"/>
        </w:rPr>
        <w:commentReference w:id="33"/>
      </w:r>
      <w:commentRangeEnd w:id="34"/>
      <w:r w:rsidR="00060EA4">
        <w:rPr>
          <w:rStyle w:val="CommentReference"/>
          <w:rFonts w:eastAsia="Calibri" w:cs="Times New Roman"/>
          <w:i/>
        </w:rPr>
        <w:commentReference w:id="34"/>
      </w:r>
      <w:r w:rsidRPr="7FCA6A4F">
        <w:rPr>
          <w:rFonts w:eastAsia="Segoe UI" w:cs="Segoe UI"/>
        </w:rPr>
        <w:t>, its UIElement tree is as such:</w:t>
      </w:r>
    </w:p>
    <w:p w14:paraId="02868241" w14:textId="14FCF336" w:rsidR="00416F18" w:rsidRPr="00AC36B8" w:rsidRDefault="00416F18" w:rsidP="00416F18">
      <w:pPr>
        <w:ind w:left="720"/>
        <w:rPr>
          <w:rFonts w:cs="Segoe UI"/>
        </w:rPr>
      </w:pPr>
      <w:r>
        <w:rPr>
          <w:noProof/>
        </w:rPr>
        <w:drawing>
          <wp:inline distT="0" distB="0" distL="0" distR="0" wp14:anchorId="565CEAC8" wp14:editId="34C26397">
            <wp:extent cx="1371600" cy="457200"/>
            <wp:effectExtent l="0" t="0" r="0" b="0"/>
            <wp:docPr id="6766877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5">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inline>
        </w:drawing>
      </w:r>
    </w:p>
    <w:p w14:paraId="470B128B" w14:textId="6AD78CCA" w:rsidR="006F3935" w:rsidRPr="00AC36B8" w:rsidRDefault="006F3935" w:rsidP="006F3935">
      <w:pPr>
        <w:rPr>
          <w:rFonts w:cs="Segoe UI"/>
        </w:rPr>
      </w:pPr>
      <w:commentRangeStart w:id="35"/>
      <w:commentRangeStart w:id="36"/>
      <w:commentRangeStart w:id="37"/>
      <w:commentRangeStart w:id="38"/>
      <w:r w:rsidRPr="7FCA6A4F">
        <w:rPr>
          <w:rFonts w:eastAsia="Segoe UI" w:cs="Segoe UI"/>
        </w:rPr>
        <w:t>Its rectangle serves as the background of the panel for visual and pointer-input purposes</w:t>
      </w:r>
      <w:del w:id="39" w:author="Jared Henderson" w:date="2016-10-07T11:13:00Z">
        <w:r w:rsidRPr="00AC36B8" w:rsidDel="00FC39FF">
          <w:rPr>
            <w:rFonts w:cs="Segoe UI"/>
          </w:rPr>
          <w:delText>.</w:delText>
        </w:r>
        <w:commentRangeEnd w:id="35"/>
        <w:r w:rsidR="004D5F51" w:rsidRPr="00AC36B8" w:rsidDel="00FC39FF">
          <w:rPr>
            <w:rStyle w:val="CommentReference"/>
            <w:rFonts w:eastAsia="Calibri" w:cs="Segoe UI"/>
            <w:i/>
          </w:rPr>
          <w:commentReference w:id="35"/>
        </w:r>
      </w:del>
      <w:commentRangeEnd w:id="36"/>
      <w:r w:rsidR="00FC39FF" w:rsidRPr="00AC36B8">
        <w:rPr>
          <w:rStyle w:val="CommentReference"/>
          <w:rFonts w:eastAsia="Calibri" w:cs="Segoe UI"/>
          <w:i/>
        </w:rPr>
        <w:commentReference w:id="36"/>
      </w:r>
      <w:commentRangeEnd w:id="37"/>
      <w:r w:rsidR="009E17DF" w:rsidRPr="00AC36B8">
        <w:rPr>
          <w:rStyle w:val="CommentReference"/>
          <w:rFonts w:eastAsia="Calibri" w:cs="Segoe UI"/>
          <w:i/>
        </w:rPr>
        <w:commentReference w:id="37"/>
      </w:r>
      <w:commentRangeEnd w:id="38"/>
      <w:r w:rsidR="00D617FE" w:rsidRPr="00AC36B8">
        <w:rPr>
          <w:rStyle w:val="CommentReference"/>
          <w:rFonts w:eastAsia="Calibri" w:cs="Segoe UI"/>
          <w:i/>
        </w:rPr>
        <w:commentReference w:id="38"/>
      </w:r>
      <w:r w:rsidR="00FC39FF" w:rsidRPr="7FCA6A4F">
        <w:rPr>
          <w:rFonts w:eastAsia="Segoe UI" w:cs="Segoe UI"/>
        </w:rPr>
        <w:t>; we need a separate rectangle because the actual CALayerXaml panel is 1x1, and as such, it wouldn’t serve well as the layer’s background or as a surface for receiving pointer input</w:t>
      </w:r>
      <w:r w:rsidR="0017152F" w:rsidRPr="7FCA6A4F">
        <w:rPr>
          <w:rFonts w:eastAsia="Segoe UI" w:cs="Segoe UI"/>
        </w:rPr>
        <w:t>.</w:t>
      </w:r>
      <w:r w:rsidR="00FC39FF" w:rsidRPr="7FCA6A4F">
        <w:rPr>
          <w:rFonts w:eastAsia="Segoe UI" w:cs="Segoe UI"/>
        </w:rPr>
        <w:t xml:space="preserve"> </w:t>
      </w:r>
      <w:r w:rsidR="00FC39FF" w:rsidRPr="7FCA6A4F">
        <w:rPr>
          <w:rFonts w:eastAsia="Segoe UI" w:cs="Segoe UI"/>
          <w:b/>
        </w:rPr>
        <w:t xml:space="preserve"> Note</w:t>
      </w:r>
      <w:r w:rsidR="009536D9" w:rsidRPr="7FCA6A4F">
        <w:rPr>
          <w:rFonts w:eastAsia="Segoe UI" w:cs="Segoe UI"/>
          <w:b/>
        </w:rPr>
        <w:t>:</w:t>
      </w:r>
      <w:r w:rsidR="00FC39FF" w:rsidRPr="7FCA6A4F">
        <w:rPr>
          <w:rFonts w:eastAsia="Segoe UI" w:cs="Segoe UI"/>
        </w:rPr>
        <w:t xml:space="preserve"> that the redesign in section 3 below removes the 1x1 CALayerXaml panels (as well as this Rectangle).</w:t>
      </w:r>
    </w:p>
    <w:p w14:paraId="4D080DF8" w14:textId="1D98DAF6" w:rsidR="00B55A23" w:rsidRPr="00AC36B8" w:rsidRDefault="00B55A23" w:rsidP="002150A7">
      <w:pPr>
        <w:pStyle w:val="Heading5"/>
        <w:rPr>
          <w:rFonts w:cs="Segoe UI"/>
        </w:rPr>
      </w:pPr>
      <w:bookmarkStart w:id="40" w:name="_Rendering_Images"/>
      <w:bookmarkEnd w:id="40"/>
      <w:r w:rsidRPr="00AC36B8">
        <w:rPr>
          <w:rFonts w:cs="Segoe UI"/>
        </w:rPr>
        <w:t>Rendering Images</w:t>
      </w:r>
    </w:p>
    <w:p w14:paraId="7E7539D1" w14:textId="4CCACC73" w:rsidR="001A64B9" w:rsidRPr="00AC36B8" w:rsidRDefault="001A64B9" w:rsidP="001A64B9">
      <w:pPr>
        <w:rPr>
          <w:rFonts w:cs="Segoe UI"/>
        </w:rPr>
      </w:pPr>
      <w:commentRangeStart w:id="41"/>
      <w:commentRangeStart w:id="42"/>
      <w:r w:rsidRPr="7FCA6A4F">
        <w:rPr>
          <w:rFonts w:eastAsia="Segoe UI" w:cs="Segoe UI"/>
        </w:rPr>
        <w:t>If a CALayer (or its owning UIView) renders to a bitmap via CoreGraphics, the CALayer’s UIElement tree is as such:</w:t>
      </w:r>
      <w:commentRangeEnd w:id="41"/>
      <w:r w:rsidR="00107B78">
        <w:rPr>
          <w:rStyle w:val="CommentReference"/>
        </w:rPr>
        <w:commentReference w:id="41"/>
      </w:r>
      <w:commentRangeEnd w:id="42"/>
      <w:r w:rsidR="0017152F">
        <w:rPr>
          <w:rStyle w:val="CommentReference"/>
        </w:rPr>
        <w:commentReference w:id="42"/>
      </w:r>
    </w:p>
    <w:p w14:paraId="1B12366A" w14:textId="738E1428" w:rsidR="001A64B9" w:rsidRPr="00AC36B8" w:rsidRDefault="006F3935" w:rsidP="006F3935">
      <w:pPr>
        <w:ind w:left="720"/>
        <w:rPr>
          <w:rFonts w:cs="Segoe UI"/>
        </w:rPr>
      </w:pPr>
      <w:r>
        <w:rPr>
          <w:noProof/>
        </w:rPr>
        <w:drawing>
          <wp:inline distT="0" distB="0" distL="0" distR="0" wp14:anchorId="4F45E97B" wp14:editId="6DECC97B">
            <wp:extent cx="1645920" cy="658495"/>
            <wp:effectExtent l="0" t="0" r="0" b="8255"/>
            <wp:docPr id="1771152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6">
                      <a:extLst>
                        <a:ext uri="{28A0092B-C50C-407E-A947-70E740481C1C}">
                          <a14:useLocalDpi xmlns:a14="http://schemas.microsoft.com/office/drawing/2010/main" val="0"/>
                        </a:ext>
                      </a:extLst>
                    </a:blip>
                    <a:stretch>
                      <a:fillRect/>
                    </a:stretch>
                  </pic:blipFill>
                  <pic:spPr>
                    <a:xfrm>
                      <a:off x="0" y="0"/>
                      <a:ext cx="1645920" cy="658495"/>
                    </a:xfrm>
                    <a:prstGeom prst="rect">
                      <a:avLst/>
                    </a:prstGeom>
                  </pic:spPr>
                </pic:pic>
              </a:graphicData>
            </a:graphic>
          </wp:inline>
        </w:drawing>
      </w:r>
    </w:p>
    <w:p w14:paraId="2CA83672" w14:textId="3C582491" w:rsidR="006F3935" w:rsidRPr="00AC36B8" w:rsidRDefault="006F3935" w:rsidP="006F3935">
      <w:pPr>
        <w:rPr>
          <w:rFonts w:cs="Segoe UI"/>
        </w:rPr>
      </w:pPr>
      <w:r w:rsidRPr="00AC36B8">
        <w:rPr>
          <w:rFonts w:cs="Segoe UI"/>
        </w:rPr>
        <w:t xml:space="preserve">Notice that the background </w:t>
      </w:r>
      <w:r w:rsidR="00A70EBE" w:rsidRPr="00AC36B8">
        <w:rPr>
          <w:rFonts w:cs="Segoe UI"/>
        </w:rPr>
        <w:t xml:space="preserve">rectangle </w:t>
      </w:r>
      <w:r w:rsidRPr="00AC36B8">
        <w:rPr>
          <w:rFonts w:cs="Segoe UI"/>
        </w:rPr>
        <w:t>is no longer needed</w:t>
      </w:r>
      <w:r w:rsidR="009823C6" w:rsidRPr="00AC36B8">
        <w:rPr>
          <w:rFonts w:cs="Segoe UI"/>
        </w:rPr>
        <w:t>, because</w:t>
      </w:r>
      <w:r w:rsidRPr="00AC36B8">
        <w:rPr>
          <w:rFonts w:cs="Segoe UI"/>
        </w:rPr>
        <w:t xml:space="preserve"> the</w:t>
      </w:r>
      <w:r w:rsidR="009823C6" w:rsidRPr="00AC36B8">
        <w:rPr>
          <w:rFonts w:cs="Segoe UI"/>
        </w:rPr>
        <w:t xml:space="preserve"> layer</w:t>
      </w:r>
      <w:r w:rsidRPr="00AC36B8">
        <w:rPr>
          <w:rFonts w:cs="Segoe UI"/>
        </w:rPr>
        <w:t xml:space="preserve"> contents obscure any background that </w:t>
      </w:r>
      <w:r w:rsidR="009823C6" w:rsidRPr="00AC36B8">
        <w:rPr>
          <w:rFonts w:cs="Segoe UI"/>
        </w:rPr>
        <w:t>may</w:t>
      </w:r>
      <w:r w:rsidRPr="00AC36B8">
        <w:rPr>
          <w:rFonts w:cs="Segoe UI"/>
        </w:rPr>
        <w:t xml:space="preserve"> </w:t>
      </w:r>
      <w:r w:rsidR="009823C6" w:rsidRPr="00AC36B8">
        <w:rPr>
          <w:rFonts w:cs="Segoe UI"/>
        </w:rPr>
        <w:t xml:space="preserve">have </w:t>
      </w:r>
      <w:r w:rsidRPr="00AC36B8">
        <w:rPr>
          <w:rFonts w:cs="Segoe UI"/>
        </w:rPr>
        <w:t>exist</w:t>
      </w:r>
      <w:r w:rsidR="009823C6" w:rsidRPr="00AC36B8">
        <w:rPr>
          <w:rFonts w:cs="Segoe UI"/>
        </w:rPr>
        <w:t>ed</w:t>
      </w:r>
      <w:r w:rsidRPr="00AC36B8">
        <w:rPr>
          <w:rFonts w:cs="Segoe UI"/>
        </w:rPr>
        <w:t>.</w:t>
      </w:r>
    </w:p>
    <w:p w14:paraId="490CD283" w14:textId="6766A9D5" w:rsidR="00B55A23" w:rsidRPr="00AC36B8" w:rsidRDefault="00B55A23" w:rsidP="002150A7">
      <w:pPr>
        <w:pStyle w:val="Heading5"/>
        <w:rPr>
          <w:rFonts w:cs="Segoe UI"/>
        </w:rPr>
      </w:pPr>
      <w:bookmarkStart w:id="43" w:name="_Hosting_Xaml_FrameworkElements"/>
      <w:bookmarkEnd w:id="43"/>
      <w:r w:rsidRPr="7FCA6A4F">
        <w:rPr>
          <w:rFonts w:eastAsia="Segoe UI" w:cs="Segoe UI"/>
        </w:rPr>
        <w:t>Hosting Xaml FrameworkElements</w:t>
      </w:r>
      <w:r w:rsidR="006F3935" w:rsidRPr="7FCA6A4F">
        <w:rPr>
          <w:rFonts w:eastAsia="Segoe UI" w:cs="Segoe UI"/>
        </w:rPr>
        <w:t xml:space="preserve"> (including CATextLayer</w:t>
      </w:r>
      <w:r w:rsidR="009823C6" w:rsidRPr="7FCA6A4F">
        <w:rPr>
          <w:rFonts w:eastAsia="Segoe UI" w:cs="Segoe UI"/>
        </w:rPr>
        <w:t>/UILabel</w:t>
      </w:r>
      <w:r w:rsidR="006F3935" w:rsidRPr="7FCA6A4F">
        <w:rPr>
          <w:rFonts w:eastAsia="Segoe UI" w:cs="Segoe UI"/>
        </w:rPr>
        <w:t xml:space="preserve"> text rendering)</w:t>
      </w:r>
    </w:p>
    <w:p w14:paraId="0F327BE8" w14:textId="3FBA54E6" w:rsidR="00416F18" w:rsidRPr="00AC36B8" w:rsidRDefault="001A64B9" w:rsidP="001A64B9">
      <w:pPr>
        <w:rPr>
          <w:rFonts w:cs="Segoe UI"/>
        </w:rPr>
      </w:pPr>
      <w:r w:rsidRPr="7FCA6A4F">
        <w:rPr>
          <w:rFonts w:eastAsia="Segoe UI" w:cs="Segoe UI"/>
        </w:rPr>
        <w:t>If a CALayer (or its owning UIView) hosts/wraps a Xaml FrameworkElement</w:t>
      </w:r>
      <w:r w:rsidR="00317C56" w:rsidRPr="7FCA6A4F">
        <w:rPr>
          <w:rFonts w:eastAsia="Segoe UI" w:cs="Segoe UI"/>
        </w:rPr>
        <w:t xml:space="preserve"> (TextBlock, TextBox,</w:t>
      </w:r>
      <w:r w:rsidR="009823C6" w:rsidRPr="7FCA6A4F">
        <w:rPr>
          <w:rFonts w:eastAsia="Segoe UI" w:cs="Segoe UI"/>
        </w:rPr>
        <w:t xml:space="preserve"> Button,</w:t>
      </w:r>
      <w:r w:rsidR="00317C56" w:rsidRPr="7FCA6A4F">
        <w:rPr>
          <w:rFonts w:eastAsia="Segoe UI" w:cs="Segoe UI"/>
        </w:rPr>
        <w:t xml:space="preserve"> etc.)</w:t>
      </w:r>
      <w:r w:rsidRPr="7FCA6A4F">
        <w:rPr>
          <w:rFonts w:eastAsia="Segoe UI" w:cs="Segoe UI"/>
        </w:rPr>
        <w:t>, the CALayer’s UIElement tree is as such:</w:t>
      </w:r>
    </w:p>
    <w:p w14:paraId="23E0F353" w14:textId="635DE543" w:rsidR="001A64B9" w:rsidRPr="00AC36B8" w:rsidRDefault="00416F18" w:rsidP="00416F18">
      <w:pPr>
        <w:ind w:left="720"/>
        <w:rPr>
          <w:rFonts w:cs="Segoe UI"/>
        </w:rPr>
      </w:pPr>
      <w:r>
        <w:rPr>
          <w:noProof/>
        </w:rPr>
        <w:drawing>
          <wp:inline distT="0" distB="0" distL="0" distR="0" wp14:anchorId="1119A432" wp14:editId="63DD84BB">
            <wp:extent cx="1718945" cy="676910"/>
            <wp:effectExtent l="0" t="0" r="0" b="8890"/>
            <wp:docPr id="16631881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7">
                      <a:extLst>
                        <a:ext uri="{28A0092B-C50C-407E-A947-70E740481C1C}">
                          <a14:useLocalDpi xmlns:a14="http://schemas.microsoft.com/office/drawing/2010/main" val="0"/>
                        </a:ext>
                      </a:extLst>
                    </a:blip>
                    <a:stretch>
                      <a:fillRect/>
                    </a:stretch>
                  </pic:blipFill>
                  <pic:spPr>
                    <a:xfrm>
                      <a:off x="0" y="0"/>
                      <a:ext cx="1718945" cy="676910"/>
                    </a:xfrm>
                    <a:prstGeom prst="rect">
                      <a:avLst/>
                    </a:prstGeom>
                  </pic:spPr>
                </pic:pic>
              </a:graphicData>
            </a:graphic>
          </wp:inline>
        </w:drawing>
      </w:r>
    </w:p>
    <w:p w14:paraId="243127EA" w14:textId="389E8ED5" w:rsidR="00317C56" w:rsidRPr="00AC36B8" w:rsidRDefault="00317C56" w:rsidP="00317C56">
      <w:pPr>
        <w:rPr>
          <w:rFonts w:cs="Segoe UI"/>
        </w:rPr>
      </w:pPr>
      <w:r w:rsidRPr="7FCA6A4F">
        <w:rPr>
          <w:rFonts w:eastAsia="Segoe UI" w:cs="Segoe UI"/>
        </w:rPr>
        <w:t xml:space="preserve">Again; notice that the background rectangle is no longer needed </w:t>
      </w:r>
      <w:r w:rsidR="009823C6" w:rsidRPr="7FCA6A4F">
        <w:rPr>
          <w:rFonts w:eastAsia="Segoe UI" w:cs="Segoe UI"/>
        </w:rPr>
        <w:t>because</w:t>
      </w:r>
      <w:r w:rsidRPr="7FCA6A4F">
        <w:rPr>
          <w:rFonts w:eastAsia="Segoe UI" w:cs="Segoe UI"/>
        </w:rPr>
        <w:t xml:space="preserve"> the Xaml FrameworkElement obscures </w:t>
      </w:r>
      <w:r w:rsidR="009823C6" w:rsidRPr="7FCA6A4F">
        <w:rPr>
          <w:rFonts w:eastAsia="Segoe UI" w:cs="Segoe UI"/>
        </w:rPr>
        <w:t>any background that may have existed.</w:t>
      </w:r>
    </w:p>
    <w:p w14:paraId="2B8C2A62" w14:textId="267376C8" w:rsidR="00897EAE" w:rsidRPr="00AC36B8" w:rsidRDefault="00897EAE" w:rsidP="00897EAE">
      <w:pPr>
        <w:pStyle w:val="Heading5"/>
        <w:rPr>
          <w:rFonts w:cs="Segoe UI"/>
        </w:rPr>
      </w:pPr>
      <w:bookmarkStart w:id="44" w:name="_Hosting_Xaml_Content"/>
      <w:bookmarkEnd w:id="44"/>
      <w:r w:rsidRPr="7FCA6A4F">
        <w:rPr>
          <w:rFonts w:eastAsia="Segoe UI" w:cs="Segoe UI"/>
        </w:rPr>
        <w:t>Hosting Xaml Content Controls (Xaml ScrollViewer)</w:t>
      </w:r>
    </w:p>
    <w:p w14:paraId="5839D4C2" w14:textId="2F416719" w:rsidR="00897EAE" w:rsidRPr="00AC36B8" w:rsidRDefault="00897EAE" w:rsidP="00897EAE">
      <w:pPr>
        <w:rPr>
          <w:rFonts w:cs="Segoe UI"/>
        </w:rPr>
      </w:pPr>
      <w:r w:rsidRPr="7FCA6A4F">
        <w:rPr>
          <w:rFonts w:eastAsia="Segoe UI" w:cs="Segoe UI"/>
        </w:rPr>
        <w:t>A specialized form of the above</w:t>
      </w:r>
      <w:r w:rsidR="00190AAD" w:rsidRPr="7FCA6A4F">
        <w:rPr>
          <w:rFonts w:eastAsia="Segoe UI" w:cs="Segoe UI"/>
        </w:rPr>
        <w:t xml:space="preserve"> Xaml-hosted model,</w:t>
      </w:r>
      <w:r w:rsidRPr="7FCA6A4F">
        <w:rPr>
          <w:rFonts w:eastAsia="Segoe UI" w:cs="Segoe UI"/>
        </w:rPr>
        <w:t xml:space="preserve"> which ‘splits’ the CALayerXaml into </w:t>
      </w:r>
      <w:r w:rsidRPr="7FCA6A4F">
        <w:rPr>
          <w:rFonts w:eastAsia="Segoe UI" w:cs="Segoe UI"/>
          <w:i/>
        </w:rPr>
        <w:t>two</w:t>
      </w:r>
      <w:r w:rsidRPr="7FCA6A4F">
        <w:rPr>
          <w:rFonts w:eastAsia="Segoe UI" w:cs="Segoe UI"/>
        </w:rPr>
        <w:t xml:space="preserve"> distinct parts; </w:t>
      </w:r>
      <w:r w:rsidR="00190AAD" w:rsidRPr="7FCA6A4F">
        <w:rPr>
          <w:rFonts w:eastAsia="Segoe UI" w:cs="Segoe UI"/>
        </w:rPr>
        <w:t xml:space="preserve">1) </w:t>
      </w:r>
      <w:r w:rsidRPr="7FCA6A4F">
        <w:rPr>
          <w:rFonts w:eastAsia="Segoe UI" w:cs="Segoe UI"/>
        </w:rPr>
        <w:t>the content of the CALayerXaml (its hosted FrameworkElement), and</w:t>
      </w:r>
      <w:r w:rsidR="00190AAD" w:rsidRPr="7FCA6A4F">
        <w:rPr>
          <w:rFonts w:eastAsia="Segoe UI" w:cs="Segoe UI"/>
        </w:rPr>
        <w:t xml:space="preserve"> 2)</w:t>
      </w:r>
      <w:r w:rsidRPr="7FCA6A4F">
        <w:rPr>
          <w:rFonts w:eastAsia="Segoe UI" w:cs="Segoe UI"/>
        </w:rPr>
        <w:t xml:space="preserve"> its Canvas for adding the CALayer’s sublayers:</w:t>
      </w:r>
    </w:p>
    <w:p w14:paraId="63A1D091" w14:textId="70C82024" w:rsidR="00897EAE" w:rsidRPr="00AC36B8" w:rsidRDefault="008A17DA" w:rsidP="008A17DA">
      <w:pPr>
        <w:ind w:left="720"/>
        <w:rPr>
          <w:rFonts w:cs="Segoe UI"/>
        </w:rPr>
      </w:pPr>
      <w:r>
        <w:rPr>
          <w:noProof/>
        </w:rPr>
        <w:drawing>
          <wp:inline distT="0" distB="0" distL="0" distR="0" wp14:anchorId="2D65BED5" wp14:editId="2A18D5A6">
            <wp:extent cx="3813175" cy="2843530"/>
            <wp:effectExtent l="0" t="0" r="0" b="0"/>
            <wp:docPr id="8931980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8">
                      <a:extLst>
                        <a:ext uri="{28A0092B-C50C-407E-A947-70E740481C1C}">
                          <a14:useLocalDpi xmlns:a14="http://schemas.microsoft.com/office/drawing/2010/main" val="0"/>
                        </a:ext>
                      </a:extLst>
                    </a:blip>
                    <a:stretch>
                      <a:fillRect/>
                    </a:stretch>
                  </pic:blipFill>
                  <pic:spPr>
                    <a:xfrm>
                      <a:off x="0" y="0"/>
                      <a:ext cx="3813175" cy="2843530"/>
                    </a:xfrm>
                    <a:prstGeom prst="rect">
                      <a:avLst/>
                    </a:prstGeom>
                  </pic:spPr>
                </pic:pic>
              </a:graphicData>
            </a:graphic>
          </wp:inline>
        </w:drawing>
      </w:r>
    </w:p>
    <w:p w14:paraId="4FA4E252" w14:textId="66E7EFD2" w:rsidR="001149EB" w:rsidRPr="00AC36B8" w:rsidRDefault="006F3935" w:rsidP="006F3935">
      <w:pPr>
        <w:pStyle w:val="Heading5"/>
        <w:rPr>
          <w:rFonts w:cs="Segoe UI"/>
        </w:rPr>
      </w:pPr>
      <w:r w:rsidRPr="00AC36B8">
        <w:rPr>
          <w:rFonts w:cs="Segoe UI"/>
        </w:rPr>
        <w:t>‘Root Node’</w:t>
      </w:r>
    </w:p>
    <w:p w14:paraId="764EA7CC" w14:textId="069E93FC" w:rsidR="00FC6879" w:rsidRPr="00AC36B8" w:rsidRDefault="006F3935" w:rsidP="00B55A23">
      <w:pPr>
        <w:rPr>
          <w:rFonts w:cs="Segoe UI"/>
        </w:rPr>
      </w:pPr>
      <w:r w:rsidRPr="7FCA6A4F">
        <w:rPr>
          <w:rFonts w:eastAsia="Segoe UI" w:cs="Segoe UI"/>
        </w:rPr>
        <w:t>There’s a specialized form of top-level</w:t>
      </w:r>
      <w:r w:rsidR="00FC6879" w:rsidRPr="7FCA6A4F">
        <w:rPr>
          <w:rFonts w:eastAsia="Segoe UI" w:cs="Segoe UI"/>
        </w:rPr>
        <w:t>-window</w:t>
      </w:r>
      <w:r w:rsidRPr="7FCA6A4F">
        <w:rPr>
          <w:rFonts w:eastAsia="Segoe UI" w:cs="Segoe UI"/>
        </w:rPr>
        <w:t xml:space="preserve"> CALayerXamls</w:t>
      </w:r>
      <w:r w:rsidR="00FC6879" w:rsidRPr="7FCA6A4F">
        <w:rPr>
          <w:rFonts w:eastAsia="Segoe UI" w:cs="Segoe UI"/>
        </w:rPr>
        <w:t xml:space="preserve"> (the layers backing UIWindows).  These ‘root nodes’ don’t </w:t>
      </w:r>
      <w:r w:rsidRPr="7FCA6A4F">
        <w:rPr>
          <w:rFonts w:eastAsia="Segoe UI" w:cs="Segoe UI"/>
        </w:rPr>
        <w:t xml:space="preserve">contain a background, and therefore don’t accept pointer input.  </w:t>
      </w:r>
    </w:p>
    <w:p w14:paraId="391D3CC2" w14:textId="6D9E8B30" w:rsidR="001149EB" w:rsidRPr="00AC36B8" w:rsidRDefault="00317C56" w:rsidP="00B55A23">
      <w:pPr>
        <w:rPr>
          <w:rFonts w:cs="Segoe UI"/>
        </w:rPr>
      </w:pPr>
      <w:r w:rsidRPr="7FCA6A4F">
        <w:rPr>
          <w:rFonts w:eastAsia="Segoe UI" w:cs="Segoe UI"/>
        </w:rPr>
        <w:t xml:space="preserve">These are typically owned by UIWindow, although there are currently </w:t>
      </w:r>
      <w:r w:rsidRPr="7FCA6A4F">
        <w:rPr>
          <w:rFonts w:eastAsia="Segoe UI" w:cs="Segoe UI"/>
          <w:b/>
          <w:i/>
        </w:rPr>
        <w:t xml:space="preserve">three </w:t>
      </w:r>
      <w:r w:rsidRPr="7FCA6A4F">
        <w:rPr>
          <w:rFonts w:eastAsia="Segoe UI" w:cs="Segoe UI"/>
        </w:rPr>
        <w:t>top-level/root nodes in WinObjC apps today:</w:t>
      </w:r>
    </w:p>
    <w:p w14:paraId="56068C77" w14:textId="03274EC0" w:rsidR="00317C56" w:rsidRPr="00AC36B8" w:rsidRDefault="00A542A2" w:rsidP="00A542A2">
      <w:pPr>
        <w:ind w:left="720"/>
        <w:rPr>
          <w:rFonts w:cs="Segoe UI"/>
        </w:rPr>
      </w:pPr>
      <w:r>
        <w:rPr>
          <w:noProof/>
        </w:rPr>
        <w:drawing>
          <wp:inline distT="0" distB="0" distL="0" distR="0" wp14:anchorId="3FC7382A" wp14:editId="4F5AE6FE">
            <wp:extent cx="2441575" cy="1536065"/>
            <wp:effectExtent l="0" t="0" r="0" b="6985"/>
            <wp:docPr id="21457096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9">
                      <a:extLst>
                        <a:ext uri="{28A0092B-C50C-407E-A947-70E740481C1C}">
                          <a14:useLocalDpi xmlns:a14="http://schemas.microsoft.com/office/drawing/2010/main" val="0"/>
                        </a:ext>
                      </a:extLst>
                    </a:blip>
                    <a:stretch>
                      <a:fillRect/>
                    </a:stretch>
                  </pic:blipFill>
                  <pic:spPr>
                    <a:xfrm>
                      <a:off x="0" y="0"/>
                      <a:ext cx="2441575" cy="1536065"/>
                    </a:xfrm>
                    <a:prstGeom prst="rect">
                      <a:avLst/>
                    </a:prstGeom>
                  </pic:spPr>
                </pic:pic>
              </a:graphicData>
            </a:graphic>
          </wp:inline>
        </w:drawing>
      </w:r>
    </w:p>
    <w:p w14:paraId="5B75B73C" w14:textId="5A3BF6A2" w:rsidR="00130EED" w:rsidRPr="004C3291" w:rsidRDefault="002D7A02" w:rsidP="00A542A2">
      <w:pPr>
        <w:rPr>
          <w:rFonts w:cs="Segoe UI"/>
        </w:rPr>
      </w:pPr>
      <w:r w:rsidRPr="004C3291">
        <w:rPr>
          <w:rFonts w:eastAsia="Segoe UI" w:cs="Segoe UI"/>
          <w:b/>
          <w:highlight w:val="yellow"/>
        </w:rPr>
        <w:t xml:space="preserve">Note: </w:t>
      </w:r>
      <w:r w:rsidR="00A65156" w:rsidRPr="004C3291">
        <w:rPr>
          <w:rFonts w:eastAsia="Segoe UI" w:cs="Segoe UI"/>
          <w:highlight w:val="yellow"/>
        </w:rPr>
        <w:t>Recommended</w:t>
      </w:r>
      <w:r w:rsidR="00A542A2" w:rsidRPr="004C3291">
        <w:rPr>
          <w:rFonts w:eastAsia="Segoe UI" w:cs="Segoe UI"/>
          <w:highlight w:val="yellow"/>
        </w:rPr>
        <w:t xml:space="preserve"> modifications to our UIWindow structure are somewhat unrelated</w:t>
      </w:r>
      <w:r w:rsidR="00A65156" w:rsidRPr="004C3291">
        <w:rPr>
          <w:rFonts w:eastAsia="Segoe UI" w:cs="Segoe UI"/>
          <w:highlight w:val="yellow"/>
        </w:rPr>
        <w:t xml:space="preserve"> to this document</w:t>
      </w:r>
      <w:r w:rsidR="00A542A2" w:rsidRPr="004C3291">
        <w:rPr>
          <w:rFonts w:eastAsia="Segoe UI" w:cs="Segoe UI"/>
          <w:highlight w:val="yellow"/>
        </w:rPr>
        <w:t xml:space="preserve">, but they’re </w:t>
      </w:r>
      <w:r w:rsidR="00FC6879" w:rsidRPr="004C3291">
        <w:rPr>
          <w:rFonts w:eastAsia="Segoe UI" w:cs="Segoe UI"/>
          <w:highlight w:val="yellow"/>
        </w:rPr>
        <w:t xml:space="preserve">called </w:t>
      </w:r>
      <w:r w:rsidR="00A542A2" w:rsidRPr="004C3291">
        <w:rPr>
          <w:rFonts w:eastAsia="Segoe UI" w:cs="Segoe UI"/>
          <w:highlight w:val="yellow"/>
        </w:rPr>
        <w:t xml:space="preserve">out in </w:t>
      </w:r>
      <w:hyperlink w:anchor="_UIWindow_Notes" w:history="1">
        <w:r w:rsidR="7FCA6A4F" w:rsidRPr="004C3291">
          <w:rPr>
            <w:rStyle w:val="Hyperlink"/>
            <w:rFonts w:eastAsiaTheme="minorBidi"/>
            <w:sz w:val="20"/>
            <w:highlight w:val="yellow"/>
          </w:rPr>
          <w:t>a separate section below</w:t>
        </w:r>
      </w:hyperlink>
      <w:r w:rsidR="7FCA6A4F" w:rsidRPr="004C3291">
        <w:rPr>
          <w:rFonts w:eastAsia="Segoe UI" w:cs="Segoe UI"/>
          <w:highlight w:val="yellow"/>
        </w:rPr>
        <w:t>.</w:t>
      </w:r>
      <w:hyperlink w:anchor="_UIWindow_Notes" w:history="1"/>
      <w:hyperlink w:anchor="_UIWindow_Notes" w:history="1"/>
    </w:p>
    <w:p w14:paraId="600C0D5E" w14:textId="6735FCC7" w:rsidR="00130EED" w:rsidRPr="005C7314" w:rsidRDefault="00B43F0D" w:rsidP="00130EED">
      <w:pPr>
        <w:pStyle w:val="Heading3"/>
        <w:rPr>
          <w:rFonts w:eastAsia="Segoe UI" w:cs="Segoe UI"/>
        </w:rPr>
      </w:pPr>
      <w:r w:rsidRPr="005C7314">
        <w:rPr>
          <w:rFonts w:eastAsia="Segoe UI" w:cs="Segoe UI"/>
        </w:rPr>
        <w:t xml:space="preserve">CALayer/CALayerXaml </w:t>
      </w:r>
      <w:r w:rsidR="00130EED" w:rsidRPr="005C7314">
        <w:rPr>
          <w:rFonts w:eastAsia="Segoe UI" w:cs="Segoe UI"/>
        </w:rPr>
        <w:t>Properties</w:t>
      </w:r>
    </w:p>
    <w:p w14:paraId="4969B414" w14:textId="6ADB7B22" w:rsidR="00130EED" w:rsidRPr="005C7314" w:rsidRDefault="00B04244" w:rsidP="00130EED">
      <w:pPr>
        <w:rPr>
          <w:rFonts w:cs="Segoe UI"/>
        </w:rPr>
      </w:pPr>
      <w:r w:rsidRPr="005C7314">
        <w:rPr>
          <w:rFonts w:eastAsia="Segoe UI" w:cs="Segoe UI"/>
        </w:rPr>
        <w:t xml:space="preserve">The following CALayer properties are </w:t>
      </w:r>
      <w:r w:rsidRPr="005C7314">
        <w:rPr>
          <w:rFonts w:eastAsia="Segoe UI" w:cs="Segoe UI"/>
          <w:i/>
        </w:rPr>
        <w:t>currently</w:t>
      </w:r>
      <w:r w:rsidRPr="005C7314">
        <w:rPr>
          <w:rFonts w:eastAsia="Segoe UI" w:cs="Segoe UI"/>
        </w:rPr>
        <w:t xml:space="preserve"> implemented on CALayerXaml</w:t>
      </w:r>
      <w:r w:rsidR="00A65156" w:rsidRPr="005C7314">
        <w:rPr>
          <w:rFonts w:eastAsia="Segoe UI" w:cs="Segoe UI"/>
        </w:rPr>
        <w:t>, and have sufficed for most ported applications to date</w:t>
      </w:r>
      <w:r w:rsidR="00257380" w:rsidRPr="005C7314">
        <w:rPr>
          <w:rFonts w:eastAsia="Segoe UI" w:cs="Segoe UI"/>
        </w:rPr>
        <w:t xml:space="preserve"> (even with the absence of border support)</w:t>
      </w:r>
      <w:r w:rsidRPr="005C7314">
        <w:rPr>
          <w:rFonts w:eastAsia="Segoe UI" w:cs="Segoe UI"/>
        </w:rPr>
        <w:t>:</w:t>
      </w:r>
    </w:p>
    <w:p w14:paraId="57E0D457" w14:textId="3FE90CA7" w:rsidR="00B04244" w:rsidRPr="005C7314" w:rsidRDefault="00B04244" w:rsidP="00B04244">
      <w:pPr>
        <w:pStyle w:val="Heading4"/>
        <w:rPr>
          <w:rFonts w:cs="Segoe UI"/>
        </w:rPr>
      </w:pPr>
      <w:r w:rsidRPr="005C7314">
        <w:rPr>
          <w:rFonts w:eastAsia="Segoe UI" w:cs="Segoe UI"/>
        </w:rPr>
        <w:t>ContentsCenter</w:t>
      </w:r>
      <w:r w:rsidR="00C65853" w:rsidRPr="005C7314">
        <w:rPr>
          <w:rFonts w:eastAsia="Segoe UI" w:cs="Segoe UI"/>
        </w:rPr>
        <w:t xml:space="preserve"> (Rect)</w:t>
      </w:r>
    </w:p>
    <w:p w14:paraId="5E6929DA" w14:textId="77777777" w:rsidR="00D83E8F" w:rsidRPr="005C7314" w:rsidRDefault="00D83E8F" w:rsidP="00B04244">
      <w:pPr>
        <w:rPr>
          <w:rFonts w:cs="Segoe UI"/>
        </w:rPr>
      </w:pPr>
      <w:r w:rsidRPr="005C7314">
        <w:rPr>
          <w:rFonts w:eastAsia="Segoe UI" w:cs="Segoe UI"/>
        </w:rPr>
        <w:t xml:space="preserve">The rectangle that defines how the layer contents are scaled if the layer’s contents are resized.  </w:t>
      </w:r>
    </w:p>
    <w:p w14:paraId="183EE19E" w14:textId="4264742B" w:rsidR="00216B10" w:rsidRPr="005C7314" w:rsidRDefault="00D83E8F" w:rsidP="008A2308">
      <w:pPr>
        <w:pStyle w:val="ListParagraph"/>
        <w:numPr>
          <w:ilvl w:val="0"/>
          <w:numId w:val="12"/>
        </w:numPr>
        <w:rPr>
          <w:rFonts w:eastAsia="Segoe UI" w:cs="Segoe UI"/>
        </w:rPr>
      </w:pPr>
      <w:r w:rsidRPr="005C7314">
        <w:rPr>
          <w:rFonts w:eastAsia="Segoe UI" w:cs="Segoe UI"/>
        </w:rPr>
        <w:t>Only applied if the CALayerXaml contains a LayerContent</w:t>
      </w:r>
      <w:r w:rsidR="009A670B" w:rsidRPr="005C7314">
        <w:rPr>
          <w:rFonts w:eastAsia="Segoe UI" w:cs="Segoe UI"/>
        </w:rPr>
        <w:t xml:space="preserve"> object backed by a Xaml image, and</w:t>
      </w:r>
      <w:r w:rsidRPr="005C7314">
        <w:rPr>
          <w:rFonts w:eastAsia="Segoe UI" w:cs="Segoe UI"/>
        </w:rPr>
        <w:t xml:space="preserve"> </w:t>
      </w:r>
      <w:r w:rsidRPr="005C7314">
        <w:rPr>
          <w:rFonts w:eastAsia="Segoe UI" w:cs="Segoe UI"/>
          <w:b/>
          <w:i/>
        </w:rPr>
        <w:t xml:space="preserve">is not </w:t>
      </w:r>
      <w:r w:rsidRPr="005C7314">
        <w:rPr>
          <w:rFonts w:eastAsia="Segoe UI" w:cs="Segoe UI"/>
        </w:rPr>
        <w:t>applied to hosted Xaml FrameworkElements.</w:t>
      </w:r>
      <w:r w:rsidR="00A72068" w:rsidRPr="005C7314">
        <w:rPr>
          <w:rFonts w:eastAsia="Segoe UI" w:cs="Segoe UI"/>
        </w:rPr>
        <w:t xml:space="preserve">  </w:t>
      </w:r>
    </w:p>
    <w:p w14:paraId="3E3227F6" w14:textId="7002F5F0" w:rsidR="00B04244" w:rsidRPr="005C7314" w:rsidRDefault="00216B10" w:rsidP="008A2308">
      <w:pPr>
        <w:pStyle w:val="ListParagraph"/>
        <w:numPr>
          <w:ilvl w:val="0"/>
          <w:numId w:val="12"/>
        </w:numPr>
        <w:rPr>
          <w:rFonts w:eastAsia="Segoe UI" w:cs="Segoe UI"/>
        </w:rPr>
      </w:pPr>
      <w:r w:rsidRPr="005C7314">
        <w:rPr>
          <w:rFonts w:eastAsia="Segoe UI" w:cs="Segoe UI"/>
        </w:rPr>
        <w:t xml:space="preserve">Transforms into a 3x3 nine-grid that defines how the </w:t>
      </w:r>
      <w:r w:rsidRPr="005C7314">
        <w:rPr>
          <w:rFonts w:eastAsia="Segoe UI" w:cs="Segoe UI"/>
          <w:b/>
        </w:rPr>
        <w:t>contents</w:t>
      </w:r>
      <w:r w:rsidRPr="005C7314">
        <w:rPr>
          <w:rFonts w:eastAsia="Segoe UI" w:cs="Segoe UI"/>
        </w:rPr>
        <w:t xml:space="preserve"> are stretched (if stretching is performed).</w:t>
      </w:r>
    </w:p>
    <w:p w14:paraId="4320FB21" w14:textId="7C6A35D7" w:rsidR="00B04244" w:rsidRPr="005C7314" w:rsidRDefault="00B04244" w:rsidP="00B04244">
      <w:pPr>
        <w:pStyle w:val="Heading4"/>
        <w:rPr>
          <w:rFonts w:cs="Segoe UI"/>
        </w:rPr>
      </w:pPr>
      <w:r w:rsidRPr="005C7314">
        <w:rPr>
          <w:rFonts w:eastAsia="Segoe UI" w:cs="Segoe UI"/>
        </w:rPr>
        <w:t>AnchorPoint</w:t>
      </w:r>
      <w:r w:rsidR="00C65853" w:rsidRPr="005C7314">
        <w:rPr>
          <w:rFonts w:eastAsia="Segoe UI" w:cs="Segoe UI"/>
        </w:rPr>
        <w:t xml:space="preserve"> (x, y)  (0.0 </w:t>
      </w:r>
      <w:r w:rsidR="00C65853" w:rsidRPr="005C7314">
        <w:rPr>
          <w:rFonts w:cs="Segoe UI"/>
        </w:rPr>
        <w:sym w:font="Wingdings" w:char="F0E0"/>
      </w:r>
      <w:r w:rsidR="00C65853" w:rsidRPr="005C7314">
        <w:rPr>
          <w:rFonts w:eastAsia="Segoe UI" w:cs="Segoe UI"/>
        </w:rPr>
        <w:t xml:space="preserve"> 1.0, 0.0 </w:t>
      </w:r>
      <w:r w:rsidR="00C65853" w:rsidRPr="005C7314">
        <w:rPr>
          <w:rFonts w:cs="Segoe UI"/>
        </w:rPr>
        <w:sym w:font="Wingdings" w:char="F0E0"/>
      </w:r>
      <w:r w:rsidR="00C65853" w:rsidRPr="005C7314">
        <w:rPr>
          <w:rFonts w:eastAsia="Segoe UI" w:cs="Segoe UI"/>
        </w:rPr>
        <w:t xml:space="preserve"> 1.0)</w:t>
      </w:r>
      <w:r w:rsidR="00322D70" w:rsidRPr="005C7314">
        <w:rPr>
          <w:rFonts w:eastAsia="Segoe UI" w:cs="Segoe UI"/>
        </w:rPr>
        <w:t xml:space="preserve"> </w:t>
      </w:r>
      <w:r w:rsidR="00AD3D38" w:rsidRPr="005C7314">
        <w:rPr>
          <w:rFonts w:eastAsia="Segoe UI" w:cs="Segoe UI"/>
        </w:rPr>
        <w:t>–</w:t>
      </w:r>
      <w:r w:rsidR="00322D70" w:rsidRPr="005C7314">
        <w:rPr>
          <w:rFonts w:eastAsia="Segoe UI" w:cs="Segoe UI"/>
        </w:rPr>
        <w:t xml:space="preserve"> </w:t>
      </w:r>
      <w:r w:rsidR="00AD3D38" w:rsidRPr="005C7314">
        <w:rPr>
          <w:rFonts w:eastAsia="Segoe UI" w:cs="Segoe UI"/>
        </w:rPr>
        <w:t xml:space="preserve">Optionally </w:t>
      </w:r>
      <w:r w:rsidR="00322D70" w:rsidRPr="005C7314">
        <w:rPr>
          <w:rFonts w:eastAsia="Segoe UI" w:cs="Segoe UI"/>
        </w:rPr>
        <w:t>Animated</w:t>
      </w:r>
    </w:p>
    <w:p w14:paraId="112420DD" w14:textId="0A27D330" w:rsidR="00D83E8F" w:rsidRPr="005C7314" w:rsidRDefault="00D83E8F" w:rsidP="00B04244">
      <w:pPr>
        <w:rPr>
          <w:rFonts w:cs="Segoe UI"/>
        </w:rPr>
      </w:pPr>
      <w:r w:rsidRPr="005C7314">
        <w:rPr>
          <w:rFonts w:eastAsia="Segoe UI" w:cs="Segoe UI"/>
        </w:rPr>
        <w:t>All geometric manipulations to the layer (rotation, positioning, etc.) occur about the specified point</w:t>
      </w:r>
      <w:r w:rsidR="003C57FC" w:rsidRPr="005C7314">
        <w:rPr>
          <w:rFonts w:eastAsia="Segoe UI" w:cs="Segoe UI"/>
        </w:rPr>
        <w:t xml:space="preserve"> within the CALayer</w:t>
      </w:r>
      <w:r w:rsidRPr="005C7314">
        <w:rPr>
          <w:rFonts w:eastAsia="Segoe UI" w:cs="Segoe UI"/>
        </w:rPr>
        <w:t>; it defaults to (0.5, 0.5)</w:t>
      </w:r>
      <w:r w:rsidR="003C57FC" w:rsidRPr="005C7314">
        <w:rPr>
          <w:rFonts w:eastAsia="Segoe UI" w:cs="Segoe UI"/>
        </w:rPr>
        <w:t xml:space="preserve"> </w:t>
      </w:r>
      <w:r w:rsidR="00A65156" w:rsidRPr="005C7314">
        <w:rPr>
          <w:rFonts w:eastAsia="Segoe UI" w:cs="Segoe UI"/>
        </w:rPr>
        <w:t>(</w:t>
      </w:r>
      <w:r w:rsidR="003C57FC" w:rsidRPr="005C7314">
        <w:rPr>
          <w:rFonts w:eastAsia="Segoe UI" w:cs="Segoe UI"/>
        </w:rPr>
        <w:t>its center point</w:t>
      </w:r>
      <w:r w:rsidR="00A65156" w:rsidRPr="005C7314">
        <w:rPr>
          <w:rFonts w:eastAsia="Segoe UI" w:cs="Segoe UI"/>
        </w:rPr>
        <w:t>)</w:t>
      </w:r>
      <w:r w:rsidRPr="005C7314">
        <w:rPr>
          <w:rFonts w:eastAsia="Segoe UI" w:cs="Segoe UI"/>
        </w:rPr>
        <w:t>.</w:t>
      </w:r>
    </w:p>
    <w:p w14:paraId="4BF21679" w14:textId="714C7259" w:rsidR="00C65853" w:rsidRPr="005C7314" w:rsidRDefault="00C65853" w:rsidP="008A2308">
      <w:pPr>
        <w:pStyle w:val="ListParagraph"/>
        <w:numPr>
          <w:ilvl w:val="0"/>
          <w:numId w:val="12"/>
        </w:numPr>
        <w:rPr>
          <w:rFonts w:eastAsia="Segoe UI" w:cs="Segoe UI"/>
        </w:rPr>
      </w:pPr>
      <w:r w:rsidRPr="005C7314">
        <w:rPr>
          <w:rFonts w:eastAsia="Segoe UI" w:cs="Segoe UI"/>
        </w:rPr>
        <w:t xml:space="preserve">Applied to the CALayerXaml panel as part of its UIElement.RenderTransform TransformGroup; see </w:t>
      </w:r>
      <w:hyperlink w:anchor="_Layout" w:history="1">
        <w:r w:rsidR="005C7314" w:rsidRPr="005C7314">
          <w:rPr>
            <w:rStyle w:val="Hyperlink"/>
            <w:rFonts w:eastAsiaTheme="minorBidi"/>
            <w:sz w:val="20"/>
          </w:rPr>
          <w:t>positioning and layout</w:t>
        </w:r>
      </w:hyperlink>
      <w:r w:rsidRPr="005C7314">
        <w:rPr>
          <w:rFonts w:eastAsia="Segoe UI" w:cs="Segoe UI"/>
        </w:rPr>
        <w:t xml:space="preserve"> below for more details</w:t>
      </w:r>
      <w:r w:rsidR="7E3C3DA0" w:rsidRPr="005C7314">
        <w:rPr>
          <w:rFonts w:eastAsia="Segoe UI" w:cs="Segoe UI"/>
        </w:rPr>
        <w:t>.</w:t>
      </w:r>
      <w:hyperlink w:anchor="_Layout" w:history="1"/>
      <w:hyperlink w:anchor="_Layout" w:history="1"/>
      <w:hyperlink w:anchor="_Layout" w:history="1"/>
    </w:p>
    <w:p w14:paraId="15F73025" w14:textId="3A0F5255" w:rsidR="00B04244" w:rsidRPr="005C7314" w:rsidRDefault="00B04244" w:rsidP="00B04244">
      <w:pPr>
        <w:pStyle w:val="Heading4"/>
        <w:rPr>
          <w:rFonts w:cs="Segoe UI"/>
        </w:rPr>
      </w:pPr>
      <w:r w:rsidRPr="005C7314">
        <w:rPr>
          <w:rFonts w:eastAsia="Segoe UI" w:cs="Segoe UI"/>
        </w:rPr>
        <w:t>Position</w:t>
      </w:r>
      <w:r w:rsidR="00C65853" w:rsidRPr="005C7314">
        <w:rPr>
          <w:rFonts w:eastAsia="Segoe UI" w:cs="Segoe UI"/>
        </w:rPr>
        <w:t xml:space="preserve"> (x, y)</w:t>
      </w:r>
      <w:r w:rsidR="00322D70" w:rsidRPr="005C7314">
        <w:rPr>
          <w:rFonts w:eastAsia="Segoe UI" w:cs="Segoe UI"/>
        </w:rPr>
        <w:t xml:space="preserve"> - </w:t>
      </w:r>
      <w:r w:rsidR="00AD3D38" w:rsidRPr="005C7314">
        <w:rPr>
          <w:rFonts w:eastAsia="Segoe UI" w:cs="Segoe UI"/>
        </w:rPr>
        <w:t xml:space="preserve">Optionally </w:t>
      </w:r>
      <w:r w:rsidR="00322D70" w:rsidRPr="005C7314">
        <w:rPr>
          <w:rFonts w:eastAsia="Segoe UI" w:cs="Segoe UI"/>
        </w:rPr>
        <w:t>Animated</w:t>
      </w:r>
    </w:p>
    <w:p w14:paraId="57632B56" w14:textId="04B8A922" w:rsidR="006856B1" w:rsidRPr="005C7314" w:rsidRDefault="006856B1" w:rsidP="006856B1">
      <w:pPr>
        <w:rPr>
          <w:rFonts w:cs="Segoe UI"/>
        </w:rPr>
      </w:pPr>
      <w:r w:rsidRPr="005C7314">
        <w:rPr>
          <w:rFonts w:eastAsia="Segoe UI" w:cs="Segoe UI"/>
        </w:rPr>
        <w:t>The layer’s position in its parent layer’s coordinate space.</w:t>
      </w:r>
    </w:p>
    <w:p w14:paraId="3B3D2EF4" w14:textId="613D4C2C" w:rsidR="006856B1" w:rsidRPr="005C7314" w:rsidRDefault="006856B1" w:rsidP="008A2308">
      <w:pPr>
        <w:pStyle w:val="ListParagraph"/>
        <w:numPr>
          <w:ilvl w:val="0"/>
          <w:numId w:val="12"/>
        </w:numPr>
        <w:rPr>
          <w:rFonts w:eastAsia="Segoe UI" w:cs="Segoe UI"/>
        </w:rPr>
      </w:pPr>
      <w:r w:rsidRPr="005C7314">
        <w:rPr>
          <w:rFonts w:eastAsia="Segoe UI" w:cs="Segoe UI"/>
        </w:rPr>
        <w:t xml:space="preserve">Applied to the CALayerXaml panel as part of its UIElement.RenderTransform TransformGroup; see </w:t>
      </w:r>
      <w:hyperlink w:anchor="_Layout" w:history="1">
        <w:r w:rsidR="005C7314" w:rsidRPr="005C7314">
          <w:rPr>
            <w:rStyle w:val="Hyperlink"/>
            <w:rFonts w:eastAsiaTheme="minorBidi"/>
            <w:sz w:val="20"/>
          </w:rPr>
          <w:t>positioning and layout</w:t>
        </w:r>
      </w:hyperlink>
      <w:r w:rsidRPr="005C7314">
        <w:rPr>
          <w:rFonts w:eastAsia="Segoe UI" w:cs="Segoe UI"/>
        </w:rPr>
        <w:t xml:space="preserve"> below for more details</w:t>
      </w:r>
      <w:r w:rsidR="7E3C3DA0" w:rsidRPr="005C7314">
        <w:rPr>
          <w:rFonts w:eastAsia="Segoe UI" w:cs="Segoe UI"/>
        </w:rPr>
        <w:t>.</w:t>
      </w:r>
      <w:hyperlink w:anchor="_Layout" w:history="1"/>
      <w:hyperlink w:anchor="_Layout" w:history="1"/>
      <w:hyperlink w:anchor="_Layout" w:history="1"/>
    </w:p>
    <w:p w14:paraId="3E498157" w14:textId="389BC427" w:rsidR="00B04244" w:rsidRPr="005C7314" w:rsidRDefault="00C65853" w:rsidP="00B04244">
      <w:pPr>
        <w:pStyle w:val="Heading4"/>
        <w:rPr>
          <w:rFonts w:cs="Segoe UI"/>
        </w:rPr>
      </w:pPr>
      <w:r w:rsidRPr="005C7314">
        <w:rPr>
          <w:rFonts w:eastAsia="Segoe UI" w:cs="Segoe UI"/>
        </w:rPr>
        <w:t>Bounds.</w:t>
      </w:r>
      <w:r w:rsidR="00B04244" w:rsidRPr="005C7314">
        <w:rPr>
          <w:rFonts w:eastAsia="Segoe UI" w:cs="Segoe UI"/>
        </w:rPr>
        <w:t>Origin</w:t>
      </w:r>
      <w:r w:rsidR="00322D70" w:rsidRPr="005C7314">
        <w:rPr>
          <w:rFonts w:eastAsia="Segoe UI" w:cs="Segoe UI"/>
        </w:rPr>
        <w:t xml:space="preserve"> (x, y) - </w:t>
      </w:r>
      <w:r w:rsidR="00AD3D38" w:rsidRPr="005C7314">
        <w:rPr>
          <w:rFonts w:eastAsia="Segoe UI" w:cs="Segoe UI"/>
        </w:rPr>
        <w:t xml:space="preserve">Optionally </w:t>
      </w:r>
      <w:r w:rsidR="00322D70" w:rsidRPr="005C7314">
        <w:rPr>
          <w:rFonts w:eastAsia="Segoe UI" w:cs="Segoe UI"/>
        </w:rPr>
        <w:t>Animated</w:t>
      </w:r>
    </w:p>
    <w:p w14:paraId="2C8C652B" w14:textId="61DDB8E6" w:rsidR="00817DAF" w:rsidRPr="005C7314" w:rsidRDefault="00156B87" w:rsidP="00197C7A">
      <w:pPr>
        <w:rPr>
          <w:rFonts w:cs="Segoe UI"/>
        </w:rPr>
      </w:pPr>
      <w:r w:rsidRPr="005C7314">
        <w:rPr>
          <w:rFonts w:eastAsia="Segoe UI" w:cs="Segoe UI"/>
        </w:rPr>
        <w:t>Specifies a translation that is applied to the content of the layer and</w:t>
      </w:r>
      <w:r w:rsidR="009A670B" w:rsidRPr="005C7314">
        <w:rPr>
          <w:rFonts w:eastAsia="Segoe UI" w:cs="Segoe UI"/>
        </w:rPr>
        <w:t xml:space="preserve"> to</w:t>
      </w:r>
      <w:r w:rsidRPr="005C7314">
        <w:rPr>
          <w:rFonts w:eastAsia="Segoe UI" w:cs="Segoe UI"/>
        </w:rPr>
        <w:t xml:space="preserve"> any</w:t>
      </w:r>
      <w:r w:rsidR="009A670B" w:rsidRPr="005C7314">
        <w:rPr>
          <w:rFonts w:eastAsia="Segoe UI" w:cs="Segoe UI"/>
        </w:rPr>
        <w:t xml:space="preserve"> of its</w:t>
      </w:r>
      <w:r w:rsidRPr="005C7314">
        <w:rPr>
          <w:rFonts w:eastAsia="Segoe UI" w:cs="Segoe UI"/>
        </w:rPr>
        <w:t xml:space="preserve"> sublayers.  The clipping</w:t>
      </w:r>
      <w:r w:rsidR="00AC7906" w:rsidRPr="005C7314">
        <w:rPr>
          <w:rFonts w:eastAsia="Segoe UI" w:cs="Segoe UI"/>
        </w:rPr>
        <w:t xml:space="preserve"> (</w:t>
      </w:r>
      <w:r w:rsidRPr="005C7314">
        <w:rPr>
          <w:rFonts w:eastAsia="Segoe UI" w:cs="Segoe UI"/>
        </w:rPr>
        <w:t>’mask</w:t>
      </w:r>
      <w:r w:rsidR="00A72068" w:rsidRPr="005C7314">
        <w:rPr>
          <w:rFonts w:eastAsia="Segoe UI" w:cs="Segoe UI"/>
        </w:rPr>
        <w:t>s</w:t>
      </w:r>
      <w:r w:rsidRPr="005C7314">
        <w:rPr>
          <w:rFonts w:eastAsia="Segoe UI" w:cs="Segoe UI"/>
        </w:rPr>
        <w:t>ToBounds’</w:t>
      </w:r>
      <w:r w:rsidR="00AC7906" w:rsidRPr="005C7314">
        <w:rPr>
          <w:rFonts w:eastAsia="Segoe UI" w:cs="Segoe UI"/>
        </w:rPr>
        <w:t>)</w:t>
      </w:r>
      <w:r w:rsidRPr="005C7314">
        <w:rPr>
          <w:rFonts w:eastAsia="Segoe UI" w:cs="Segoe UI"/>
        </w:rPr>
        <w:t xml:space="preserve"> rectangle is </w:t>
      </w:r>
      <w:r w:rsidRPr="005C7314">
        <w:rPr>
          <w:rFonts w:eastAsia="Segoe UI" w:cs="Segoe UI"/>
          <w:b/>
          <w:i/>
        </w:rPr>
        <w:t>not</w:t>
      </w:r>
      <w:r w:rsidRPr="005C7314">
        <w:rPr>
          <w:rFonts w:eastAsia="Segoe UI" w:cs="Segoe UI"/>
        </w:rPr>
        <w:t xml:space="preserve"> translated by this value.  bounds.origin can be thought of as the “scroll offset” of a layer and is useful for pan-able scrolling views.</w:t>
      </w:r>
    </w:p>
    <w:p w14:paraId="1408DC90" w14:textId="6E480EEA" w:rsidR="0067524F" w:rsidRPr="005C7314" w:rsidRDefault="00A72068" w:rsidP="008A2308">
      <w:pPr>
        <w:pStyle w:val="ListParagraph"/>
        <w:numPr>
          <w:ilvl w:val="0"/>
          <w:numId w:val="12"/>
        </w:numPr>
        <w:rPr>
          <w:rFonts w:eastAsia="Segoe UI" w:cs="Segoe UI"/>
        </w:rPr>
      </w:pPr>
      <w:r w:rsidRPr="005C7314">
        <w:rPr>
          <w:rFonts w:eastAsia="Segoe UI" w:cs="Segoe UI"/>
        </w:rPr>
        <w:t xml:space="preserve">Applied to the CALayerXaml panel as part of its UIElement.RenderTransform TransformGroup; see </w:t>
      </w:r>
      <w:hyperlink w:anchor="_Layout" w:history="1">
        <w:r w:rsidR="005C7314" w:rsidRPr="005C7314">
          <w:rPr>
            <w:rStyle w:val="Hyperlink"/>
            <w:rFonts w:eastAsiaTheme="minorBidi"/>
            <w:sz w:val="20"/>
          </w:rPr>
          <w:t>positioning and layout</w:t>
        </w:r>
      </w:hyperlink>
      <w:r w:rsidR="005C7314">
        <w:rPr>
          <w:rStyle w:val="Hyperlink"/>
          <w:rFonts w:eastAsiaTheme="minorBidi"/>
          <w:sz w:val="20"/>
        </w:rPr>
        <w:t xml:space="preserve"> </w:t>
      </w:r>
      <w:r w:rsidRPr="005C7314">
        <w:rPr>
          <w:rFonts w:eastAsia="Segoe UI" w:cs="Segoe UI"/>
        </w:rPr>
        <w:t xml:space="preserve">below for more details.  </w:t>
      </w:r>
      <w:hyperlink w:anchor="_Layout" w:history="1"/>
      <w:hyperlink w:anchor="_Layout" w:history="1"/>
      <w:hyperlink w:anchor="_Layout" w:history="1"/>
    </w:p>
    <w:p w14:paraId="0BCD5759" w14:textId="1D8C4447" w:rsidR="00197C7A" w:rsidRPr="005C7314" w:rsidRDefault="00A72068" w:rsidP="008A2308">
      <w:pPr>
        <w:pStyle w:val="ListParagraph"/>
        <w:numPr>
          <w:ilvl w:val="0"/>
          <w:numId w:val="12"/>
        </w:numPr>
        <w:rPr>
          <w:rFonts w:eastAsia="Segoe UI" w:cs="Segoe UI"/>
        </w:rPr>
      </w:pPr>
      <w:r w:rsidRPr="005C7314">
        <w:rPr>
          <w:rFonts w:eastAsia="Segoe UI" w:cs="Segoe UI"/>
        </w:rPr>
        <w:t xml:space="preserve">The layer’s clipping behavior is updated </w:t>
      </w:r>
      <w:r w:rsidR="00174DC0" w:rsidRPr="005C7314">
        <w:rPr>
          <w:rFonts w:eastAsia="Segoe UI" w:cs="Segoe UI"/>
        </w:rPr>
        <w:t xml:space="preserve">as needed, thus ensuring that it’s not </w:t>
      </w:r>
      <w:r w:rsidRPr="005C7314">
        <w:rPr>
          <w:rFonts w:eastAsia="Segoe UI" w:cs="Segoe UI"/>
        </w:rPr>
        <w:t>affected by this value.</w:t>
      </w:r>
    </w:p>
    <w:p w14:paraId="62CCAF28" w14:textId="6BD07113" w:rsidR="00B04244" w:rsidRPr="005C7314" w:rsidRDefault="00C65853" w:rsidP="00B04244">
      <w:pPr>
        <w:pStyle w:val="Heading4"/>
        <w:rPr>
          <w:rFonts w:cs="Segoe UI"/>
        </w:rPr>
      </w:pPr>
      <w:r w:rsidRPr="005C7314">
        <w:rPr>
          <w:rFonts w:eastAsia="Segoe UI" w:cs="Segoe UI"/>
        </w:rPr>
        <w:t>Bounds.</w:t>
      </w:r>
      <w:r w:rsidR="00B04244" w:rsidRPr="005C7314">
        <w:rPr>
          <w:rFonts w:eastAsia="Segoe UI" w:cs="Segoe UI"/>
        </w:rPr>
        <w:t>Size</w:t>
      </w:r>
      <w:r w:rsidR="00322D70" w:rsidRPr="005C7314">
        <w:rPr>
          <w:rFonts w:eastAsia="Segoe UI" w:cs="Segoe UI"/>
        </w:rPr>
        <w:t xml:space="preserve"> (width, height) - </w:t>
      </w:r>
      <w:r w:rsidR="00AD3D38" w:rsidRPr="005C7314">
        <w:rPr>
          <w:rFonts w:eastAsia="Segoe UI" w:cs="Segoe UI"/>
        </w:rPr>
        <w:t xml:space="preserve">Optionally </w:t>
      </w:r>
      <w:r w:rsidR="00322D70" w:rsidRPr="005C7314">
        <w:rPr>
          <w:rFonts w:eastAsia="Segoe UI" w:cs="Segoe UI"/>
        </w:rPr>
        <w:t>Animated</w:t>
      </w:r>
    </w:p>
    <w:p w14:paraId="0BDD4650" w14:textId="43F42BD8" w:rsidR="007F17C1" w:rsidRPr="005C7314" w:rsidRDefault="007F17C1" w:rsidP="007F17C1">
      <w:pPr>
        <w:rPr>
          <w:rFonts w:cs="Segoe UI"/>
        </w:rPr>
      </w:pPr>
      <w:r w:rsidRPr="005C7314">
        <w:rPr>
          <w:rFonts w:eastAsia="Segoe UI" w:cs="Segoe UI"/>
        </w:rPr>
        <w:t xml:space="preserve">Specifies the dimensions of the layer.  If the node has clipping enabled, its </w:t>
      </w:r>
      <w:r w:rsidRPr="005C7314">
        <w:rPr>
          <w:rFonts w:eastAsia="Segoe UI" w:cs="Segoe UI"/>
          <w:b/>
        </w:rPr>
        <w:t>contents</w:t>
      </w:r>
      <w:r w:rsidRPr="005C7314">
        <w:rPr>
          <w:rFonts w:eastAsia="Segoe UI" w:cs="Segoe UI"/>
        </w:rPr>
        <w:t xml:space="preserve"> (and its </w:t>
      </w:r>
      <w:r w:rsidRPr="005C7314">
        <w:rPr>
          <w:rFonts w:eastAsia="Segoe UI" w:cs="Segoe UI"/>
          <w:b/>
        </w:rPr>
        <w:t>sublayers</w:t>
      </w:r>
      <w:r w:rsidRPr="005C7314">
        <w:rPr>
          <w:rFonts w:eastAsia="Segoe UI" w:cs="Segoe UI"/>
        </w:rPr>
        <w:t>) will be clipped to this size.</w:t>
      </w:r>
    </w:p>
    <w:p w14:paraId="0942DB22" w14:textId="3F53F367" w:rsidR="00197C7A" w:rsidRPr="005C7314" w:rsidRDefault="0067524F" w:rsidP="008A2308">
      <w:pPr>
        <w:pStyle w:val="ListParagraph"/>
        <w:numPr>
          <w:ilvl w:val="0"/>
          <w:numId w:val="12"/>
        </w:numPr>
        <w:rPr>
          <w:rFonts w:eastAsia="Segoe UI" w:cs="Segoe UI"/>
        </w:rPr>
      </w:pPr>
      <w:r w:rsidRPr="005C7314">
        <w:rPr>
          <w:rFonts w:eastAsia="Segoe UI" w:cs="Segoe UI"/>
        </w:rPr>
        <w:t xml:space="preserve">Applied to the CALayerXaml panel as part of its UIElement.RenderTransform TransformGroup; see </w:t>
      </w:r>
      <w:hyperlink w:anchor="_Layout" w:history="1">
        <w:r w:rsidR="005C7314" w:rsidRPr="005C7314">
          <w:rPr>
            <w:rStyle w:val="Hyperlink"/>
            <w:rFonts w:eastAsiaTheme="minorBidi"/>
            <w:sz w:val="20"/>
          </w:rPr>
          <w:t>positioning and layout</w:t>
        </w:r>
      </w:hyperlink>
      <w:r w:rsidR="00C8798C" w:rsidRPr="005C7314">
        <w:rPr>
          <w:rFonts w:eastAsia="Segoe UI" w:cs="Segoe UI"/>
        </w:rPr>
        <w:t xml:space="preserve"> b</w:t>
      </w:r>
      <w:r w:rsidRPr="005C7314">
        <w:rPr>
          <w:rFonts w:eastAsia="Segoe UI" w:cs="Segoe UI"/>
        </w:rPr>
        <w:t>elow for more details</w:t>
      </w:r>
      <w:r w:rsidR="7E3C3DA0" w:rsidRPr="005C7314">
        <w:rPr>
          <w:rFonts w:eastAsia="Segoe UI" w:cs="Segoe UI"/>
        </w:rPr>
        <w:t>.</w:t>
      </w:r>
      <w:hyperlink w:anchor="_Layout" w:history="1"/>
      <w:hyperlink w:anchor="_Layout" w:history="1"/>
      <w:hyperlink w:anchor="_Layout" w:history="1"/>
    </w:p>
    <w:p w14:paraId="0A412AC4" w14:textId="77777777" w:rsidR="005E07BA" w:rsidRPr="005C7314" w:rsidRDefault="00322D70" w:rsidP="008A2308">
      <w:pPr>
        <w:pStyle w:val="ListParagraph"/>
        <w:numPr>
          <w:ilvl w:val="0"/>
          <w:numId w:val="12"/>
        </w:numPr>
        <w:rPr>
          <w:rFonts w:eastAsia="Segoe UI" w:cs="Segoe UI"/>
        </w:rPr>
      </w:pPr>
      <w:r w:rsidRPr="005C7314">
        <w:rPr>
          <w:rFonts w:eastAsia="Segoe UI" w:cs="Segoe UI"/>
        </w:rPr>
        <w:t>Animated via a dependent (upon the UI thread) animation</w:t>
      </w:r>
      <w:r w:rsidR="005E07BA" w:rsidRPr="005C7314">
        <w:rPr>
          <w:rFonts w:eastAsia="Segoe UI" w:cs="Segoe UI"/>
        </w:rPr>
        <w:t>.</w:t>
      </w:r>
    </w:p>
    <w:p w14:paraId="34FBE2C6" w14:textId="7B373607" w:rsidR="0067524F" w:rsidRPr="005C7314" w:rsidRDefault="00322D70" w:rsidP="008A2308">
      <w:pPr>
        <w:pStyle w:val="ListParagraph"/>
        <w:numPr>
          <w:ilvl w:val="1"/>
          <w:numId w:val="12"/>
        </w:numPr>
        <w:rPr>
          <w:rFonts w:eastAsia="Segoe UI" w:cs="Segoe UI"/>
        </w:rPr>
      </w:pPr>
      <w:r w:rsidRPr="005C7314">
        <w:rPr>
          <w:rFonts w:eastAsia="Segoe UI" w:cs="Segoe UI"/>
        </w:rPr>
        <w:t xml:space="preserve">UIElement sizes are not </w:t>
      </w:r>
      <w:r w:rsidRPr="005C7314">
        <w:rPr>
          <w:rFonts w:eastAsia="Segoe UI" w:cs="Segoe UI"/>
          <w:i/>
        </w:rPr>
        <w:t>usually</w:t>
      </w:r>
      <w:r w:rsidRPr="005C7314">
        <w:rPr>
          <w:rFonts w:eastAsia="Segoe UI" w:cs="Segoe UI"/>
        </w:rPr>
        <w:t xml:space="preserve"> animatable, so this </w:t>
      </w:r>
      <w:r w:rsidR="005E07BA" w:rsidRPr="005C7314">
        <w:rPr>
          <w:rFonts w:eastAsia="Segoe UI" w:cs="Segoe UI"/>
        </w:rPr>
        <w:t xml:space="preserve">likely </w:t>
      </w:r>
      <w:r w:rsidRPr="005C7314">
        <w:rPr>
          <w:rFonts w:eastAsia="Segoe UI" w:cs="Segoe UI"/>
        </w:rPr>
        <w:t>lead</w:t>
      </w:r>
      <w:r w:rsidR="005E07BA" w:rsidRPr="005C7314">
        <w:rPr>
          <w:rFonts w:eastAsia="Segoe UI" w:cs="Segoe UI"/>
        </w:rPr>
        <w:t>s</w:t>
      </w:r>
      <w:r w:rsidRPr="005C7314">
        <w:rPr>
          <w:rFonts w:eastAsia="Segoe UI" w:cs="Segoe UI"/>
        </w:rPr>
        <w:t xml:space="preserve"> to degraded perf.</w:t>
      </w:r>
    </w:p>
    <w:p w14:paraId="0F56A439" w14:textId="2412DA0D" w:rsidR="00B04244" w:rsidRPr="005C7314" w:rsidRDefault="00B04244" w:rsidP="00B04244">
      <w:pPr>
        <w:pStyle w:val="Heading4"/>
        <w:rPr>
          <w:rFonts w:cs="Segoe UI"/>
        </w:rPr>
      </w:pPr>
      <w:r w:rsidRPr="005C7314">
        <w:rPr>
          <w:rFonts w:eastAsia="Segoe UI" w:cs="Segoe UI"/>
        </w:rPr>
        <w:t>Opacity</w:t>
      </w:r>
      <w:r w:rsidR="00322D70" w:rsidRPr="005C7314">
        <w:rPr>
          <w:rFonts w:eastAsia="Segoe UI" w:cs="Segoe UI"/>
        </w:rPr>
        <w:t xml:space="preserve"> - </w:t>
      </w:r>
      <w:r w:rsidR="00AD3D38" w:rsidRPr="005C7314">
        <w:rPr>
          <w:rFonts w:eastAsia="Segoe UI" w:cs="Segoe UI"/>
        </w:rPr>
        <w:t xml:space="preserve">Optionally </w:t>
      </w:r>
      <w:r w:rsidR="00322D70" w:rsidRPr="005C7314">
        <w:rPr>
          <w:rFonts w:eastAsia="Segoe UI" w:cs="Segoe UI"/>
        </w:rPr>
        <w:t>Animated</w:t>
      </w:r>
    </w:p>
    <w:p w14:paraId="45AA1153" w14:textId="59B74CAD" w:rsidR="00322D70" w:rsidRPr="005C7314" w:rsidRDefault="00322D70" w:rsidP="00322D70">
      <w:pPr>
        <w:rPr>
          <w:rFonts w:eastAsia="Times New Roman" w:cs="Segoe UI"/>
          <w:color w:val="000000"/>
        </w:rPr>
      </w:pPr>
      <w:r w:rsidRPr="005C7314">
        <w:rPr>
          <w:rFonts w:eastAsia="Segoe UI,Times New Roman" w:cs="Segoe UI"/>
          <w:color w:val="000000" w:themeColor="text1"/>
        </w:rPr>
        <w:t>A value specifying the opacity of the contents and</w:t>
      </w:r>
      <w:r w:rsidR="005E07BA" w:rsidRPr="005C7314">
        <w:rPr>
          <w:rFonts w:eastAsia="Segoe UI,Times New Roman" w:cs="Segoe UI"/>
          <w:color w:val="000000" w:themeColor="text1"/>
        </w:rPr>
        <w:t xml:space="preserve"> its</w:t>
      </w:r>
      <w:r w:rsidRPr="005C7314">
        <w:rPr>
          <w:rFonts w:eastAsia="Segoe UI,Times New Roman" w:cs="Segoe UI"/>
          <w:color w:val="000000" w:themeColor="text1"/>
        </w:rPr>
        <w:t xml:space="preserve"> sublayers.</w:t>
      </w:r>
    </w:p>
    <w:p w14:paraId="631811A4" w14:textId="77777777" w:rsidR="00322D70" w:rsidRPr="005C7314" w:rsidRDefault="00322D70" w:rsidP="008A2308">
      <w:pPr>
        <w:pStyle w:val="ListParagraph"/>
        <w:numPr>
          <w:ilvl w:val="0"/>
          <w:numId w:val="12"/>
        </w:numPr>
        <w:rPr>
          <w:rFonts w:eastAsia="Segoe UI" w:cs="Segoe UI"/>
        </w:rPr>
      </w:pPr>
      <w:r w:rsidRPr="005C7314">
        <w:rPr>
          <w:rFonts w:eastAsia="Segoe UI" w:cs="Segoe UI"/>
        </w:rPr>
        <w:t>Set directly on the CALayerXaml.</w:t>
      </w:r>
    </w:p>
    <w:p w14:paraId="62FD7680" w14:textId="684D856C" w:rsidR="00322D70" w:rsidRPr="005C7314" w:rsidRDefault="00322D70" w:rsidP="008A2308">
      <w:pPr>
        <w:pStyle w:val="ListParagraph"/>
        <w:numPr>
          <w:ilvl w:val="0"/>
          <w:numId w:val="12"/>
        </w:numPr>
        <w:rPr>
          <w:rFonts w:eastAsia="Segoe UI" w:cs="Segoe UI"/>
        </w:rPr>
      </w:pPr>
      <w:r w:rsidRPr="005C7314">
        <w:rPr>
          <w:rFonts w:eastAsia="Segoe UI" w:cs="Segoe UI"/>
        </w:rPr>
        <w:t>Animated via (UIElement.Opacity).</w:t>
      </w:r>
    </w:p>
    <w:p w14:paraId="3384B7F6" w14:textId="71E24A2A" w:rsidR="00B04244" w:rsidRPr="005C7314" w:rsidRDefault="00B04244" w:rsidP="00B04244">
      <w:pPr>
        <w:pStyle w:val="Heading4"/>
        <w:rPr>
          <w:rFonts w:cs="Segoe UI"/>
        </w:rPr>
      </w:pPr>
      <w:r w:rsidRPr="005C7314">
        <w:rPr>
          <w:rFonts w:eastAsia="Segoe UI" w:cs="Segoe UI"/>
        </w:rPr>
        <w:t>Hidden</w:t>
      </w:r>
    </w:p>
    <w:p w14:paraId="114433E8" w14:textId="50DFE943" w:rsidR="0017221E" w:rsidRPr="005C7314" w:rsidRDefault="0017221E" w:rsidP="0017221E">
      <w:pPr>
        <w:rPr>
          <w:rFonts w:cs="Segoe UI"/>
        </w:rPr>
      </w:pPr>
      <w:r w:rsidRPr="005C7314">
        <w:rPr>
          <w:rFonts w:eastAsia="Segoe UI" w:cs="Segoe UI"/>
        </w:rPr>
        <w:t>A Boolean indicating whether the layer is displayed.</w:t>
      </w:r>
    </w:p>
    <w:p w14:paraId="2B1394A0" w14:textId="3F062E36" w:rsidR="00B04244" w:rsidRPr="005C7314" w:rsidRDefault="00B04244" w:rsidP="00B04244">
      <w:pPr>
        <w:pStyle w:val="Heading4"/>
        <w:rPr>
          <w:rFonts w:cs="Segoe UI"/>
        </w:rPr>
      </w:pPr>
      <w:r w:rsidRPr="005C7314">
        <w:rPr>
          <w:rFonts w:eastAsia="Segoe UI" w:cs="Segoe UI"/>
        </w:rPr>
        <w:t>MaskToBounds</w:t>
      </w:r>
    </w:p>
    <w:p w14:paraId="6B2793D3" w14:textId="0FC812CF" w:rsidR="00810345" w:rsidRPr="005C7314" w:rsidRDefault="00810345" w:rsidP="00810345">
      <w:pPr>
        <w:rPr>
          <w:rFonts w:cs="Segoe UI"/>
        </w:rPr>
      </w:pPr>
      <w:r w:rsidRPr="005C7314">
        <w:rPr>
          <w:rFonts w:eastAsia="Segoe UI" w:cs="Segoe UI"/>
        </w:rPr>
        <w:t>Indicates whether or not sublayers are clipped to the layer’s bounds.</w:t>
      </w:r>
    </w:p>
    <w:p w14:paraId="09865A35" w14:textId="3C574E4C" w:rsidR="00810345" w:rsidRPr="005C7314" w:rsidRDefault="003B3F7E" w:rsidP="008A2308">
      <w:pPr>
        <w:pStyle w:val="ListParagraph"/>
        <w:numPr>
          <w:ilvl w:val="0"/>
          <w:numId w:val="13"/>
        </w:numPr>
        <w:rPr>
          <w:rFonts w:eastAsia="Segoe UI" w:cs="Segoe UI"/>
        </w:rPr>
      </w:pPr>
      <w:r w:rsidRPr="005C7314">
        <w:rPr>
          <w:rFonts w:eastAsia="Segoe UI" w:cs="Segoe UI"/>
        </w:rPr>
        <w:t>Re-c</w:t>
      </w:r>
      <w:r w:rsidR="00810345" w:rsidRPr="005C7314">
        <w:rPr>
          <w:rFonts w:eastAsia="Segoe UI" w:cs="Segoe UI"/>
        </w:rPr>
        <w:t xml:space="preserve">alculated as the UIElement.Clip </w:t>
      </w:r>
      <w:r w:rsidR="0009262C" w:rsidRPr="005C7314">
        <w:rPr>
          <w:rFonts w:eastAsia="Segoe UI" w:cs="Segoe UI"/>
        </w:rPr>
        <w:t>rect</w:t>
      </w:r>
      <w:r w:rsidRPr="005C7314">
        <w:rPr>
          <w:rFonts w:eastAsia="Segoe UI" w:cs="Segoe UI"/>
        </w:rPr>
        <w:t xml:space="preserve"> on the CALayer</w:t>
      </w:r>
      <w:r w:rsidR="0009262C" w:rsidRPr="005C7314">
        <w:rPr>
          <w:rFonts w:eastAsia="Segoe UI" w:cs="Segoe UI"/>
        </w:rPr>
        <w:t>Xaml</w:t>
      </w:r>
      <w:r w:rsidRPr="005C7314">
        <w:rPr>
          <w:rFonts w:eastAsia="Segoe UI" w:cs="Segoe UI"/>
        </w:rPr>
        <w:t xml:space="preserve"> as its bounds, etc. change.</w:t>
      </w:r>
    </w:p>
    <w:p w14:paraId="44A0DD98" w14:textId="0CED5141" w:rsidR="003B3F7E" w:rsidRPr="005C7314" w:rsidRDefault="003B3F7E" w:rsidP="008A2308">
      <w:pPr>
        <w:pStyle w:val="ListParagraph"/>
        <w:numPr>
          <w:ilvl w:val="0"/>
          <w:numId w:val="13"/>
        </w:numPr>
        <w:rPr>
          <w:rFonts w:eastAsia="Segoe UI" w:cs="Segoe UI"/>
        </w:rPr>
      </w:pPr>
      <w:r w:rsidRPr="005C7314">
        <w:rPr>
          <w:rFonts w:eastAsia="Segoe UI" w:cs="Segoe UI"/>
        </w:rPr>
        <w:t>Not animated, although it’s apparently animated on the reference platform.</w:t>
      </w:r>
    </w:p>
    <w:p w14:paraId="676C809E" w14:textId="4E256EE1" w:rsidR="00B04244" w:rsidRPr="005C7314" w:rsidRDefault="00B04244" w:rsidP="005B749D">
      <w:pPr>
        <w:pStyle w:val="Heading4"/>
        <w:rPr>
          <w:rFonts w:cs="Segoe UI"/>
        </w:rPr>
      </w:pPr>
      <w:r w:rsidRPr="005C7314">
        <w:rPr>
          <w:rFonts w:eastAsia="Segoe UI" w:cs="Segoe UI"/>
        </w:rPr>
        <w:t>Transform</w:t>
      </w:r>
      <w:r w:rsidR="005B749D" w:rsidRPr="005C7314">
        <w:rPr>
          <w:rFonts w:eastAsia="Segoe UI" w:cs="Segoe UI"/>
        </w:rPr>
        <w:t xml:space="preserve"> (4x4 Transform)</w:t>
      </w:r>
      <w:r w:rsidR="00FC2CC3" w:rsidRPr="005C7314">
        <w:rPr>
          <w:rFonts w:eastAsia="Segoe UI" w:cs="Segoe UI"/>
        </w:rPr>
        <w:t xml:space="preserve"> - </w:t>
      </w:r>
      <w:r w:rsidR="00AD3D38" w:rsidRPr="005C7314">
        <w:rPr>
          <w:rFonts w:eastAsia="Segoe UI" w:cs="Segoe UI"/>
        </w:rPr>
        <w:t xml:space="preserve">Optionally </w:t>
      </w:r>
      <w:r w:rsidR="00FC2CC3" w:rsidRPr="005C7314">
        <w:rPr>
          <w:rFonts w:eastAsia="Segoe UI" w:cs="Segoe UI"/>
        </w:rPr>
        <w:t>Animated</w:t>
      </w:r>
    </w:p>
    <w:p w14:paraId="35DAE34C" w14:textId="494C17B8" w:rsidR="005B749D" w:rsidRPr="005C7314" w:rsidRDefault="005B749D" w:rsidP="005B749D">
      <w:pPr>
        <w:rPr>
          <w:rFonts w:cs="Segoe UI"/>
        </w:rPr>
      </w:pPr>
      <w:r w:rsidRPr="005C7314">
        <w:rPr>
          <w:rFonts w:eastAsia="Segoe UI" w:cs="Segoe UI"/>
        </w:rPr>
        <w:t xml:space="preserve">A general </w:t>
      </w:r>
      <w:r w:rsidRPr="005C7314">
        <w:rPr>
          <w:rFonts w:eastAsia="Segoe UI" w:cs="Segoe UI"/>
          <w:b/>
        </w:rPr>
        <w:t>4x4</w:t>
      </w:r>
      <w:r w:rsidRPr="005C7314">
        <w:rPr>
          <w:rFonts w:eastAsia="Segoe UI" w:cs="Segoe UI"/>
        </w:rPr>
        <w:t xml:space="preserve"> matrix transform that is applied relative to the </w:t>
      </w:r>
      <w:r w:rsidRPr="005C7314">
        <w:rPr>
          <w:rFonts w:eastAsia="Segoe UI" w:cs="Segoe UI"/>
          <w:b/>
        </w:rPr>
        <w:t>anchorPoint</w:t>
      </w:r>
      <w:r w:rsidRPr="005C7314">
        <w:rPr>
          <w:rFonts w:eastAsia="Segoe UI" w:cs="Segoe UI"/>
        </w:rPr>
        <w:t xml:space="preserve"> of the layer.  Applies both to contents and children.</w:t>
      </w:r>
    </w:p>
    <w:p w14:paraId="0736BB2C" w14:textId="3C49B29B" w:rsidR="005B749D" w:rsidRPr="005C7314" w:rsidRDefault="005B749D" w:rsidP="008A2308">
      <w:pPr>
        <w:pStyle w:val="ListParagraph"/>
        <w:numPr>
          <w:ilvl w:val="0"/>
          <w:numId w:val="14"/>
        </w:numPr>
        <w:rPr>
          <w:rFonts w:eastAsia="Segoe UI" w:cs="Segoe UI"/>
        </w:rPr>
      </w:pPr>
      <w:r w:rsidRPr="005C7314">
        <w:rPr>
          <w:rFonts w:eastAsia="Segoe UI" w:cs="Segoe UI"/>
        </w:rPr>
        <w:t xml:space="preserve">Applied to the CALayerXaml panel as part of its UIElement.RenderTransform TransformGroup; see </w:t>
      </w:r>
      <w:hyperlink w:anchor="_Layout" w:history="1">
        <w:r w:rsidR="7FCA6A4F" w:rsidRPr="005C7314">
          <w:rPr>
            <w:rStyle w:val="Hyperlink"/>
            <w:rFonts w:eastAsiaTheme="minorBidi"/>
            <w:sz w:val="20"/>
          </w:rPr>
          <w:t>positioning and layout</w:t>
        </w:r>
      </w:hyperlink>
      <w:r w:rsidRPr="005C7314">
        <w:rPr>
          <w:rFonts w:eastAsia="Segoe UI" w:cs="Segoe UI"/>
        </w:rPr>
        <w:t xml:space="preserve"> below for more details</w:t>
      </w:r>
      <w:r w:rsidR="7E3C3DA0" w:rsidRPr="005C7314">
        <w:rPr>
          <w:rFonts w:eastAsia="Segoe UI" w:cs="Segoe UI"/>
        </w:rPr>
        <w:t>.</w:t>
      </w:r>
      <w:hyperlink w:anchor="_Layout" w:history="1"/>
      <w:hyperlink w:anchor="_Layout" w:history="1"/>
      <w:hyperlink w:anchor="_Layout" w:history="1"/>
    </w:p>
    <w:p w14:paraId="01F377D8" w14:textId="31FD444E" w:rsidR="00B04244" w:rsidRPr="005C7314" w:rsidRDefault="00B04244" w:rsidP="00B04244">
      <w:pPr>
        <w:pStyle w:val="Heading4"/>
        <w:rPr>
          <w:rFonts w:cs="Segoe UI"/>
        </w:rPr>
      </w:pPr>
      <w:r w:rsidRPr="005C7314">
        <w:rPr>
          <w:rFonts w:eastAsia="Segoe UI" w:cs="Segoe UI"/>
        </w:rPr>
        <w:t>ContentsOrientation</w:t>
      </w:r>
    </w:p>
    <w:p w14:paraId="6E2DF980" w14:textId="57BB5329" w:rsidR="00CC22A0" w:rsidRPr="005C7314" w:rsidRDefault="00B24C69" w:rsidP="00B24C69">
      <w:pPr>
        <w:rPr>
          <w:rFonts w:cs="Segoe UI"/>
        </w:rPr>
      </w:pPr>
      <w:r w:rsidRPr="005C7314">
        <w:rPr>
          <w:rFonts w:eastAsia="Segoe UI" w:cs="Segoe UI"/>
        </w:rPr>
        <w:t>This is a</w:t>
      </w:r>
      <w:r w:rsidR="00CC22A0" w:rsidRPr="005C7314">
        <w:rPr>
          <w:rFonts w:eastAsia="Segoe UI" w:cs="Segoe UI"/>
        </w:rPr>
        <w:t xml:space="preserve"> non-standard</w:t>
      </w:r>
      <w:r w:rsidRPr="005C7314">
        <w:rPr>
          <w:rFonts w:eastAsia="Segoe UI" w:cs="Segoe UI"/>
        </w:rPr>
        <w:t xml:space="preserve"> property that we expose off of CALayer </w:t>
      </w:r>
      <w:r w:rsidR="00CC22A0" w:rsidRPr="005C7314">
        <w:rPr>
          <w:rFonts w:eastAsia="Segoe UI" w:cs="Segoe UI"/>
        </w:rPr>
        <w:t xml:space="preserve">as though it were part of the public interface.  It appears </w:t>
      </w:r>
      <w:r w:rsidR="0009262C" w:rsidRPr="005C7314">
        <w:rPr>
          <w:rFonts w:eastAsia="Segoe UI" w:cs="Segoe UI"/>
        </w:rPr>
        <w:t>that</w:t>
      </w:r>
      <w:r w:rsidR="00CC22A0" w:rsidRPr="005C7314">
        <w:rPr>
          <w:rFonts w:eastAsia="Segoe UI" w:cs="Segoe UI"/>
        </w:rPr>
        <w:t xml:space="preserve"> it’s a helper on another non-standard UIImage API (UIImageSetLayerContents)</w:t>
      </w:r>
      <w:r w:rsidR="0009262C" w:rsidRPr="005C7314">
        <w:rPr>
          <w:rFonts w:eastAsia="Segoe UI" w:cs="Segoe UI"/>
        </w:rPr>
        <w:t>,</w:t>
      </w:r>
      <w:r w:rsidR="00CC22A0" w:rsidRPr="005C7314">
        <w:rPr>
          <w:rFonts w:eastAsia="Segoe UI" w:cs="Segoe UI"/>
        </w:rPr>
        <w:t xml:space="preserve"> in order to assign an image to a CALayer </w:t>
      </w:r>
      <w:r w:rsidR="0009262C" w:rsidRPr="005C7314">
        <w:rPr>
          <w:rFonts w:eastAsia="Segoe UI" w:cs="Segoe UI"/>
        </w:rPr>
        <w:t>while simultaneously applying</w:t>
      </w:r>
      <w:r w:rsidR="00CC22A0" w:rsidRPr="005C7314">
        <w:rPr>
          <w:rFonts w:eastAsia="Segoe UI" w:cs="Segoe UI"/>
        </w:rPr>
        <w:t xml:space="preserve"> rotation.  </w:t>
      </w:r>
    </w:p>
    <w:p w14:paraId="5C32443E" w14:textId="40ABE62A" w:rsidR="00B24C69" w:rsidRPr="005C7314" w:rsidRDefault="00CC22A0" w:rsidP="008A2308">
      <w:pPr>
        <w:pStyle w:val="ListParagraph"/>
        <w:numPr>
          <w:ilvl w:val="0"/>
          <w:numId w:val="14"/>
        </w:numPr>
        <w:rPr>
          <w:rFonts w:eastAsia="Segoe UI" w:cs="Segoe UI"/>
        </w:rPr>
      </w:pPr>
      <w:r w:rsidRPr="005C7314">
        <w:rPr>
          <w:rFonts w:eastAsia="Segoe UI" w:cs="Segoe UI"/>
        </w:rPr>
        <w:t>Orientation is converted into a transform.rotation value that is set on the CALayerXaml.</w:t>
      </w:r>
    </w:p>
    <w:p w14:paraId="1DA99D38" w14:textId="162753C7" w:rsidR="00CC22A0" w:rsidRPr="005C7314" w:rsidRDefault="00CC22A0" w:rsidP="0009262C">
      <w:pPr>
        <w:rPr>
          <w:rFonts w:cs="Segoe UI"/>
        </w:rPr>
      </w:pPr>
      <w:r w:rsidRPr="005C7314">
        <w:rPr>
          <w:rFonts w:eastAsia="Segoe UI" w:cs="Segoe UI"/>
          <w:b/>
          <w:highlight w:val="yellow"/>
        </w:rPr>
        <w:t>Note:</w:t>
      </w:r>
      <w:r w:rsidRPr="005C7314">
        <w:rPr>
          <w:rFonts w:eastAsia="Segoe UI" w:cs="Segoe UI"/>
          <w:highlight w:val="yellow"/>
        </w:rPr>
        <w:t xml:space="preserve"> We should determine whether or not we should delete this, or at the very least, make these APIs private.</w:t>
      </w:r>
    </w:p>
    <w:p w14:paraId="70ACB4BA" w14:textId="6E9A8C0A" w:rsidR="00B04244" w:rsidRPr="005C7314" w:rsidRDefault="00B04244" w:rsidP="00B04244">
      <w:pPr>
        <w:pStyle w:val="Heading4"/>
        <w:rPr>
          <w:rFonts w:cs="Segoe UI"/>
        </w:rPr>
      </w:pPr>
      <w:r w:rsidRPr="005C7314">
        <w:rPr>
          <w:rFonts w:eastAsia="Segoe UI" w:cs="Segoe UI"/>
        </w:rPr>
        <w:t>ZIndex</w:t>
      </w:r>
    </w:p>
    <w:p w14:paraId="39FB54A5" w14:textId="25CB7543" w:rsidR="00CC22A0" w:rsidRPr="005C7314" w:rsidRDefault="00CC22A0" w:rsidP="00CC22A0">
      <w:pPr>
        <w:rPr>
          <w:rFonts w:cs="Segoe UI"/>
        </w:rPr>
      </w:pPr>
      <w:r w:rsidRPr="005C7314">
        <w:rPr>
          <w:rFonts w:eastAsia="Segoe UI" w:cs="Segoe UI"/>
        </w:rPr>
        <w:t xml:space="preserve">This is a non-standard property used for Z-order positioning of our UIWindows. </w:t>
      </w:r>
    </w:p>
    <w:p w14:paraId="2E417CC4" w14:textId="3328C042" w:rsidR="00B04244" w:rsidRPr="005C7314" w:rsidRDefault="00B04244" w:rsidP="00F8030A">
      <w:pPr>
        <w:rPr>
          <w:rFonts w:cs="Segoe UI"/>
        </w:rPr>
      </w:pPr>
      <w:r w:rsidRPr="005C7314">
        <w:rPr>
          <w:rFonts w:eastAsia="Segoe UI" w:cs="Segoe UI"/>
          <w:b/>
          <w:highlight w:val="yellow"/>
        </w:rPr>
        <w:t>Note:</w:t>
      </w:r>
      <w:r w:rsidRPr="005C7314">
        <w:rPr>
          <w:rFonts w:eastAsia="Segoe UI" w:cs="Segoe UI"/>
          <w:highlight w:val="yellow"/>
        </w:rPr>
        <w:t xml:space="preserve"> This should just happen in UIWindow.mm; it doesn’t belong within the CACompositor as it’s not a </w:t>
      </w:r>
      <w:r w:rsidR="00F8030A" w:rsidRPr="005C7314">
        <w:rPr>
          <w:rFonts w:eastAsia="Segoe UI" w:cs="Segoe UI"/>
          <w:highlight w:val="yellow"/>
        </w:rPr>
        <w:t xml:space="preserve">true </w:t>
      </w:r>
      <w:r w:rsidRPr="005C7314">
        <w:rPr>
          <w:rFonts w:eastAsia="Segoe UI" w:cs="Segoe UI"/>
          <w:highlight w:val="yellow"/>
        </w:rPr>
        <w:t>CALayer property.</w:t>
      </w:r>
    </w:p>
    <w:p w14:paraId="63462B49" w14:textId="6F520FFC" w:rsidR="00B04244" w:rsidRPr="005C7314" w:rsidRDefault="00B04244" w:rsidP="00B04244">
      <w:pPr>
        <w:pStyle w:val="Heading4"/>
        <w:rPr>
          <w:rFonts w:cs="Segoe UI"/>
        </w:rPr>
      </w:pPr>
      <w:r w:rsidRPr="005C7314">
        <w:rPr>
          <w:rFonts w:eastAsia="Segoe UI" w:cs="Segoe UI"/>
        </w:rPr>
        <w:t>ContentsGravity</w:t>
      </w:r>
      <w:r w:rsidR="00FC2CC3" w:rsidRPr="005C7314">
        <w:rPr>
          <w:rFonts w:eastAsia="Segoe UI" w:cs="Segoe UI"/>
        </w:rPr>
        <w:t xml:space="preserve"> (enum)</w:t>
      </w:r>
    </w:p>
    <w:p w14:paraId="3A3C2943" w14:textId="14CAF48D" w:rsidR="00FC2CC3" w:rsidRPr="005C7314" w:rsidRDefault="00FC2CC3" w:rsidP="00FC2CC3">
      <w:pPr>
        <w:rPr>
          <w:rFonts w:cs="Segoe UI"/>
        </w:rPr>
      </w:pPr>
      <w:r w:rsidRPr="005C7314">
        <w:rPr>
          <w:rFonts w:eastAsia="Segoe UI" w:cs="Segoe UI"/>
        </w:rPr>
        <w:t xml:space="preserve">Defines how the contents are positioned and sized within the layer if the dimensions of the </w:t>
      </w:r>
      <w:r w:rsidRPr="005C7314">
        <w:rPr>
          <w:rFonts w:eastAsia="Segoe UI" w:cs="Segoe UI"/>
          <w:b/>
        </w:rPr>
        <w:t>contents</w:t>
      </w:r>
      <w:r w:rsidRPr="005C7314">
        <w:rPr>
          <w:rFonts w:eastAsia="Segoe UI" w:cs="Segoe UI"/>
        </w:rPr>
        <w:t xml:space="preserve"> and </w:t>
      </w:r>
      <w:r w:rsidRPr="005C7314">
        <w:rPr>
          <w:rFonts w:eastAsia="Segoe UI" w:cs="Segoe UI"/>
          <w:b/>
        </w:rPr>
        <w:t>bounds.size</w:t>
      </w:r>
      <w:r w:rsidRPr="005C7314">
        <w:rPr>
          <w:rFonts w:eastAsia="Segoe UI" w:cs="Segoe UI"/>
        </w:rPr>
        <w:t xml:space="preserve"> do not match.  E.g. Centered, TopLeft, Left, Fill, FillAspect, etc.</w:t>
      </w:r>
    </w:p>
    <w:p w14:paraId="01F3BC52" w14:textId="3ADAB172" w:rsidR="00FC2CC3" w:rsidRPr="005C7314" w:rsidRDefault="000E0109" w:rsidP="008A2308">
      <w:pPr>
        <w:pStyle w:val="ListParagraph"/>
        <w:numPr>
          <w:ilvl w:val="0"/>
          <w:numId w:val="14"/>
        </w:numPr>
        <w:rPr>
          <w:rFonts w:eastAsia="Segoe UI" w:cs="Segoe UI"/>
        </w:rPr>
      </w:pPr>
      <w:r w:rsidRPr="005C7314">
        <w:rPr>
          <w:rFonts w:eastAsia="Segoe UI" w:cs="Segoe UI"/>
        </w:rPr>
        <w:t>Applied to the Image within the CALayerXaml’s LayerContent by explicitly setting the width/height and Image’s stretch behavior.</w:t>
      </w:r>
    </w:p>
    <w:p w14:paraId="72D62360" w14:textId="11B7EDE8" w:rsidR="0015548D" w:rsidRPr="005C7314" w:rsidRDefault="0015548D" w:rsidP="008A2308">
      <w:pPr>
        <w:pStyle w:val="ListParagraph"/>
        <w:numPr>
          <w:ilvl w:val="0"/>
          <w:numId w:val="14"/>
        </w:numPr>
        <w:rPr>
          <w:rFonts w:eastAsia="Segoe UI" w:cs="Segoe UI"/>
        </w:rPr>
      </w:pPr>
      <w:r w:rsidRPr="005C7314">
        <w:rPr>
          <w:rFonts w:eastAsia="Segoe UI" w:cs="Segoe UI"/>
        </w:rPr>
        <w:t>Not currently applied to hosted Xaml FrameworkElements.</w:t>
      </w:r>
    </w:p>
    <w:p w14:paraId="0794B1C2" w14:textId="33BA0237" w:rsidR="00FC2CC3" w:rsidRPr="005C7314" w:rsidRDefault="00FC2CC3" w:rsidP="008A2308">
      <w:pPr>
        <w:pStyle w:val="ListParagraph"/>
        <w:numPr>
          <w:ilvl w:val="0"/>
          <w:numId w:val="14"/>
        </w:numPr>
        <w:rPr>
          <w:rFonts w:eastAsia="Segoe UI" w:cs="Segoe UI"/>
        </w:rPr>
      </w:pPr>
      <w:r w:rsidRPr="005C7314">
        <w:rPr>
          <w:rFonts w:eastAsia="Segoe UI" w:cs="Segoe UI"/>
        </w:rPr>
        <w:t>Not animated, although it’s apparently animated on the reference platform.</w:t>
      </w:r>
    </w:p>
    <w:p w14:paraId="4D59D54B" w14:textId="6D2DC829" w:rsidR="00B04244" w:rsidRPr="005C7314" w:rsidRDefault="00B04244" w:rsidP="00B04244">
      <w:pPr>
        <w:pStyle w:val="Heading4"/>
        <w:rPr>
          <w:rFonts w:cs="Segoe UI"/>
        </w:rPr>
      </w:pPr>
      <w:r w:rsidRPr="005C7314">
        <w:rPr>
          <w:rFonts w:eastAsia="Segoe UI" w:cs="Segoe UI"/>
        </w:rPr>
        <w:t>BackgroundColor</w:t>
      </w:r>
    </w:p>
    <w:p w14:paraId="58B34CC6" w14:textId="4C5B685D" w:rsidR="00FC2CC3" w:rsidRPr="005C7314" w:rsidRDefault="004F12AE" w:rsidP="00FC2CC3">
      <w:pPr>
        <w:rPr>
          <w:rFonts w:cs="Segoe UI"/>
        </w:rPr>
      </w:pPr>
      <w:r w:rsidRPr="005C7314">
        <w:rPr>
          <w:rFonts w:eastAsia="Segoe UI" w:cs="Segoe UI"/>
        </w:rPr>
        <w:t>The background color of the CALayer.</w:t>
      </w:r>
    </w:p>
    <w:p w14:paraId="7559290A" w14:textId="5312536F" w:rsidR="004F12AE" w:rsidRPr="005C7314" w:rsidRDefault="004F12AE" w:rsidP="008A2308">
      <w:pPr>
        <w:pStyle w:val="ListParagraph"/>
        <w:numPr>
          <w:ilvl w:val="0"/>
          <w:numId w:val="14"/>
        </w:numPr>
        <w:rPr>
          <w:rFonts w:eastAsia="Segoe UI" w:cs="Segoe UI"/>
        </w:rPr>
      </w:pPr>
      <w:r w:rsidRPr="005C7314">
        <w:rPr>
          <w:rFonts w:eastAsia="Segoe UI" w:cs="Segoe UI"/>
        </w:rPr>
        <w:t xml:space="preserve">Added as a Rectangle on the CALayerXaml </w:t>
      </w:r>
      <w:r w:rsidR="0015548D" w:rsidRPr="005C7314">
        <w:rPr>
          <w:rFonts w:eastAsia="Segoe UI" w:cs="Segoe UI"/>
        </w:rPr>
        <w:t>only as</w:t>
      </w:r>
      <w:r w:rsidRPr="005C7314">
        <w:rPr>
          <w:rFonts w:eastAsia="Segoe UI" w:cs="Segoe UI"/>
        </w:rPr>
        <w:t xml:space="preserve"> needed.</w:t>
      </w:r>
    </w:p>
    <w:p w14:paraId="71951AA6" w14:textId="49E51B67" w:rsidR="00FC2CC3" w:rsidRPr="00AC36B8" w:rsidRDefault="00FC2CC3" w:rsidP="008A2308">
      <w:pPr>
        <w:pStyle w:val="ListParagraph"/>
        <w:numPr>
          <w:ilvl w:val="0"/>
          <w:numId w:val="14"/>
        </w:numPr>
        <w:rPr>
          <w:rFonts w:cs="Segoe UI"/>
        </w:rPr>
      </w:pPr>
      <w:r w:rsidRPr="005C7314">
        <w:rPr>
          <w:rFonts w:eastAsia="Segoe UI" w:cs="Segoe UI"/>
        </w:rPr>
        <w:t>Not animated, although it’s apparently animated on the reference platform.</w:t>
      </w:r>
    </w:p>
    <w:p w14:paraId="72295666" w14:textId="7E2FE07F" w:rsidR="00216B10" w:rsidRPr="00AC36B8" w:rsidRDefault="0021210B" w:rsidP="00130EED">
      <w:pPr>
        <w:pStyle w:val="Heading3"/>
        <w:rPr>
          <w:rFonts w:eastAsia="Segoe UI" w:cs="Segoe UI"/>
        </w:rPr>
      </w:pPr>
      <w:r w:rsidRPr="7FCA6A4F">
        <w:rPr>
          <w:rFonts w:eastAsia="Segoe UI" w:cs="Segoe UI"/>
        </w:rPr>
        <w:t xml:space="preserve">CALayer/CALayerXaml </w:t>
      </w:r>
      <w:r w:rsidR="00216B10" w:rsidRPr="7FCA6A4F">
        <w:rPr>
          <w:rFonts w:eastAsia="Segoe UI" w:cs="Segoe UI"/>
        </w:rPr>
        <w:t>Property Management</w:t>
      </w:r>
    </w:p>
    <w:p w14:paraId="33084C06" w14:textId="77777777" w:rsidR="00827752" w:rsidRPr="00AC36B8" w:rsidRDefault="0011074F" w:rsidP="007B61E6">
      <w:pPr>
        <w:rPr>
          <w:rFonts w:cs="Segoe UI"/>
        </w:rPr>
      </w:pPr>
      <w:r w:rsidRPr="7FCA6A4F">
        <w:rPr>
          <w:rFonts w:eastAsia="Segoe UI" w:cs="Segoe UI"/>
        </w:rPr>
        <w:t xml:space="preserve">The CALayer properties described above are set on, and </w:t>
      </w:r>
      <w:r w:rsidR="00827752" w:rsidRPr="7FCA6A4F">
        <w:rPr>
          <w:rFonts w:eastAsia="Segoe UI" w:cs="Segoe UI"/>
        </w:rPr>
        <w:t xml:space="preserve">are </w:t>
      </w:r>
      <w:r w:rsidRPr="7FCA6A4F">
        <w:rPr>
          <w:rFonts w:eastAsia="Segoe UI" w:cs="Segoe UI"/>
        </w:rPr>
        <w:t xml:space="preserve">retrieved from, DisplayNodeXaml objects (via the DisplayNode interface).  </w:t>
      </w:r>
    </w:p>
    <w:p w14:paraId="48664E0A" w14:textId="1122A49F" w:rsidR="00E048B4" w:rsidRPr="00AC36B8" w:rsidRDefault="00E048B4" w:rsidP="007B61E6">
      <w:pPr>
        <w:rPr>
          <w:rFonts w:cs="Segoe UI"/>
        </w:rPr>
      </w:pPr>
      <w:r w:rsidRPr="7FCA6A4F">
        <w:rPr>
          <w:rFonts w:eastAsia="Segoe UI" w:cs="Segoe UI"/>
        </w:rPr>
        <w:t xml:space="preserve">DisplayNodeXaml is responsible for forwarding named property changes </w:t>
      </w:r>
      <w:r w:rsidR="00F8030A" w:rsidRPr="7FCA6A4F">
        <w:rPr>
          <w:rFonts w:eastAsia="Segoe UI" w:cs="Segoe UI"/>
        </w:rPr>
        <w:t>to</w:t>
      </w:r>
      <w:r w:rsidR="004C2FBB" w:rsidRPr="7FCA6A4F">
        <w:rPr>
          <w:rFonts w:eastAsia="Segoe UI" w:cs="Segoe UI"/>
        </w:rPr>
        <w:t xml:space="preserve"> the CALayerXaml instance</w:t>
      </w:r>
      <w:r w:rsidRPr="7FCA6A4F">
        <w:rPr>
          <w:rFonts w:eastAsia="Segoe UI" w:cs="Segoe UI"/>
        </w:rPr>
        <w:t xml:space="preserve">.  </w:t>
      </w:r>
    </w:p>
    <w:p w14:paraId="49DCECD2" w14:textId="38C06819" w:rsidR="007B61E6" w:rsidRPr="00AC36B8" w:rsidRDefault="00E048B4" w:rsidP="007B61E6">
      <w:pPr>
        <w:rPr>
          <w:rFonts w:cs="Segoe UI"/>
        </w:rPr>
      </w:pPr>
      <w:r w:rsidRPr="00AC36B8">
        <w:rPr>
          <w:rFonts w:cs="Segoe UI"/>
          <w:highlight w:val="cyan"/>
        </w:rPr>
        <w:t>For example;</w:t>
      </w:r>
    </w:p>
    <w:p w14:paraId="5A7D2527" w14:textId="5CC4DAE1"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void</w:t>
      </w:r>
      <w:r w:rsidRPr="7FCA6A4F">
        <w:rPr>
          <w:rFonts w:ascii="Segoe UI,Consolas" w:eastAsia="Segoe UI,Consolas" w:hAnsi="Segoe UI,Consolas" w:cs="Segoe UI,Consolas"/>
          <w:color w:val="000000" w:themeColor="text1"/>
          <w:sz w:val="19"/>
          <w:szCs w:val="19"/>
        </w:rPr>
        <w:t xml:space="preserve"> </w:t>
      </w:r>
      <w:r w:rsidR="00827752" w:rsidRPr="7FCA6A4F">
        <w:rPr>
          <w:rFonts w:ascii="Segoe UI,Consolas" w:eastAsia="Segoe UI,Consolas" w:hAnsi="Segoe UI,Consolas" w:cs="Segoe UI,Consolas"/>
          <w:color w:val="000000" w:themeColor="text1"/>
          <w:sz w:val="19"/>
          <w:szCs w:val="19"/>
        </w:rPr>
        <w:t>DisplayNodeXaml::</w:t>
      </w:r>
      <w:r w:rsidRPr="7FCA6A4F">
        <w:rPr>
          <w:rFonts w:ascii="Segoe UI,Consolas" w:eastAsia="Segoe UI,Consolas" w:hAnsi="Segoe UI,Consolas" w:cs="Segoe UI,Consolas"/>
          <w:color w:val="000000" w:themeColor="text1"/>
          <w:sz w:val="19"/>
          <w:szCs w:val="19"/>
        </w:rPr>
        <w:t>UpdateProperty(</w:t>
      </w:r>
      <w:r w:rsidRPr="7FCA6A4F">
        <w:rPr>
          <w:rFonts w:ascii="Segoe UI,Consolas" w:eastAsia="Segoe UI,Consolas" w:hAnsi="Segoe UI,Consolas" w:cs="Segoe UI,Consolas"/>
          <w:color w:val="0000FF"/>
          <w:sz w:val="19"/>
          <w:szCs w:val="19"/>
        </w:rPr>
        <w:t>const</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char</w:t>
      </w:r>
      <w:r w:rsidRPr="7FCA6A4F">
        <w:rPr>
          <w:rFonts w:ascii="Segoe UI,Consolas" w:eastAsia="Segoe UI,Consolas" w:hAnsi="Segoe UI,Consolas" w:cs="Segoe UI,Consolas"/>
          <w:color w:val="000000" w:themeColor="text1"/>
          <w:sz w:val="19"/>
          <w:szCs w:val="19"/>
        </w:rPr>
        <w:t xml:space="preserve">* name, </w:t>
      </w:r>
      <w:r w:rsidRPr="7FCA6A4F">
        <w:rPr>
          <w:rFonts w:ascii="Segoe UI,Consolas" w:eastAsia="Segoe UI,Consolas" w:hAnsi="Segoe UI,Consolas" w:cs="Segoe UI,Consolas"/>
          <w:color w:val="0000FF"/>
          <w:sz w:val="19"/>
          <w:szCs w:val="19"/>
        </w:rPr>
        <w:t>void</w:t>
      </w:r>
      <w:r w:rsidRPr="7FCA6A4F">
        <w:rPr>
          <w:rFonts w:ascii="Segoe UI,Consolas" w:eastAsia="Segoe UI,Consolas" w:hAnsi="Segoe UI,Consolas" w:cs="Segoe UI,Consolas"/>
          <w:color w:val="000000" w:themeColor="text1"/>
          <w:sz w:val="19"/>
          <w:szCs w:val="19"/>
        </w:rPr>
        <w:t>* value) {</w:t>
      </w:r>
    </w:p>
    <w:p w14:paraId="0E07252F"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NSObject* newValue = (NSObject*)value;</w:t>
      </w:r>
    </w:p>
    <w:p w14:paraId="432A31A6" w14:textId="77777777" w:rsidR="00E048B4" w:rsidRPr="00AC36B8" w:rsidRDefault="00E048B4" w:rsidP="00E048B4">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r w:rsidRPr="00AC36B8">
        <w:rPr>
          <w:rFonts w:eastAsia="Consolas" w:cs="Segoe UI"/>
          <w:color w:val="0000FF"/>
          <w:sz w:val="19"/>
          <w:szCs w:val="19"/>
        </w:rPr>
        <w:t>if</w:t>
      </w:r>
      <w:r w:rsidRPr="00AC36B8">
        <w:rPr>
          <w:rFonts w:eastAsia="Consolas" w:cs="Segoe UI"/>
          <w:color w:val="000000" w:themeColor="text1"/>
          <w:sz w:val="19"/>
          <w:szCs w:val="19"/>
        </w:rPr>
        <w:t xml:space="preserve"> (name == NULL)</w:t>
      </w:r>
    </w:p>
    <w:p w14:paraId="44BF8246" w14:textId="77777777" w:rsidR="00E048B4" w:rsidRPr="00AC36B8" w:rsidRDefault="00E048B4" w:rsidP="00E048B4">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r w:rsidRPr="00AC36B8">
        <w:rPr>
          <w:rFonts w:eastAsia="Consolas" w:cs="Segoe UI"/>
          <w:color w:val="0000FF"/>
          <w:sz w:val="19"/>
          <w:szCs w:val="19"/>
        </w:rPr>
        <w:t>return</w:t>
      </w:r>
      <w:r w:rsidRPr="00AC36B8">
        <w:rPr>
          <w:rFonts w:eastAsia="Consolas" w:cs="Segoe UI"/>
          <w:color w:val="000000" w:themeColor="text1"/>
          <w:sz w:val="19"/>
          <w:szCs w:val="19"/>
        </w:rPr>
        <w:t>;</w:t>
      </w:r>
    </w:p>
    <w:p w14:paraId="01F59086"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if</w:t>
      </w:r>
      <w:r w:rsidRPr="7FCA6A4F">
        <w:rPr>
          <w:rFonts w:ascii="Segoe UI,Consolas" w:eastAsia="Segoe UI,Consolas" w:hAnsi="Segoe UI,Consolas" w:cs="Segoe UI,Consolas"/>
          <w:color w:val="000000" w:themeColor="text1"/>
          <w:sz w:val="19"/>
          <w:szCs w:val="19"/>
        </w:rPr>
        <w:t xml:space="preserve"> ([NSThread currentThread] != [NSThread mainThread]) {</w:t>
      </w:r>
    </w:p>
    <w:p w14:paraId="44B61708" w14:textId="77777777" w:rsidR="00E048B4" w:rsidRPr="00AC36B8" w:rsidRDefault="00E048B4" w:rsidP="00E048B4">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r w:rsidRPr="00AC36B8">
        <w:rPr>
          <w:rFonts w:eastAsia="Consolas" w:cs="Segoe UI"/>
          <w:color w:val="0000FF"/>
          <w:sz w:val="19"/>
          <w:szCs w:val="19"/>
        </w:rPr>
        <w:t>return</w:t>
      </w:r>
      <w:r w:rsidRPr="00AC36B8">
        <w:rPr>
          <w:rFonts w:eastAsia="Consolas" w:cs="Segoe UI"/>
          <w:color w:val="000000" w:themeColor="text1"/>
          <w:sz w:val="19"/>
          <w:szCs w:val="19"/>
        </w:rPr>
        <w:t>;</w:t>
      </w:r>
    </w:p>
    <w:p w14:paraId="189E6A26" w14:textId="77777777" w:rsidR="00E048B4" w:rsidRPr="00AC36B8" w:rsidRDefault="00E048B4" w:rsidP="00E048B4">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105AEEED" w14:textId="77777777" w:rsidR="00E048B4" w:rsidRPr="00AC36B8" w:rsidRDefault="00E048B4" w:rsidP="00E048B4">
      <w:pPr>
        <w:autoSpaceDE w:val="0"/>
        <w:autoSpaceDN w:val="0"/>
        <w:adjustRightInd w:val="0"/>
        <w:spacing w:after="0"/>
        <w:ind w:left="720"/>
        <w:rPr>
          <w:rFonts w:cs="Segoe UI"/>
          <w:color w:val="000000"/>
          <w:sz w:val="19"/>
          <w:szCs w:val="19"/>
        </w:rPr>
      </w:pPr>
    </w:p>
    <w:p w14:paraId="0B8CB9A4"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if</w:t>
      </w:r>
      <w:r w:rsidRPr="7FCA6A4F">
        <w:rPr>
          <w:rFonts w:ascii="Segoe UI,Consolas" w:eastAsia="Segoe UI,Consolas" w:hAnsi="Segoe UI,Consolas" w:cs="Segoe UI,Consolas"/>
          <w:color w:val="000000" w:themeColor="text1"/>
          <w:sz w:val="19"/>
          <w:szCs w:val="19"/>
        </w:rPr>
        <w:t xml:space="preserve"> (strcmp(name, </w:t>
      </w:r>
      <w:r w:rsidRPr="7FCA6A4F">
        <w:rPr>
          <w:rFonts w:ascii="Segoe UI,Consolas" w:eastAsia="Segoe UI,Consolas" w:hAnsi="Segoe UI,Consolas" w:cs="Segoe UI,Consolas"/>
          <w:color w:val="A31515"/>
          <w:sz w:val="19"/>
          <w:szCs w:val="19"/>
        </w:rPr>
        <w:t>"contentsCenter"</w:t>
      </w:r>
      <w:r w:rsidRPr="7FCA6A4F">
        <w:rPr>
          <w:rFonts w:ascii="Segoe UI,Consolas" w:eastAsia="Segoe UI,Consolas" w:hAnsi="Segoe UI,Consolas" w:cs="Segoe UI,Consolas"/>
          <w:color w:val="000000" w:themeColor="text1"/>
          <w:sz w:val="19"/>
          <w:szCs w:val="19"/>
        </w:rPr>
        <w:t>) == 0) {</w:t>
      </w:r>
    </w:p>
    <w:p w14:paraId="30BA7D41"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CGRect value = [(NSValue*)newValue CGRectValue];</w:t>
      </w:r>
    </w:p>
    <w:p w14:paraId="7D63F4AF"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00" w:themeColor="text1"/>
          <w:sz w:val="19"/>
          <w:szCs w:val="19"/>
          <w:highlight w:val="cyan"/>
        </w:rPr>
        <w:t>SetContentsCenter(value.origin.x, value.origin.y, value.size.width, value.size.height);</w:t>
      </w:r>
    </w:p>
    <w:p w14:paraId="7EAEE81D" w14:textId="77777777" w:rsidR="00E048B4" w:rsidRPr="00AC36B8" w:rsidRDefault="00E048B4" w:rsidP="00E048B4">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170B9B32"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else</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if</w:t>
      </w:r>
      <w:r w:rsidRPr="7FCA6A4F">
        <w:rPr>
          <w:rFonts w:ascii="Segoe UI,Consolas" w:eastAsia="Segoe UI,Consolas" w:hAnsi="Segoe UI,Consolas" w:cs="Segoe UI,Consolas"/>
          <w:color w:val="000000" w:themeColor="text1"/>
          <w:sz w:val="19"/>
          <w:szCs w:val="19"/>
        </w:rPr>
        <w:t xml:space="preserve"> (strcmp(name, </w:t>
      </w:r>
      <w:r w:rsidRPr="7FCA6A4F">
        <w:rPr>
          <w:rFonts w:ascii="Segoe UI,Consolas" w:eastAsia="Segoe UI,Consolas" w:hAnsi="Segoe UI,Consolas" w:cs="Segoe UI,Consolas"/>
          <w:color w:val="A31515"/>
          <w:sz w:val="19"/>
          <w:szCs w:val="19"/>
        </w:rPr>
        <w:t>"anchorPoint"</w:t>
      </w:r>
      <w:r w:rsidRPr="7FCA6A4F">
        <w:rPr>
          <w:rFonts w:ascii="Segoe UI,Consolas" w:eastAsia="Segoe UI,Consolas" w:hAnsi="Segoe UI,Consolas" w:cs="Segoe UI,Consolas"/>
          <w:color w:val="000000" w:themeColor="text1"/>
          <w:sz w:val="19"/>
          <w:szCs w:val="19"/>
        </w:rPr>
        <w:t>) == 0) {</w:t>
      </w:r>
    </w:p>
    <w:p w14:paraId="334D8DFA" w14:textId="77777777" w:rsidR="00E048B4" w:rsidRPr="00AC36B8" w:rsidRDefault="00E048B4" w:rsidP="00E048B4">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CGPoint value = [(NSValue*)newValue CGPointValue];</w:t>
      </w:r>
    </w:p>
    <w:p w14:paraId="414C8E3B" w14:textId="77777777" w:rsidR="00E048B4" w:rsidRPr="00AC36B8" w:rsidRDefault="00E048B4" w:rsidP="00E048B4">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00" w:themeColor="text1"/>
          <w:sz w:val="19"/>
          <w:szCs w:val="19"/>
          <w:highlight w:val="cyan"/>
        </w:rPr>
        <w:t>SetProperty(</w:t>
      </w:r>
      <w:r w:rsidRPr="7FCA6A4F">
        <w:rPr>
          <w:rFonts w:ascii="Segoe UI,Consolas" w:eastAsia="Segoe UI,Consolas" w:hAnsi="Segoe UI,Consolas" w:cs="Segoe UI,Consolas"/>
          <w:color w:val="A31515"/>
          <w:sz w:val="19"/>
          <w:szCs w:val="19"/>
          <w:highlight w:val="cyan"/>
        </w:rPr>
        <w:t>L"anchorPoint.x"</w:t>
      </w:r>
      <w:r w:rsidRPr="7FCA6A4F">
        <w:rPr>
          <w:rFonts w:ascii="Segoe UI,Consolas" w:eastAsia="Segoe UI,Consolas" w:hAnsi="Segoe UI,Consolas" w:cs="Segoe UI,Consolas"/>
          <w:color w:val="000000" w:themeColor="text1"/>
          <w:sz w:val="19"/>
          <w:szCs w:val="19"/>
          <w:highlight w:val="cyan"/>
        </w:rPr>
        <w:t>, value.x);</w:t>
      </w:r>
    </w:p>
    <w:p w14:paraId="2388C630" w14:textId="3A08F459" w:rsidR="00E048B4" w:rsidRPr="00AC36B8" w:rsidRDefault="00E048B4" w:rsidP="00E048B4">
      <w:pPr>
        <w:ind w:left="1440"/>
        <w:rPr>
          <w:rFonts w:cs="Segoe UI"/>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00" w:themeColor="text1"/>
          <w:sz w:val="19"/>
          <w:szCs w:val="19"/>
          <w:highlight w:val="cyan"/>
        </w:rPr>
        <w:t>SetProperty(</w:t>
      </w:r>
      <w:r w:rsidRPr="7FCA6A4F">
        <w:rPr>
          <w:rFonts w:ascii="Segoe UI,Consolas" w:eastAsia="Segoe UI,Consolas" w:hAnsi="Segoe UI,Consolas" w:cs="Segoe UI,Consolas"/>
          <w:color w:val="A31515"/>
          <w:sz w:val="19"/>
          <w:szCs w:val="19"/>
          <w:highlight w:val="cyan"/>
        </w:rPr>
        <w:t>L"anchorPoint.y"</w:t>
      </w:r>
      <w:r w:rsidRPr="7FCA6A4F">
        <w:rPr>
          <w:rFonts w:ascii="Segoe UI,Consolas" w:eastAsia="Segoe UI,Consolas" w:hAnsi="Segoe UI,Consolas" w:cs="Segoe UI,Consolas"/>
          <w:color w:val="000000" w:themeColor="text1"/>
          <w:sz w:val="19"/>
          <w:szCs w:val="19"/>
          <w:highlight w:val="cyan"/>
        </w:rPr>
        <w:t>, value.y);</w:t>
      </w:r>
    </w:p>
    <w:p w14:paraId="4926A39F" w14:textId="77777777" w:rsidR="00EB291B" w:rsidRPr="00AC36B8" w:rsidRDefault="00E048B4" w:rsidP="007B61E6">
      <w:pPr>
        <w:rPr>
          <w:rFonts w:cs="Segoe UI"/>
        </w:rPr>
      </w:pPr>
      <w:r w:rsidRPr="7FCA6A4F">
        <w:rPr>
          <w:rFonts w:eastAsia="Segoe UI" w:cs="Segoe UI"/>
        </w:rPr>
        <w:t xml:space="preserve">The </w:t>
      </w:r>
      <w:r w:rsidRPr="7FCA6A4F">
        <w:rPr>
          <w:rFonts w:eastAsia="Segoe UI" w:cs="Segoe UI"/>
          <w:highlight w:val="cyan"/>
        </w:rPr>
        <w:t>above calls</w:t>
      </w:r>
      <w:r w:rsidRPr="7FCA6A4F">
        <w:rPr>
          <w:rFonts w:eastAsia="Segoe UI" w:cs="Segoe UI"/>
        </w:rPr>
        <w:t xml:space="preserve"> transition over to C++/CX (</w:t>
      </w:r>
      <w:r w:rsidR="00604289" w:rsidRPr="7FCA6A4F">
        <w:rPr>
          <w:rFonts w:eastAsia="Segoe UI" w:cs="Segoe UI"/>
        </w:rPr>
        <w:t xml:space="preserve">as </w:t>
      </w:r>
      <w:r w:rsidRPr="7FCA6A4F">
        <w:rPr>
          <w:rFonts w:eastAsia="Segoe UI" w:cs="Segoe UI"/>
        </w:rPr>
        <w:t xml:space="preserve">the DisplayNode/DisplayNodeXaml implementations span </w:t>
      </w:r>
      <w:r w:rsidRPr="7FCA6A4F">
        <w:rPr>
          <w:rFonts w:eastAsia="Segoe UI" w:cs="Segoe UI"/>
          <w:i/>
        </w:rPr>
        <w:t>both</w:t>
      </w:r>
      <w:r w:rsidRPr="7FCA6A4F">
        <w:rPr>
          <w:rFonts w:eastAsia="Segoe UI" w:cs="Segoe UI"/>
        </w:rPr>
        <w:t xml:space="preserve"> languages), and the properties are </w:t>
      </w:r>
      <w:r w:rsidRPr="7FCA6A4F">
        <w:rPr>
          <w:rFonts w:eastAsia="Segoe UI" w:cs="Segoe UI"/>
          <w:i/>
        </w:rPr>
        <w:t>then</w:t>
      </w:r>
      <w:r w:rsidRPr="7FCA6A4F">
        <w:rPr>
          <w:rFonts w:eastAsia="Segoe UI" w:cs="Segoe UI"/>
        </w:rPr>
        <w:t xml:space="preserve"> translated </w:t>
      </w:r>
      <w:r w:rsidR="00827752" w:rsidRPr="7FCA6A4F">
        <w:rPr>
          <w:rFonts w:eastAsia="Segoe UI" w:cs="Segoe UI"/>
        </w:rPr>
        <w:t>in</w:t>
      </w:r>
      <w:r w:rsidRPr="7FCA6A4F">
        <w:rPr>
          <w:rFonts w:eastAsia="Segoe UI" w:cs="Segoe UI"/>
        </w:rPr>
        <w:t xml:space="preserve">to corresponding changes on the DisplayNodeXaml’s </w:t>
      </w:r>
      <w:r w:rsidR="00CA1838" w:rsidRPr="7FCA6A4F">
        <w:rPr>
          <w:rFonts w:eastAsia="Segoe UI" w:cs="Segoe UI"/>
        </w:rPr>
        <w:t>backing</w:t>
      </w:r>
      <w:r w:rsidRPr="7FCA6A4F">
        <w:rPr>
          <w:rFonts w:eastAsia="Segoe UI" w:cs="Segoe UI"/>
        </w:rPr>
        <w:t xml:space="preserve"> CALayerXaml instance.</w:t>
      </w:r>
      <w:r w:rsidR="00827752" w:rsidRPr="7FCA6A4F">
        <w:rPr>
          <w:rFonts w:eastAsia="Segoe UI" w:cs="Segoe UI"/>
        </w:rPr>
        <w:t xml:space="preserve">  </w:t>
      </w:r>
    </w:p>
    <w:p w14:paraId="003B80AC" w14:textId="3F661AFF" w:rsidR="00E048B4" w:rsidRPr="00AC36B8" w:rsidRDefault="00EB291B" w:rsidP="007B61E6">
      <w:pPr>
        <w:rPr>
          <w:rFonts w:cs="Segoe UI"/>
        </w:rPr>
      </w:pPr>
      <w:r w:rsidRPr="7FCA6A4F">
        <w:rPr>
          <w:rFonts w:eastAsia="Segoe UI" w:cs="Segoe UI"/>
        </w:rPr>
        <w:t xml:space="preserve">Finally, </w:t>
      </w:r>
      <w:r w:rsidR="00CA1838" w:rsidRPr="7FCA6A4F">
        <w:rPr>
          <w:rFonts w:eastAsia="Segoe UI" w:cs="Segoe UI"/>
        </w:rPr>
        <w:t>CALayerXaml performs a second-phase property name/value dispatch, at which point the change is applied to the CALayerXaml instance:</w:t>
      </w:r>
    </w:p>
    <w:p w14:paraId="270C297C" w14:textId="77777777" w:rsidR="00CA1838" w:rsidRPr="00AC36B8" w:rsidRDefault="00CA1838" w:rsidP="00CA1838">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void</w:t>
      </w:r>
      <w:r w:rsidRPr="7FCA6A4F">
        <w:rPr>
          <w:rFonts w:ascii="Segoe UI,Consolas" w:eastAsia="Segoe UI,Consolas" w:hAnsi="Segoe UI,Consolas" w:cs="Segoe UI,Consolas"/>
          <w:color w:val="000000" w:themeColor="text1"/>
          <w:sz w:val="19"/>
          <w:szCs w:val="19"/>
        </w:rPr>
        <w:t xml:space="preserve"> CALayerXaml::Set(String^ propertyName, Object^ value) {</w:t>
      </w:r>
    </w:p>
    <w:p w14:paraId="18A0335F" w14:textId="77777777" w:rsidR="00CA1838" w:rsidRPr="00AC36B8" w:rsidRDefault="00CA1838" w:rsidP="00CA1838">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00" w:themeColor="text1"/>
          <w:sz w:val="19"/>
          <w:szCs w:val="19"/>
          <w:highlight w:val="cyan"/>
        </w:rPr>
        <w:t>CALayerXaml::s_animatableProperties[propertyName]-&gt;Set(</w:t>
      </w:r>
      <w:r w:rsidRPr="7FCA6A4F">
        <w:rPr>
          <w:rFonts w:ascii="Segoe UI,Consolas" w:eastAsia="Segoe UI,Consolas" w:hAnsi="Segoe UI,Consolas" w:cs="Segoe UI,Consolas"/>
          <w:color w:val="0000FF"/>
          <w:sz w:val="19"/>
          <w:szCs w:val="19"/>
          <w:highlight w:val="cyan"/>
        </w:rPr>
        <w:t>this</w:t>
      </w:r>
      <w:r w:rsidRPr="7FCA6A4F">
        <w:rPr>
          <w:rFonts w:ascii="Segoe UI,Consolas" w:eastAsia="Segoe UI,Consolas" w:hAnsi="Segoe UI,Consolas" w:cs="Segoe UI,Consolas"/>
          <w:color w:val="000000" w:themeColor="text1"/>
          <w:sz w:val="19"/>
          <w:szCs w:val="19"/>
          <w:highlight w:val="cyan"/>
        </w:rPr>
        <w:t>, value);</w:t>
      </w:r>
    </w:p>
    <w:p w14:paraId="3819B8D5" w14:textId="29BD7507" w:rsidR="00CA1838" w:rsidRPr="00AC36B8" w:rsidRDefault="00CA1838" w:rsidP="00CA1838">
      <w:pPr>
        <w:ind w:left="720"/>
        <w:rPr>
          <w:rFonts w:cs="Segoe UI"/>
          <w:color w:val="000000"/>
          <w:sz w:val="19"/>
          <w:szCs w:val="19"/>
        </w:rPr>
      </w:pPr>
      <w:r w:rsidRPr="00AC36B8">
        <w:rPr>
          <w:rFonts w:eastAsia="Consolas" w:cs="Segoe UI"/>
          <w:color w:val="000000" w:themeColor="text1"/>
          <w:sz w:val="19"/>
          <w:szCs w:val="19"/>
        </w:rPr>
        <w:t>}</w:t>
      </w:r>
    </w:p>
    <w:p w14:paraId="6C1FE622" w14:textId="6C2756F8" w:rsidR="00CA1838" w:rsidRPr="00AC36B8" w:rsidRDefault="00CA1838" w:rsidP="00CA1838">
      <w:pPr>
        <w:ind w:left="720"/>
        <w:rPr>
          <w:rFonts w:cs="Segoe UI"/>
        </w:rPr>
      </w:pPr>
      <w:r w:rsidRPr="7FCA6A4F">
        <w:rPr>
          <w:rFonts w:ascii="Segoe UI,Consolas" w:eastAsia="Segoe UI,Consolas" w:hAnsi="Segoe UI,Consolas" w:cs="Segoe UI,Consolas"/>
          <w:color w:val="000000" w:themeColor="text1"/>
          <w:sz w:val="19"/>
          <w:szCs w:val="19"/>
        </w:rPr>
        <w:t>...</w:t>
      </w:r>
    </w:p>
    <w:p w14:paraId="5B2DABEB" w14:textId="77777777" w:rsidR="00CA1838" w:rsidRPr="00AC36B8" w:rsidRDefault="00CA1838" w:rsidP="00CA1838">
      <w:pPr>
        <w:autoSpaceDE w:val="0"/>
        <w:autoSpaceDN w:val="0"/>
        <w:adjustRightInd w:val="0"/>
        <w:spacing w:after="0"/>
        <w:rPr>
          <w:rFonts w:cs="Segoe UI"/>
          <w:color w:val="000000"/>
          <w:sz w:val="19"/>
          <w:szCs w:val="19"/>
        </w:rPr>
      </w:pPr>
      <w:r w:rsidRPr="00AC36B8">
        <w:rPr>
          <w:rFonts w:cs="Segoe UI"/>
        </w:rPr>
        <w:tab/>
      </w:r>
      <w:r w:rsidRPr="7FCA6A4F">
        <w:rPr>
          <w:rFonts w:ascii="Segoe UI,Consolas" w:eastAsia="Segoe UI,Consolas" w:hAnsi="Segoe UI,Consolas" w:cs="Segoe UI,Consolas"/>
          <w:color w:val="000000"/>
          <w:sz w:val="19"/>
          <w:szCs w:val="19"/>
        </w:rPr>
        <w:t>std::map&lt;String^, CALayerXaml::AnimatableProperty^&gt; CALayerXaml::s_animatableProperties = {</w:t>
      </w:r>
    </w:p>
    <w:p w14:paraId="02293CF4" w14:textId="77777777" w:rsidR="00CA1838" w:rsidRPr="00AC36B8" w:rsidRDefault="00CA1838" w:rsidP="00CA1838">
      <w:pPr>
        <w:autoSpaceDE w:val="0"/>
        <w:autoSpaceDN w:val="0"/>
        <w:adjustRightInd w:val="0"/>
        <w:spacing w:after="0"/>
        <w:rPr>
          <w:rFonts w:cs="Segoe UI"/>
          <w:color w:val="000000"/>
          <w:sz w:val="19"/>
          <w:szCs w:val="19"/>
        </w:rPr>
      </w:pPr>
    </w:p>
    <w:p w14:paraId="0314034F" w14:textId="77777777" w:rsidR="00CA1838" w:rsidRPr="00AC36B8" w:rsidRDefault="00CA1838" w:rsidP="00CA1838">
      <w:pPr>
        <w:autoSpaceDE w:val="0"/>
        <w:autoSpaceDN w:val="0"/>
        <w:adjustRightInd w:val="0"/>
        <w:spacing w:after="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p>
    <w:p w14:paraId="31CF96B0" w14:textId="77777777" w:rsidR="00CA1838" w:rsidRPr="00AC36B8" w:rsidRDefault="00CA1838" w:rsidP="00CA1838">
      <w:pPr>
        <w:autoSpaceDE w:val="0"/>
        <w:autoSpaceDN w:val="0"/>
        <w:adjustRightInd w:val="0"/>
        <w:spacing w:after="0"/>
        <w:rPr>
          <w:rFonts w:cs="Segoe UI"/>
          <w:color w:val="000000"/>
          <w:sz w:val="19"/>
          <w:szCs w:val="19"/>
        </w:rPr>
      </w:pPr>
    </w:p>
    <w:p w14:paraId="03D4B621" w14:textId="77777777" w:rsidR="00CA1838" w:rsidRPr="00AC36B8" w:rsidRDefault="00CA1838" w:rsidP="00CA1838">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A31515"/>
          <w:sz w:val="19"/>
          <w:szCs w:val="19"/>
        </w:rPr>
        <w:t>"anchorPoint.x"</w:t>
      </w:r>
      <w:r w:rsidRPr="7FCA6A4F">
        <w:rPr>
          <w:rFonts w:ascii="Segoe UI,Consolas" w:eastAsia="Segoe UI,Consolas" w:hAnsi="Segoe UI,Consolas" w:cs="Segoe UI,Consolas"/>
          <w:color w:val="000000" w:themeColor="text1"/>
          <w:sz w:val="19"/>
          <w:szCs w:val="19"/>
        </w:rPr>
        <w:t>,</w:t>
      </w:r>
    </w:p>
    <w:p w14:paraId="1148AA7C" w14:textId="64C4474C" w:rsidR="00CA1838" w:rsidRPr="00AC36B8" w:rsidRDefault="00CA1838" w:rsidP="00CA1838">
      <w:pPr>
        <w:autoSpaceDE w:val="0"/>
        <w:autoSpaceDN w:val="0"/>
        <w:adjustRightInd w:val="0"/>
        <w:spacing w:after="0"/>
        <w:ind w:left="720"/>
        <w:rPr>
          <w:rFonts w:cs="Segoe UI"/>
          <w:color w:val="0000FF"/>
          <w:sz w:val="19"/>
          <w:szCs w:val="19"/>
        </w:rPr>
      </w:pPr>
      <w:r w:rsidRPr="7FCA6A4F">
        <w:rPr>
          <w:rFonts w:ascii="Segoe UI,Consolas" w:eastAsia="Segoe UI,Consolas" w:hAnsi="Segoe UI,Consolas" w:cs="Segoe UI,Consolas"/>
          <w:color w:val="000000" w:themeColor="text1"/>
          <w:sz w:val="19"/>
          <w:szCs w:val="19"/>
        </w:rPr>
        <w:t>...</w:t>
      </w:r>
    </w:p>
    <w:p w14:paraId="76DCF37B" w14:textId="1B792337" w:rsidR="00CA1838" w:rsidRPr="00AC36B8" w:rsidRDefault="00CA1838" w:rsidP="00CA1838">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CALayerXaml::ApplyTransformFunction([](CALayerXaml^ target, Object^ toValue) {</w:t>
      </w:r>
    </w:p>
    <w:p w14:paraId="1575AD32"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highlight w:val="cyan"/>
        </w:rPr>
        <w:t>double</w:t>
      </w:r>
      <w:r w:rsidRPr="7FCA6A4F">
        <w:rPr>
          <w:rFonts w:ascii="Segoe UI,Consolas" w:eastAsia="Segoe UI,Consolas" w:hAnsi="Segoe UI,Consolas" w:cs="Segoe UI,Consolas"/>
          <w:color w:val="000000" w:themeColor="text1"/>
          <w:sz w:val="19"/>
          <w:szCs w:val="19"/>
          <w:highlight w:val="cyan"/>
        </w:rPr>
        <w:t xml:space="preserve"> anchorPointX = (</w:t>
      </w:r>
      <w:r w:rsidRPr="7FCA6A4F">
        <w:rPr>
          <w:rFonts w:ascii="Segoe UI,Consolas" w:eastAsia="Segoe UI,Consolas" w:hAnsi="Segoe UI,Consolas" w:cs="Segoe UI,Consolas"/>
          <w:color w:val="0000FF"/>
          <w:sz w:val="19"/>
          <w:szCs w:val="19"/>
          <w:highlight w:val="cyan"/>
        </w:rPr>
        <w:t>double</w:t>
      </w:r>
      <w:r w:rsidRPr="7FCA6A4F">
        <w:rPr>
          <w:rFonts w:ascii="Segoe UI,Consolas" w:eastAsia="Segoe UI,Consolas" w:hAnsi="Segoe UI,Consolas" w:cs="Segoe UI,Consolas"/>
          <w:color w:val="000000" w:themeColor="text1"/>
          <w:sz w:val="19"/>
          <w:szCs w:val="19"/>
          <w:highlight w:val="cyan"/>
        </w:rPr>
        <w:t>)toValue;</w:t>
      </w:r>
    </w:p>
    <w:p w14:paraId="5E822636"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highlight w:val="cyan"/>
        </w:rPr>
        <w:t xml:space="preserve">    target-&gt;m_anchorPoint.X = (</w:t>
      </w:r>
      <w:r w:rsidRPr="7FCA6A4F">
        <w:rPr>
          <w:rFonts w:ascii="Segoe UI,Consolas" w:eastAsia="Segoe UI,Consolas" w:hAnsi="Segoe UI,Consolas" w:cs="Segoe UI,Consolas"/>
          <w:color w:val="0000FF"/>
          <w:sz w:val="19"/>
          <w:szCs w:val="19"/>
          <w:highlight w:val="cyan"/>
        </w:rPr>
        <w:t>float</w:t>
      </w:r>
      <w:r w:rsidRPr="7FCA6A4F">
        <w:rPr>
          <w:rFonts w:ascii="Segoe UI,Consolas" w:eastAsia="Segoe UI,Consolas" w:hAnsi="Segoe UI,Consolas" w:cs="Segoe UI,Consolas"/>
          <w:color w:val="000000" w:themeColor="text1"/>
          <w:sz w:val="19"/>
          <w:szCs w:val="19"/>
          <w:highlight w:val="cyan"/>
        </w:rPr>
        <w:t>)anchorPointX;</w:t>
      </w:r>
    </w:p>
    <w:p w14:paraId="4200D7A9"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highlight w:val="cyan"/>
        </w:rPr>
        <w:t xml:space="preserve">    </w:t>
      </w:r>
      <w:r w:rsidRPr="7FCA6A4F">
        <w:rPr>
          <w:rFonts w:ascii="Segoe UI,Consolas" w:eastAsia="Segoe UI,Consolas" w:hAnsi="Segoe UI,Consolas" w:cs="Segoe UI,Consolas"/>
          <w:color w:val="0000FF"/>
          <w:sz w:val="19"/>
          <w:szCs w:val="19"/>
          <w:highlight w:val="cyan"/>
        </w:rPr>
        <w:t>if</w:t>
      </w:r>
      <w:r w:rsidRPr="7FCA6A4F">
        <w:rPr>
          <w:rFonts w:ascii="Segoe UI,Consolas" w:eastAsia="Segoe UI,Consolas" w:hAnsi="Segoe UI,Consolas" w:cs="Segoe UI,Consolas"/>
          <w:color w:val="000000" w:themeColor="text1"/>
          <w:sz w:val="19"/>
          <w:szCs w:val="19"/>
          <w:highlight w:val="cyan"/>
        </w:rPr>
        <w:t xml:space="preserve"> (target-&gt;m_createdTransforms) {</w:t>
      </w:r>
    </w:p>
    <w:p w14:paraId="355E3368"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highlight w:val="cyan"/>
        </w:rPr>
        <w:t xml:space="preserve">        </w:t>
      </w:r>
      <w:r w:rsidRPr="7FCA6A4F">
        <w:rPr>
          <w:rFonts w:ascii="Segoe UI,Consolas" w:eastAsia="Segoe UI,Consolas" w:hAnsi="Segoe UI,Consolas" w:cs="Segoe UI,Consolas"/>
          <w:color w:val="0000FF"/>
          <w:sz w:val="19"/>
          <w:szCs w:val="19"/>
          <w:highlight w:val="cyan"/>
        </w:rPr>
        <w:t>double</w:t>
      </w:r>
      <w:r w:rsidRPr="7FCA6A4F">
        <w:rPr>
          <w:rFonts w:ascii="Segoe UI,Consolas" w:eastAsia="Segoe UI,Consolas" w:hAnsi="Segoe UI,Consolas" w:cs="Segoe UI,Consolas"/>
          <w:color w:val="000000" w:themeColor="text1"/>
          <w:sz w:val="19"/>
          <w:szCs w:val="19"/>
          <w:highlight w:val="cyan"/>
        </w:rPr>
        <w:t xml:space="preserve"> destX = -target-&gt;m_size.Width * ((</w:t>
      </w:r>
      <w:r w:rsidRPr="7FCA6A4F">
        <w:rPr>
          <w:rFonts w:ascii="Segoe UI,Consolas" w:eastAsia="Segoe UI,Consolas" w:hAnsi="Segoe UI,Consolas" w:cs="Segoe UI,Consolas"/>
          <w:color w:val="0000FF"/>
          <w:sz w:val="19"/>
          <w:szCs w:val="19"/>
          <w:highlight w:val="cyan"/>
        </w:rPr>
        <w:t>double</w:t>
      </w:r>
      <w:r w:rsidRPr="7FCA6A4F">
        <w:rPr>
          <w:rFonts w:ascii="Segoe UI,Consolas" w:eastAsia="Segoe UI,Consolas" w:hAnsi="Segoe UI,Consolas" w:cs="Segoe UI,Consolas"/>
          <w:color w:val="000000" w:themeColor="text1"/>
          <w:sz w:val="19"/>
          <w:szCs w:val="19"/>
          <w:highlight w:val="cyan"/>
        </w:rPr>
        <w:t>)toValue);</w:t>
      </w:r>
    </w:p>
    <w:p w14:paraId="79E6DB6B"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highlight w:val="cyan"/>
        </w:rPr>
        <w:t xml:space="preserve">        ((TranslateTransform^)((TransformGroup^)target-&gt;RenderTransform)-&gt;Children-&gt;GetAt(0))-&gt;X = destX;</w:t>
      </w:r>
    </w:p>
    <w:p w14:paraId="287C9261"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00AC36B8">
        <w:rPr>
          <w:rFonts w:eastAsia="Consolas" w:cs="Segoe UI"/>
          <w:color w:val="000000" w:themeColor="text1"/>
          <w:sz w:val="19"/>
          <w:szCs w:val="19"/>
          <w:highlight w:val="cyan"/>
        </w:rPr>
        <w:t xml:space="preserve">    }</w:t>
      </w:r>
    </w:p>
    <w:p w14:paraId="4E086C7A"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00AC36B8">
        <w:rPr>
          <w:rFonts w:eastAsia="Consolas" w:cs="Segoe UI"/>
          <w:color w:val="000000" w:themeColor="text1"/>
          <w:sz w:val="19"/>
          <w:szCs w:val="19"/>
          <w:highlight w:val="cyan"/>
        </w:rPr>
        <w:t xml:space="preserve">    </w:t>
      </w:r>
      <w:r w:rsidRPr="00AC36B8">
        <w:rPr>
          <w:rFonts w:eastAsia="Consolas" w:cs="Segoe UI"/>
          <w:color w:val="0000FF"/>
          <w:sz w:val="19"/>
          <w:szCs w:val="19"/>
          <w:highlight w:val="cyan"/>
        </w:rPr>
        <w:t>else</w:t>
      </w:r>
      <w:r w:rsidRPr="00AC36B8">
        <w:rPr>
          <w:rFonts w:eastAsia="Consolas" w:cs="Segoe UI"/>
          <w:color w:val="000000" w:themeColor="text1"/>
          <w:sz w:val="19"/>
          <w:szCs w:val="19"/>
          <w:highlight w:val="cyan"/>
        </w:rPr>
        <w:t xml:space="preserve"> {</w:t>
      </w:r>
    </w:p>
    <w:p w14:paraId="34366AF9" w14:textId="77777777" w:rsidR="00CA1838" w:rsidRPr="00AC36B8" w:rsidRDefault="00CA1838" w:rsidP="00CA1838">
      <w:pPr>
        <w:autoSpaceDE w:val="0"/>
        <w:autoSpaceDN w:val="0"/>
        <w:adjustRightInd w:val="0"/>
        <w:spacing w:after="0"/>
        <w:ind w:left="720"/>
        <w:rPr>
          <w:rFonts w:cs="Segoe UI"/>
          <w:color w:val="000000"/>
          <w:sz w:val="19"/>
          <w:szCs w:val="19"/>
          <w:highlight w:val="cyan"/>
        </w:rPr>
      </w:pPr>
      <w:r w:rsidRPr="7FCA6A4F">
        <w:rPr>
          <w:rFonts w:ascii="Segoe UI,Consolas" w:eastAsia="Segoe UI,Consolas" w:hAnsi="Segoe UI,Consolas" w:cs="Segoe UI,Consolas"/>
          <w:color w:val="000000" w:themeColor="text1"/>
          <w:sz w:val="19"/>
          <w:szCs w:val="19"/>
          <w:highlight w:val="cyan"/>
        </w:rPr>
        <w:t xml:space="preserve">        target-&gt;_CalcTransforms();</w:t>
      </w:r>
    </w:p>
    <w:p w14:paraId="26B2A674" w14:textId="77777777" w:rsidR="00CA1838" w:rsidRPr="00AC36B8" w:rsidRDefault="00CA1838" w:rsidP="00CA1838">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highlight w:val="cyan"/>
        </w:rPr>
        <w:t xml:space="preserve">    }</w:t>
      </w:r>
    </w:p>
    <w:p w14:paraId="2EA87B5F" w14:textId="77777777" w:rsidR="00CA1838" w:rsidRPr="00AC36B8" w:rsidRDefault="00CA1838" w:rsidP="00CA1838">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w:t>
      </w:r>
    </w:p>
    <w:p w14:paraId="7788A87A" w14:textId="1091AD14" w:rsidR="00CA1838" w:rsidRPr="00AC36B8" w:rsidRDefault="00CA1838" w:rsidP="00CA1838">
      <w:pPr>
        <w:ind w:left="720"/>
        <w:rPr>
          <w:rFonts w:cs="Segoe UI"/>
        </w:rPr>
      </w:pP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CALayerXaml::GetCurrentValue([](CALayerXaml^ target) -&gt; Object^ { </w:t>
      </w:r>
      <w:r w:rsidRPr="7FCA6A4F">
        <w:rPr>
          <w:rFonts w:ascii="Segoe UI,Consolas" w:eastAsia="Segoe UI,Consolas" w:hAnsi="Segoe UI,Consolas" w:cs="Segoe UI,Consolas"/>
          <w:color w:val="0000FF"/>
          <w:sz w:val="19"/>
          <w:szCs w:val="19"/>
        </w:rPr>
        <w:t>return</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double</w:t>
      </w:r>
      <w:r w:rsidRPr="7FCA6A4F">
        <w:rPr>
          <w:rFonts w:ascii="Segoe UI,Consolas" w:eastAsia="Segoe UI,Consolas" w:hAnsi="Segoe UI,Consolas" w:cs="Segoe UI,Consolas"/>
          <w:color w:val="000000" w:themeColor="text1"/>
          <w:sz w:val="19"/>
          <w:szCs w:val="19"/>
        </w:rPr>
        <w:t>)target-&gt;m_anchorPoint.X; })) },</w:t>
      </w:r>
    </w:p>
    <w:p w14:paraId="7E066CC3" w14:textId="77777777" w:rsidR="00CA1838" w:rsidRPr="00AC36B8" w:rsidRDefault="00CA1838" w:rsidP="007B61E6">
      <w:pPr>
        <w:rPr>
          <w:rFonts w:cs="Segoe UI"/>
        </w:rPr>
      </w:pPr>
    </w:p>
    <w:p w14:paraId="7E58138B" w14:textId="25CE4574" w:rsidR="00CA1838" w:rsidRPr="00AC36B8" w:rsidRDefault="0021210B" w:rsidP="00CA1838">
      <w:pPr>
        <w:pStyle w:val="Heading3"/>
        <w:rPr>
          <w:rFonts w:eastAsia="Segoe UI" w:cs="Segoe UI"/>
        </w:rPr>
      </w:pPr>
      <w:r w:rsidRPr="7FCA6A4F">
        <w:rPr>
          <w:rFonts w:eastAsia="Segoe UI" w:cs="Segoe UI"/>
        </w:rPr>
        <w:t xml:space="preserve">CALayer/CALayerXaml </w:t>
      </w:r>
      <w:r w:rsidR="00CA1838" w:rsidRPr="7FCA6A4F">
        <w:rPr>
          <w:rFonts w:eastAsia="Segoe UI" w:cs="Segoe UI"/>
        </w:rPr>
        <w:t>Animation Management</w:t>
      </w:r>
    </w:p>
    <w:p w14:paraId="1196639E" w14:textId="64B1D4D6" w:rsidR="00BF03BC" w:rsidRPr="00AC36B8" w:rsidRDefault="00BF03BC" w:rsidP="00BF03BC">
      <w:pPr>
        <w:pStyle w:val="Heading4"/>
        <w:rPr>
          <w:rFonts w:cs="Segoe UI"/>
        </w:rPr>
      </w:pPr>
      <w:r w:rsidRPr="00AC36B8">
        <w:rPr>
          <w:rFonts w:cs="Segoe UI"/>
        </w:rPr>
        <w:t>Property-Change Animations</w:t>
      </w:r>
    </w:p>
    <w:p w14:paraId="77ABB223" w14:textId="5403995C" w:rsidR="005A23FF" w:rsidRPr="00AC36B8" w:rsidRDefault="009679A5" w:rsidP="007B61E6">
      <w:pPr>
        <w:rPr>
          <w:rFonts w:cs="Segoe UI"/>
        </w:rPr>
      </w:pPr>
      <w:r w:rsidRPr="7FCA6A4F">
        <w:rPr>
          <w:rFonts w:eastAsia="Segoe UI" w:cs="Segoe UI"/>
        </w:rPr>
        <w:t xml:space="preserve">CALayer </w:t>
      </w:r>
      <w:r w:rsidR="00BF03BC" w:rsidRPr="7FCA6A4F">
        <w:rPr>
          <w:rFonts w:eastAsia="Segoe UI" w:cs="Segoe UI"/>
        </w:rPr>
        <w:t xml:space="preserve">property-change </w:t>
      </w:r>
      <w:r w:rsidRPr="7FCA6A4F">
        <w:rPr>
          <w:rFonts w:eastAsia="Segoe UI" w:cs="Segoe UI"/>
        </w:rPr>
        <w:t>animations follow a similar</w:t>
      </w:r>
      <w:r w:rsidR="00BF03BC" w:rsidRPr="7FCA6A4F">
        <w:rPr>
          <w:rFonts w:eastAsia="Segoe UI" w:cs="Segoe UI"/>
        </w:rPr>
        <w:t xml:space="preserve"> </w:t>
      </w:r>
      <w:r w:rsidRPr="7FCA6A4F">
        <w:rPr>
          <w:rFonts w:eastAsia="Segoe UI" w:cs="Segoe UI"/>
        </w:rPr>
        <w:t>pattern t</w:t>
      </w:r>
      <w:r w:rsidR="00EB291B" w:rsidRPr="7FCA6A4F">
        <w:rPr>
          <w:rFonts w:eastAsia="Segoe UI" w:cs="Segoe UI"/>
        </w:rPr>
        <w:t xml:space="preserve">o that of </w:t>
      </w:r>
      <w:r w:rsidR="005A23FF" w:rsidRPr="7FCA6A4F">
        <w:rPr>
          <w:rFonts w:eastAsia="Segoe UI" w:cs="Segoe UI"/>
        </w:rPr>
        <w:t xml:space="preserve">CALayer property changes.  However, </w:t>
      </w:r>
      <w:r w:rsidR="00EB291B" w:rsidRPr="7FCA6A4F">
        <w:rPr>
          <w:rFonts w:eastAsia="Segoe UI" w:cs="Segoe UI"/>
        </w:rPr>
        <w:t>animations</w:t>
      </w:r>
      <w:r w:rsidR="00BF03BC" w:rsidRPr="7FCA6A4F">
        <w:rPr>
          <w:rFonts w:eastAsia="Segoe UI" w:cs="Segoe UI"/>
        </w:rPr>
        <w:t xml:space="preserve"> are</w:t>
      </w:r>
      <w:r w:rsidR="00EB291B" w:rsidRPr="7FCA6A4F">
        <w:rPr>
          <w:rFonts w:eastAsia="Segoe UI" w:cs="Segoe UI"/>
        </w:rPr>
        <w:t xml:space="preserve"> performed via Xaml Storyboards</w:t>
      </w:r>
      <w:r w:rsidR="00BF03BC" w:rsidRPr="7FCA6A4F">
        <w:rPr>
          <w:rFonts w:eastAsia="Segoe UI" w:cs="Segoe UI"/>
        </w:rPr>
        <w:t xml:space="preserve"> (rather than </w:t>
      </w:r>
      <w:r w:rsidR="005A23FF" w:rsidRPr="7FCA6A4F">
        <w:rPr>
          <w:rFonts w:eastAsia="Segoe UI" w:cs="Segoe UI"/>
        </w:rPr>
        <w:t xml:space="preserve">by </w:t>
      </w:r>
      <w:r w:rsidR="00BF03BC" w:rsidRPr="7FCA6A4F">
        <w:rPr>
          <w:rFonts w:eastAsia="Segoe UI" w:cs="Segoe UI"/>
        </w:rPr>
        <w:t>setting properties directly on the CALayerXaml elements)</w:t>
      </w:r>
      <w:r w:rsidR="00724008" w:rsidRPr="7FCA6A4F">
        <w:rPr>
          <w:rFonts w:eastAsia="Segoe UI" w:cs="Segoe UI"/>
        </w:rPr>
        <w:t xml:space="preserve">, and are therefore kicked off by CACompositor </w:t>
      </w:r>
      <w:r w:rsidR="00724008" w:rsidRPr="7FCA6A4F">
        <w:rPr>
          <w:rFonts w:eastAsia="Segoe UI" w:cs="Segoe UI"/>
          <w:b/>
          <w:i/>
        </w:rPr>
        <w:t>before</w:t>
      </w:r>
      <w:r w:rsidR="00724008" w:rsidRPr="7FCA6A4F">
        <w:rPr>
          <w:rFonts w:eastAsia="Segoe UI" w:cs="Segoe UI"/>
        </w:rPr>
        <w:t xml:space="preserve"> the actual property changes are applied </w:t>
      </w:r>
      <w:r w:rsidR="00BF03BC" w:rsidRPr="7FCA6A4F">
        <w:rPr>
          <w:rFonts w:eastAsia="Segoe UI" w:cs="Segoe UI"/>
        </w:rPr>
        <w:t xml:space="preserve">to the CALayerXaml elements </w:t>
      </w:r>
      <w:r w:rsidR="00724008" w:rsidRPr="7FCA6A4F">
        <w:rPr>
          <w:rFonts w:eastAsia="Segoe UI" w:cs="Segoe UI"/>
        </w:rPr>
        <w:t xml:space="preserve">(in order to avoid </w:t>
      </w:r>
      <w:r w:rsidR="00622CF7" w:rsidRPr="7FCA6A4F">
        <w:rPr>
          <w:rFonts w:eastAsia="Segoe UI" w:cs="Segoe UI"/>
        </w:rPr>
        <w:t>‘</w:t>
      </w:r>
      <w:r w:rsidR="00724008" w:rsidRPr="7FCA6A4F">
        <w:rPr>
          <w:rFonts w:eastAsia="Segoe UI" w:cs="Segoe UI"/>
        </w:rPr>
        <w:t>glitchy</w:t>
      </w:r>
      <w:r w:rsidR="00622CF7" w:rsidRPr="7FCA6A4F">
        <w:rPr>
          <w:rFonts w:eastAsia="Segoe UI" w:cs="Segoe UI"/>
        </w:rPr>
        <w:t>'</w:t>
      </w:r>
      <w:r w:rsidR="00724008" w:rsidRPr="7FCA6A4F">
        <w:rPr>
          <w:rFonts w:eastAsia="Segoe UI" w:cs="Segoe UI"/>
        </w:rPr>
        <w:t xml:space="preserve"> animations)</w:t>
      </w:r>
      <w:r w:rsidR="00EB291B" w:rsidRPr="7FCA6A4F">
        <w:rPr>
          <w:rFonts w:eastAsia="Segoe UI" w:cs="Segoe UI"/>
        </w:rPr>
        <w:t xml:space="preserve">.   </w:t>
      </w:r>
    </w:p>
    <w:p w14:paraId="38E027C2" w14:textId="7D556204" w:rsidR="00CA1838" w:rsidRPr="00AC36B8" w:rsidRDefault="005A23FF" w:rsidP="007B61E6">
      <w:pPr>
        <w:rPr>
          <w:rFonts w:cs="Segoe UI"/>
        </w:rPr>
      </w:pPr>
      <w:r w:rsidRPr="7FCA6A4F">
        <w:rPr>
          <w:rFonts w:eastAsia="Segoe UI" w:cs="Segoe UI"/>
        </w:rPr>
        <w:t xml:space="preserve">From CALayer’s perspective, property changes and their respective animations are </w:t>
      </w:r>
      <w:r w:rsidRPr="7FCA6A4F">
        <w:rPr>
          <w:rFonts w:eastAsia="Segoe UI" w:cs="Segoe UI"/>
          <w:i/>
        </w:rPr>
        <w:t>frequently</w:t>
      </w:r>
      <w:r w:rsidRPr="7FCA6A4F">
        <w:rPr>
          <w:rFonts w:eastAsia="Segoe UI" w:cs="Segoe UI"/>
        </w:rPr>
        <w:t xml:space="preserve"> performed in unison (</w:t>
      </w:r>
      <w:r w:rsidRPr="7FCA6A4F">
        <w:rPr>
          <w:rFonts w:eastAsia="Segoe UI" w:cs="Segoe UI"/>
          <w:i/>
        </w:rPr>
        <w:t>1.</w:t>
      </w:r>
      <w:r w:rsidRPr="7FCA6A4F">
        <w:rPr>
          <w:rFonts w:eastAsia="Segoe UI" w:cs="Segoe UI"/>
        </w:rPr>
        <w:t xml:space="preserve"> kick off animation, then </w:t>
      </w:r>
      <w:r w:rsidRPr="7FCA6A4F">
        <w:rPr>
          <w:rFonts w:eastAsia="Segoe UI" w:cs="Segoe UI"/>
          <w:i/>
        </w:rPr>
        <w:t>2.</w:t>
      </w:r>
      <w:r w:rsidRPr="7FCA6A4F">
        <w:rPr>
          <w:rFonts w:eastAsia="Segoe UI" w:cs="Segoe UI"/>
        </w:rPr>
        <w:t xml:space="preserve"> set the property)</w:t>
      </w:r>
      <w:r w:rsidR="00622CF7" w:rsidRPr="7FCA6A4F">
        <w:rPr>
          <w:rFonts w:eastAsia="Segoe UI" w:cs="Segoe UI"/>
        </w:rPr>
        <w:t xml:space="preserve"> as part of the same CATransaction.  However,</w:t>
      </w:r>
      <w:r w:rsidRPr="7FCA6A4F">
        <w:rPr>
          <w:rFonts w:eastAsia="Segoe UI" w:cs="Segoe UI"/>
        </w:rPr>
        <w:t xml:space="preserve"> CALayer </w:t>
      </w:r>
      <w:r w:rsidR="00622CF7" w:rsidRPr="7FCA6A4F">
        <w:rPr>
          <w:rFonts w:eastAsia="Segoe UI" w:cs="Segoe UI"/>
        </w:rPr>
        <w:t>also frequently</w:t>
      </w:r>
      <w:r w:rsidRPr="7FCA6A4F">
        <w:rPr>
          <w:rFonts w:eastAsia="Segoe UI" w:cs="Segoe UI"/>
        </w:rPr>
        <w:t xml:space="preserve"> sets properties directly (with no animation) if animations are not required (</w:t>
      </w:r>
      <w:r w:rsidR="00622CF7" w:rsidRPr="7FCA6A4F">
        <w:rPr>
          <w:rFonts w:eastAsia="Segoe UI" w:cs="Segoe UI"/>
        </w:rPr>
        <w:t xml:space="preserve">which is </w:t>
      </w:r>
      <w:r w:rsidRPr="7FCA6A4F">
        <w:rPr>
          <w:rFonts w:eastAsia="Segoe UI" w:cs="Segoe UI"/>
        </w:rPr>
        <w:t>common for changes to UIV</w:t>
      </w:r>
      <w:r w:rsidR="00622CF7" w:rsidRPr="7FCA6A4F">
        <w:rPr>
          <w:rFonts w:eastAsia="Segoe UI" w:cs="Segoe UI"/>
        </w:rPr>
        <w:t xml:space="preserve">iew properties </w:t>
      </w:r>
      <w:r w:rsidRPr="7FCA6A4F">
        <w:rPr>
          <w:rFonts w:eastAsia="Segoe UI" w:cs="Segoe UI"/>
        </w:rPr>
        <w:t xml:space="preserve">when not performed </w:t>
      </w:r>
      <w:r w:rsidR="00257380" w:rsidRPr="7FCA6A4F">
        <w:rPr>
          <w:rFonts w:eastAsia="Segoe UI" w:cs="Segoe UI"/>
        </w:rPr>
        <w:t>with</w:t>
      </w:r>
      <w:r w:rsidRPr="7FCA6A4F">
        <w:rPr>
          <w:rFonts w:eastAsia="Segoe UI" w:cs="Segoe UI"/>
        </w:rPr>
        <w:t>in an animation block).</w:t>
      </w:r>
    </w:p>
    <w:p w14:paraId="553B9B93" w14:textId="77777777" w:rsidR="00257380" w:rsidRPr="00AC36B8" w:rsidRDefault="005A23FF" w:rsidP="007B61E6">
      <w:pPr>
        <w:rPr>
          <w:rFonts w:cs="Segoe UI"/>
        </w:rPr>
      </w:pPr>
      <w:r w:rsidRPr="7FCA6A4F">
        <w:rPr>
          <w:rFonts w:eastAsia="Segoe UI" w:cs="Segoe UI"/>
        </w:rPr>
        <w:t xml:space="preserve">In </w:t>
      </w:r>
      <w:r w:rsidR="00622CF7" w:rsidRPr="7FCA6A4F">
        <w:rPr>
          <w:rFonts w:eastAsia="Segoe UI" w:cs="Segoe UI"/>
        </w:rPr>
        <w:t>WinObjC’s</w:t>
      </w:r>
      <w:r w:rsidRPr="7FCA6A4F">
        <w:rPr>
          <w:rFonts w:eastAsia="Segoe UI" w:cs="Segoe UI"/>
        </w:rPr>
        <w:t xml:space="preserve"> current implementation, w</w:t>
      </w:r>
      <w:r w:rsidR="00DB6A47" w:rsidRPr="7FCA6A4F">
        <w:rPr>
          <w:rFonts w:eastAsia="Segoe UI" w:cs="Segoe UI"/>
        </w:rPr>
        <w:t>ith the exception of opacity and gravity,</w:t>
      </w:r>
      <w:r w:rsidRPr="7FCA6A4F">
        <w:rPr>
          <w:rFonts w:eastAsia="Segoe UI" w:cs="Segoe UI"/>
        </w:rPr>
        <w:t xml:space="preserve"> CALayer</w:t>
      </w:r>
      <w:r w:rsidR="00DB6A47" w:rsidRPr="7FCA6A4F">
        <w:rPr>
          <w:rFonts w:eastAsia="Segoe UI" w:cs="Segoe UI"/>
        </w:rPr>
        <w:t xml:space="preserve"> p</w:t>
      </w:r>
      <w:r w:rsidR="00BF03BC" w:rsidRPr="7FCA6A4F">
        <w:rPr>
          <w:rFonts w:eastAsia="Segoe UI" w:cs="Segoe UI"/>
        </w:rPr>
        <w:t>roperty</w:t>
      </w:r>
      <w:r w:rsidR="00DB6A47" w:rsidRPr="7FCA6A4F">
        <w:rPr>
          <w:rFonts w:eastAsia="Segoe UI" w:cs="Segoe UI"/>
        </w:rPr>
        <w:t>-change</w:t>
      </w:r>
      <w:r w:rsidR="00BF03BC" w:rsidRPr="7FCA6A4F">
        <w:rPr>
          <w:rFonts w:eastAsia="Segoe UI" w:cs="Segoe UI"/>
        </w:rPr>
        <w:t xml:space="preserve"> animations </w:t>
      </w:r>
      <w:r w:rsidR="00DB6A47" w:rsidRPr="7FCA6A4F">
        <w:rPr>
          <w:rFonts w:eastAsia="Segoe UI" w:cs="Segoe UI"/>
        </w:rPr>
        <w:t xml:space="preserve">are </w:t>
      </w:r>
      <w:r w:rsidRPr="7FCA6A4F">
        <w:rPr>
          <w:rFonts w:eastAsia="Segoe UI" w:cs="Segoe UI"/>
        </w:rPr>
        <w:t>applied to</w:t>
      </w:r>
      <w:r w:rsidR="00DB6A47" w:rsidRPr="7FCA6A4F">
        <w:rPr>
          <w:rFonts w:eastAsia="Segoe UI" w:cs="Segoe UI"/>
        </w:rPr>
        <w:t xml:space="preserve"> the CALayerXaml’s RenderTransforms to</w:t>
      </w:r>
      <w:r w:rsidR="00257380" w:rsidRPr="7FCA6A4F">
        <w:rPr>
          <w:rFonts w:eastAsia="Segoe UI" w:cs="Segoe UI"/>
        </w:rPr>
        <w:t xml:space="preserve"> </w:t>
      </w:r>
      <w:r w:rsidR="00DB6A47" w:rsidRPr="7FCA6A4F">
        <w:rPr>
          <w:rFonts w:eastAsia="Segoe UI" w:cs="Segoe UI"/>
        </w:rPr>
        <w:t>affect</w:t>
      </w:r>
      <w:r w:rsidR="00257380" w:rsidRPr="7FCA6A4F">
        <w:rPr>
          <w:rFonts w:eastAsia="Segoe UI" w:cs="Segoe UI"/>
        </w:rPr>
        <w:t xml:space="preserve"> their</w:t>
      </w:r>
      <w:r w:rsidR="00DB6A47" w:rsidRPr="7FCA6A4F">
        <w:rPr>
          <w:rFonts w:eastAsia="Segoe UI" w:cs="Segoe UI"/>
        </w:rPr>
        <w:t xml:space="preserve"> origin, anchor, position, etc.</w:t>
      </w:r>
      <w:r w:rsidR="00622CF7" w:rsidRPr="7FCA6A4F">
        <w:rPr>
          <w:rFonts w:eastAsia="Segoe UI" w:cs="Segoe UI"/>
        </w:rPr>
        <w:t xml:space="preserve">  </w:t>
      </w:r>
    </w:p>
    <w:p w14:paraId="1291E048" w14:textId="7B23EAFF" w:rsidR="00BF03BC" w:rsidRPr="00AC36B8" w:rsidRDefault="31BB4466" w:rsidP="007B61E6">
      <w:pPr>
        <w:rPr>
          <w:rFonts w:cs="Segoe UI"/>
        </w:rPr>
      </w:pPr>
      <w:r w:rsidRPr="00AC36B8">
        <w:rPr>
          <w:rFonts w:cs="Segoe UI"/>
        </w:rPr>
        <w:t xml:space="preserve">See </w:t>
      </w:r>
      <w:hyperlink w:anchor="_Layout" w:history="1">
        <w:r w:rsidRPr="002422C3">
          <w:rPr>
            <w:rStyle w:val="Hyperlink"/>
            <w:rFonts w:eastAsiaTheme="minorBidi"/>
            <w:sz w:val="20"/>
          </w:rPr>
          <w:t>positioning and layout</w:t>
        </w:r>
      </w:hyperlink>
      <w:r w:rsidRPr="00AC36B8">
        <w:rPr>
          <w:rFonts w:cs="Segoe UI"/>
        </w:rPr>
        <w:t xml:space="preserve"> below for more details.</w:t>
      </w:r>
      <w:hyperlink w:anchor="_Layout" w:history="1"/>
    </w:p>
    <w:p w14:paraId="3B5AFC10" w14:textId="55233C2D" w:rsidR="00BF03BC" w:rsidRPr="00AC36B8" w:rsidRDefault="00BF03BC" w:rsidP="00BF03BC">
      <w:pPr>
        <w:pStyle w:val="Heading4"/>
        <w:rPr>
          <w:rFonts w:cs="Segoe UI"/>
        </w:rPr>
      </w:pPr>
      <w:r w:rsidRPr="00AC36B8">
        <w:rPr>
          <w:rFonts w:cs="Segoe UI"/>
        </w:rPr>
        <w:t>Transition Animations</w:t>
      </w:r>
    </w:p>
    <w:p w14:paraId="69D2132E" w14:textId="3356515B" w:rsidR="00BF03BC" w:rsidRPr="00AC36B8" w:rsidRDefault="001038E8" w:rsidP="007B61E6">
      <w:pPr>
        <w:rPr>
          <w:rFonts w:cs="Segoe UI"/>
        </w:rPr>
      </w:pPr>
      <w:r w:rsidRPr="7FCA6A4F">
        <w:rPr>
          <w:rFonts w:eastAsia="Segoe UI" w:cs="Segoe UI"/>
        </w:rPr>
        <w:t>In addition to property-change animations, two s</w:t>
      </w:r>
      <w:r w:rsidR="000749F7" w:rsidRPr="7FCA6A4F">
        <w:rPr>
          <w:rFonts w:eastAsia="Segoe UI" w:cs="Segoe UI"/>
        </w:rPr>
        <w:t>pecial form</w:t>
      </w:r>
      <w:r w:rsidRPr="7FCA6A4F">
        <w:rPr>
          <w:rFonts w:eastAsia="Segoe UI" w:cs="Segoe UI"/>
        </w:rPr>
        <w:t>s</w:t>
      </w:r>
      <w:r w:rsidR="000749F7" w:rsidRPr="7FCA6A4F">
        <w:rPr>
          <w:rFonts w:eastAsia="Segoe UI" w:cs="Segoe UI"/>
        </w:rPr>
        <w:t xml:space="preserve"> of ‘transition animation</w:t>
      </w:r>
      <w:r w:rsidRPr="7FCA6A4F">
        <w:rPr>
          <w:rFonts w:eastAsia="Segoe UI" w:cs="Segoe UI"/>
        </w:rPr>
        <w:t>s</w:t>
      </w:r>
      <w:r w:rsidR="000749F7" w:rsidRPr="7FCA6A4F">
        <w:rPr>
          <w:rFonts w:eastAsia="Segoe UI" w:cs="Segoe UI"/>
        </w:rPr>
        <w:t xml:space="preserve">’ </w:t>
      </w:r>
      <w:r w:rsidRPr="7FCA6A4F">
        <w:rPr>
          <w:rFonts w:eastAsia="Segoe UI" w:cs="Segoe UI"/>
        </w:rPr>
        <w:t xml:space="preserve">also </w:t>
      </w:r>
      <w:r w:rsidR="000749F7" w:rsidRPr="7FCA6A4F">
        <w:rPr>
          <w:rFonts w:eastAsia="Segoe UI" w:cs="Segoe UI"/>
        </w:rPr>
        <w:t xml:space="preserve">exists, in order to </w:t>
      </w:r>
      <w:r w:rsidRPr="7FCA6A4F">
        <w:rPr>
          <w:rFonts w:eastAsia="Segoe UI" w:cs="Segoe UI"/>
        </w:rPr>
        <w:t>provide</w:t>
      </w:r>
      <w:r w:rsidR="000749F7" w:rsidRPr="7FCA6A4F">
        <w:rPr>
          <w:rFonts w:eastAsia="Segoe UI" w:cs="Segoe UI"/>
        </w:rPr>
        <w:t xml:space="preserve"> CATransition’s ‘flip’ and ‘left-right’ navigation animations.  Such animations are built upon</w:t>
      </w:r>
      <w:r w:rsidR="000749F7" w:rsidRPr="7FCA6A4F">
        <w:rPr>
          <w:rFonts w:eastAsia="Segoe UI" w:cs="Segoe UI"/>
          <w:i/>
        </w:rPr>
        <w:t xml:space="preserve"> most</w:t>
      </w:r>
      <w:r w:rsidR="000749F7" w:rsidRPr="7FCA6A4F">
        <w:rPr>
          <w:rFonts w:eastAsia="Segoe UI" w:cs="Segoe UI"/>
        </w:rPr>
        <w:t xml:space="preserve"> of the same </w:t>
      </w:r>
      <w:r w:rsidR="003748F4" w:rsidRPr="7FCA6A4F">
        <w:rPr>
          <w:rFonts w:eastAsia="Segoe UI" w:cs="Segoe UI"/>
        </w:rPr>
        <w:t>CALayerXaml</w:t>
      </w:r>
      <w:r w:rsidR="000749F7" w:rsidRPr="7FCA6A4F">
        <w:rPr>
          <w:rFonts w:eastAsia="Segoe UI" w:cs="Segoe UI"/>
        </w:rPr>
        <w:t xml:space="preserve"> Storyboard management infrastructure, but they follow a</w:t>
      </w:r>
      <w:r w:rsidR="00171E5E" w:rsidRPr="7FCA6A4F">
        <w:rPr>
          <w:rFonts w:eastAsia="Segoe UI" w:cs="Segoe UI"/>
        </w:rPr>
        <w:t xml:space="preserve"> much</w:t>
      </w:r>
      <w:r w:rsidRPr="7FCA6A4F">
        <w:rPr>
          <w:rFonts w:eastAsia="Segoe UI" w:cs="Segoe UI"/>
        </w:rPr>
        <w:t xml:space="preserve"> </w:t>
      </w:r>
      <w:r w:rsidR="000749F7" w:rsidRPr="7FCA6A4F">
        <w:rPr>
          <w:rFonts w:eastAsia="Segoe UI" w:cs="Segoe UI"/>
        </w:rPr>
        <w:t>more complicated sequence of events;</w:t>
      </w:r>
    </w:p>
    <w:p w14:paraId="5AC5E28D" w14:textId="06FE6525" w:rsidR="000749F7" w:rsidRPr="00AC36B8" w:rsidRDefault="000749F7" w:rsidP="008A2308">
      <w:pPr>
        <w:pStyle w:val="ListParagraph"/>
        <w:numPr>
          <w:ilvl w:val="0"/>
          <w:numId w:val="15"/>
        </w:numPr>
        <w:rPr>
          <w:rFonts w:cs="Segoe UI"/>
        </w:rPr>
      </w:pPr>
      <w:r w:rsidRPr="00AC36B8">
        <w:rPr>
          <w:rFonts w:cs="Segoe UI"/>
        </w:rPr>
        <w:t>Render the given layer to a bitmap.</w:t>
      </w:r>
    </w:p>
    <w:p w14:paraId="687ADE02" w14:textId="5434B608" w:rsidR="000749F7" w:rsidRPr="00AC36B8" w:rsidRDefault="000749F7" w:rsidP="008A2308">
      <w:pPr>
        <w:pStyle w:val="ListParagraph"/>
        <w:numPr>
          <w:ilvl w:val="0"/>
          <w:numId w:val="15"/>
        </w:numPr>
        <w:rPr>
          <w:rFonts w:cs="Segoe UI"/>
        </w:rPr>
      </w:pPr>
      <w:r w:rsidRPr="00AC36B8">
        <w:rPr>
          <w:rFonts w:cs="Segoe UI"/>
        </w:rPr>
        <w:t>Cover the given layer with its rendered bitmap.</w:t>
      </w:r>
    </w:p>
    <w:p w14:paraId="189AEF24" w14:textId="342E4B25" w:rsidR="000749F7" w:rsidRPr="00AC36B8" w:rsidRDefault="000749F7" w:rsidP="008A2308">
      <w:pPr>
        <w:pStyle w:val="ListParagraph"/>
        <w:numPr>
          <w:ilvl w:val="0"/>
          <w:numId w:val="15"/>
        </w:numPr>
        <w:rPr>
          <w:rFonts w:cs="Segoe UI"/>
        </w:rPr>
      </w:pPr>
      <w:r w:rsidRPr="00AC36B8">
        <w:rPr>
          <w:rFonts w:cs="Segoe UI"/>
        </w:rPr>
        <w:t>Move the given layer off-screen, and replace it with a new layer.</w:t>
      </w:r>
    </w:p>
    <w:p w14:paraId="6F059C43" w14:textId="6D84BAD9" w:rsidR="000749F7" w:rsidRPr="00AC36B8" w:rsidRDefault="000749F7" w:rsidP="008A2308">
      <w:pPr>
        <w:pStyle w:val="ListParagraph"/>
        <w:numPr>
          <w:ilvl w:val="0"/>
          <w:numId w:val="15"/>
        </w:numPr>
        <w:rPr>
          <w:rFonts w:cs="Segoe UI"/>
        </w:rPr>
      </w:pPr>
      <w:r w:rsidRPr="00AC36B8">
        <w:rPr>
          <w:rFonts w:cs="Segoe UI"/>
        </w:rPr>
        <w:t>Animate the replacement layer back into view, completely obscuring the rendered bitmap ‘layer’.</w:t>
      </w:r>
    </w:p>
    <w:p w14:paraId="18010667" w14:textId="22793F09" w:rsidR="000749F7" w:rsidRPr="00AC36B8" w:rsidRDefault="000749F7" w:rsidP="008A2308">
      <w:pPr>
        <w:pStyle w:val="ListParagraph"/>
        <w:numPr>
          <w:ilvl w:val="0"/>
          <w:numId w:val="15"/>
        </w:numPr>
        <w:rPr>
          <w:rFonts w:cs="Segoe UI"/>
        </w:rPr>
      </w:pPr>
      <w:r w:rsidRPr="00AC36B8">
        <w:rPr>
          <w:rFonts w:cs="Segoe UI"/>
        </w:rPr>
        <w:t>Delete the temporary rendered bitmap ‘layer’.</w:t>
      </w:r>
    </w:p>
    <w:p w14:paraId="2074119D" w14:textId="4BC4D95E" w:rsidR="000749F7" w:rsidRPr="00AC36B8" w:rsidRDefault="000749F7" w:rsidP="000749F7">
      <w:pPr>
        <w:rPr>
          <w:rFonts w:cs="Segoe UI"/>
        </w:rPr>
      </w:pPr>
      <w:commentRangeStart w:id="45"/>
      <w:commentRangeStart w:id="46"/>
      <w:commentRangeStart w:id="47"/>
      <w:r w:rsidRPr="7FCA6A4F">
        <w:rPr>
          <w:rFonts w:eastAsia="Segoe UI" w:cs="Segoe UI"/>
          <w:b/>
          <w:highlight w:val="yellow"/>
        </w:rPr>
        <w:t>Note:</w:t>
      </w:r>
      <w:r w:rsidRPr="7FCA6A4F">
        <w:rPr>
          <w:rFonts w:eastAsia="Segoe UI" w:cs="Segoe UI"/>
          <w:highlight w:val="yellow"/>
        </w:rPr>
        <w:t xml:space="preserve"> Transition animations have</w:t>
      </w:r>
      <w:r w:rsidR="00F8030A" w:rsidRPr="7FCA6A4F">
        <w:rPr>
          <w:rFonts w:eastAsia="Segoe UI" w:cs="Segoe UI"/>
          <w:highlight w:val="yellow"/>
        </w:rPr>
        <w:t xml:space="preserve"> historically</w:t>
      </w:r>
      <w:r w:rsidRPr="7FCA6A4F">
        <w:rPr>
          <w:rFonts w:eastAsia="Segoe UI" w:cs="Segoe UI"/>
          <w:highlight w:val="yellow"/>
        </w:rPr>
        <w:t xml:space="preserve"> been</w:t>
      </w:r>
      <w:r w:rsidR="00F8030A" w:rsidRPr="7FCA6A4F">
        <w:rPr>
          <w:rFonts w:eastAsia="Segoe UI" w:cs="Segoe UI"/>
          <w:highlight w:val="yellow"/>
        </w:rPr>
        <w:t xml:space="preserve"> susceptible to </w:t>
      </w:r>
      <w:r w:rsidRPr="7FCA6A4F">
        <w:rPr>
          <w:rFonts w:eastAsia="Segoe UI" w:cs="Segoe UI"/>
          <w:highlight w:val="yellow"/>
        </w:rPr>
        <w:t>glitches</w:t>
      </w:r>
      <w:r w:rsidR="00F8030A" w:rsidRPr="7FCA6A4F">
        <w:rPr>
          <w:rFonts w:eastAsia="Segoe UI" w:cs="Segoe UI"/>
          <w:highlight w:val="yellow"/>
        </w:rPr>
        <w:t xml:space="preserve"> as we’ve made tweaks to other layers in the stack (</w:t>
      </w:r>
      <w:r w:rsidR="008F2028" w:rsidRPr="7FCA6A4F">
        <w:rPr>
          <w:rFonts w:eastAsia="Segoe UI" w:cs="Segoe UI"/>
          <w:highlight w:val="yellow"/>
        </w:rPr>
        <w:t xml:space="preserve">our </w:t>
      </w:r>
      <w:r w:rsidR="00F8030A" w:rsidRPr="7FCA6A4F">
        <w:rPr>
          <w:rFonts w:eastAsia="Segoe UI" w:cs="Segoe UI"/>
          <w:highlight w:val="yellow"/>
        </w:rPr>
        <w:t>mov</w:t>
      </w:r>
      <w:r w:rsidR="008F2028" w:rsidRPr="7FCA6A4F">
        <w:rPr>
          <w:rFonts w:eastAsia="Segoe UI" w:cs="Segoe UI"/>
          <w:highlight w:val="yellow"/>
        </w:rPr>
        <w:t>e</w:t>
      </w:r>
      <w:r w:rsidR="00F8030A" w:rsidRPr="7FCA6A4F">
        <w:rPr>
          <w:rFonts w:eastAsia="Segoe UI" w:cs="Segoe UI"/>
          <w:highlight w:val="yellow"/>
        </w:rPr>
        <w:t xml:space="preserve"> off of fibers, for example).  I</w:t>
      </w:r>
      <w:r w:rsidRPr="7FCA6A4F">
        <w:rPr>
          <w:rFonts w:eastAsia="Segoe UI" w:cs="Segoe UI"/>
          <w:highlight w:val="yellow"/>
        </w:rPr>
        <w:t xml:space="preserve">deally we could </w:t>
      </w:r>
      <w:r w:rsidR="00F8030A" w:rsidRPr="7FCA6A4F">
        <w:rPr>
          <w:rFonts w:eastAsia="Segoe UI" w:cs="Segoe UI"/>
          <w:highlight w:val="yellow"/>
        </w:rPr>
        <w:t xml:space="preserve">remove these in favor of </w:t>
      </w:r>
      <w:r w:rsidRPr="7FCA6A4F">
        <w:rPr>
          <w:rFonts w:eastAsia="Segoe UI" w:cs="Segoe UI"/>
          <w:highlight w:val="yellow"/>
        </w:rPr>
        <w:t>Xaml page navigation or some other form of built-in Xaml animations.</w:t>
      </w:r>
      <w:commentRangeEnd w:id="45"/>
      <w:r w:rsidR="34A9471B">
        <w:rPr>
          <w:rStyle w:val="CommentReference"/>
        </w:rPr>
        <w:commentReference w:id="45"/>
      </w:r>
      <w:commentRangeEnd w:id="46"/>
      <w:r w:rsidR="00F45FB8">
        <w:rPr>
          <w:rStyle w:val="CommentReference"/>
        </w:rPr>
        <w:commentReference w:id="46"/>
      </w:r>
      <w:commentRangeEnd w:id="47"/>
      <w:r w:rsidR="00055523">
        <w:rPr>
          <w:rStyle w:val="CommentReference"/>
        </w:rPr>
        <w:commentReference w:id="47"/>
      </w:r>
    </w:p>
    <w:p w14:paraId="5DE88EA0" w14:textId="5865147F" w:rsidR="00130EED" w:rsidRPr="00AC36B8" w:rsidRDefault="00F73545" w:rsidP="00130EED">
      <w:pPr>
        <w:pStyle w:val="Heading3"/>
        <w:rPr>
          <w:rFonts w:cs="Segoe UI"/>
        </w:rPr>
      </w:pPr>
      <w:bookmarkStart w:id="48" w:name="_Layout"/>
      <w:bookmarkStart w:id="49" w:name="_Positioning_and_Layout"/>
      <w:bookmarkEnd w:id="48"/>
      <w:bookmarkEnd w:id="49"/>
      <w:r w:rsidRPr="00AC36B8">
        <w:rPr>
          <w:rFonts w:cs="Segoe UI"/>
        </w:rPr>
        <w:t>Positioning and Layout</w:t>
      </w:r>
    </w:p>
    <w:p w14:paraId="3AB38536" w14:textId="29331AAE" w:rsidR="002031A0" w:rsidRPr="00AC36B8" w:rsidRDefault="00742E20" w:rsidP="002031A0">
      <w:pPr>
        <w:rPr>
          <w:rFonts w:cs="Segoe UI"/>
        </w:rPr>
      </w:pPr>
      <w:r w:rsidRPr="002608CA">
        <w:rPr>
          <w:rFonts w:eastAsia="Segoe UI" w:cs="Segoe UI"/>
        </w:rPr>
        <w:t xml:space="preserve">As described in the </w:t>
      </w:r>
      <w:hyperlink w:anchor="_Layout_1" w:history="1">
        <w:r w:rsidR="7FCA6A4F" w:rsidRPr="003C0DC4">
          <w:rPr>
            <w:rStyle w:val="Hyperlink"/>
            <w:rFonts w:eastAsiaTheme="minorBidi"/>
            <w:sz w:val="20"/>
          </w:rPr>
          <w:t>CALayer Layout</w:t>
        </w:r>
      </w:hyperlink>
      <w:r w:rsidRPr="002608CA">
        <w:rPr>
          <w:rFonts w:eastAsia="Segoe UI" w:cs="Segoe UI"/>
        </w:rPr>
        <w:t xml:space="preserve"> section above, </w:t>
      </w:r>
      <w:r w:rsidR="002031A0" w:rsidRPr="002608CA">
        <w:rPr>
          <w:rFonts w:eastAsia="Segoe UI" w:cs="Segoe UI"/>
        </w:rPr>
        <w:t>CALayer</w:t>
      </w:r>
      <w:r w:rsidR="00624577" w:rsidRPr="002608CA">
        <w:rPr>
          <w:rFonts w:eastAsia="Segoe UI" w:cs="Segoe UI"/>
        </w:rPr>
        <w:t>/</w:t>
      </w:r>
      <w:r w:rsidR="002031A0" w:rsidRPr="002608CA">
        <w:rPr>
          <w:rFonts w:eastAsia="Segoe UI" w:cs="Segoe UI"/>
        </w:rPr>
        <w:t xml:space="preserve">UIView positioning and layout is extremely </w:t>
      </w:r>
      <w:r w:rsidR="002031A0" w:rsidRPr="002608CA">
        <w:rPr>
          <w:rFonts w:eastAsia="Segoe UI" w:cs="Segoe UI"/>
          <w:b/>
          <w:i/>
        </w:rPr>
        <w:t>dynamic</w:t>
      </w:r>
      <w:r w:rsidR="002031A0" w:rsidRPr="002608CA">
        <w:rPr>
          <w:rFonts w:eastAsia="Segoe UI" w:cs="Segoe UI"/>
        </w:rPr>
        <w:t xml:space="preserve"> and </w:t>
      </w:r>
      <w:r w:rsidR="002031A0" w:rsidRPr="002608CA">
        <w:rPr>
          <w:rFonts w:eastAsia="Segoe UI" w:cs="Segoe UI"/>
          <w:b/>
          <w:i/>
        </w:rPr>
        <w:t>cooperative</w:t>
      </w:r>
      <w:r w:rsidR="002031A0" w:rsidRPr="002608CA">
        <w:rPr>
          <w:rFonts w:eastAsia="Segoe UI" w:cs="Segoe UI"/>
        </w:rPr>
        <w:t xml:space="preserve"> in nature, particularly when compared to</w:t>
      </w:r>
      <w:r w:rsidR="002031A0" w:rsidRPr="00AC36B8">
        <w:rPr>
          <w:rFonts w:eastAsia="Segoe UI" w:cs="Segoe UI"/>
        </w:rPr>
        <w:t xml:space="preserve"> </w:t>
      </w:r>
      <w:commentRangeStart w:id="50"/>
      <w:commentRangeStart w:id="51"/>
      <w:r w:rsidR="002031A0" w:rsidRPr="00AC36B8">
        <w:rPr>
          <w:rFonts w:eastAsia="Segoe UI" w:cs="Segoe UI"/>
        </w:rPr>
        <w:t xml:space="preserve">Xaml’s highly-declarative model.  </w:t>
      </w:r>
      <w:commentRangeEnd w:id="50"/>
      <w:r w:rsidR="009D1D12">
        <w:rPr>
          <w:rStyle w:val="CommentReference"/>
          <w:rFonts w:eastAsia="Calibri" w:cs="Times New Roman"/>
          <w:i/>
        </w:rPr>
        <w:commentReference w:id="50"/>
      </w:r>
      <w:commentRangeEnd w:id="51"/>
      <w:r w:rsidR="002608CA">
        <w:rPr>
          <w:rStyle w:val="CommentReference"/>
          <w:rFonts w:eastAsia="Calibri" w:cs="Times New Roman"/>
          <w:i/>
        </w:rPr>
        <w:commentReference w:id="51"/>
      </w:r>
      <w:hyperlink w:anchor="_Layout_1" w:history="1"/>
      <w:hyperlink w:anchor="_Layout_1" w:history="1"/>
      <w:hyperlink w:anchor="_Layout_1" w:history="1"/>
    </w:p>
    <w:p w14:paraId="22FC982F" w14:textId="364F3257" w:rsidR="00624577" w:rsidRPr="00AC36B8" w:rsidRDefault="002031A0" w:rsidP="002031A0">
      <w:pPr>
        <w:rPr>
          <w:rFonts w:cs="Segoe UI"/>
        </w:rPr>
      </w:pPr>
      <w:r w:rsidRPr="00AC36B8">
        <w:rPr>
          <w:rFonts w:eastAsia="Segoe UI" w:cs="Segoe UI"/>
          <w:b/>
          <w:i/>
        </w:rPr>
        <w:t>Xaml-markup-based layout does not align well with ported iOS apps</w:t>
      </w:r>
      <w:r w:rsidRPr="00AC36B8">
        <w:rPr>
          <w:rFonts w:eastAsia="Segoe UI" w:cs="Segoe UI"/>
        </w:rPr>
        <w:t xml:space="preserve">, which often intimately control the positioning and layout of their </w:t>
      </w:r>
      <w:r w:rsidR="00327B12" w:rsidRPr="00AC36B8">
        <w:rPr>
          <w:rFonts w:eastAsia="Segoe UI" w:cs="Segoe UI"/>
        </w:rPr>
        <w:t xml:space="preserve">custom </w:t>
      </w:r>
      <w:r w:rsidRPr="00AC36B8">
        <w:rPr>
          <w:rFonts w:eastAsia="Segoe UI" w:cs="Segoe UI"/>
        </w:rPr>
        <w:t>CALayers and UIViews at runtime.</w:t>
      </w:r>
      <w:r w:rsidR="00624577" w:rsidRPr="00AC36B8">
        <w:rPr>
          <w:rFonts w:eastAsia="Segoe UI" w:cs="Segoe UI"/>
        </w:rPr>
        <w:t xml:space="preserve">  </w:t>
      </w:r>
      <w:r w:rsidR="00327B12" w:rsidRPr="00AC36B8">
        <w:rPr>
          <w:rFonts w:eastAsia="Segoe UI" w:cs="Segoe UI"/>
        </w:rPr>
        <w:t>Further, a</w:t>
      </w:r>
      <w:r w:rsidR="00624577" w:rsidRPr="00AC36B8">
        <w:rPr>
          <w:rFonts w:eastAsia="Segoe UI" w:cs="Segoe UI"/>
        </w:rPr>
        <w:t xml:space="preserve">lthough xib files </w:t>
      </w:r>
      <w:r w:rsidR="004B61FB" w:rsidRPr="00AC36B8">
        <w:rPr>
          <w:rFonts w:eastAsia="Segoe UI" w:cs="Segoe UI"/>
        </w:rPr>
        <w:t>do</w:t>
      </w:r>
      <w:r w:rsidR="00624577" w:rsidRPr="00AC36B8">
        <w:rPr>
          <w:rFonts w:eastAsia="Segoe UI" w:cs="Segoe UI"/>
        </w:rPr>
        <w:t xml:space="preserve"> contain </w:t>
      </w:r>
      <w:r w:rsidR="00624577" w:rsidRPr="00AC36B8">
        <w:rPr>
          <w:rFonts w:eastAsia="Segoe UI" w:cs="Segoe UI"/>
          <w:i/>
        </w:rPr>
        <w:t>initial</w:t>
      </w:r>
      <w:r w:rsidR="00624577" w:rsidRPr="00AC36B8">
        <w:rPr>
          <w:rFonts w:eastAsia="Segoe UI" w:cs="Segoe UI"/>
        </w:rPr>
        <w:t xml:space="preserve"> UIView positions and sizes, those positions often change at runtime based upon app code and/or AutoLayout constraints being honored by the framework.</w:t>
      </w:r>
    </w:p>
    <w:p w14:paraId="6C977D7A" w14:textId="5287A9BB" w:rsidR="006B64A2" w:rsidRPr="00AC36B8" w:rsidRDefault="002031A0" w:rsidP="002031A0">
      <w:pPr>
        <w:rPr>
          <w:rFonts w:cs="Segoe UI"/>
        </w:rPr>
      </w:pPr>
      <w:r w:rsidRPr="00AC36B8">
        <w:rPr>
          <w:rFonts w:eastAsia="Segoe UI" w:cs="Segoe UI"/>
          <w:b/>
          <w:i/>
        </w:rPr>
        <w:t>Xaml’s dynamic UIElement positioning model is not flexible enough for our needs.</w:t>
      </w:r>
      <w:r w:rsidRPr="00AC36B8">
        <w:rPr>
          <w:rFonts w:eastAsia="Segoe UI" w:cs="Segoe UI"/>
        </w:rPr>
        <w:t xml:space="preserve">  WinObjC needs to position arbitrary UIElements dynamically at runtime as </w:t>
      </w:r>
      <w:r w:rsidR="004B61FB" w:rsidRPr="00AC36B8">
        <w:rPr>
          <w:rFonts w:eastAsia="Segoe UI" w:cs="Segoe UI"/>
        </w:rPr>
        <w:t>required</w:t>
      </w:r>
      <w:r w:rsidRPr="00AC36B8">
        <w:rPr>
          <w:rFonts w:eastAsia="Segoe UI" w:cs="Segoe UI"/>
        </w:rPr>
        <w:t xml:space="preserve"> by the ported </w:t>
      </w:r>
      <w:r w:rsidR="004B61FB" w:rsidRPr="00AC36B8">
        <w:rPr>
          <w:rFonts w:eastAsia="Segoe UI" w:cs="Segoe UI"/>
        </w:rPr>
        <w:t xml:space="preserve">iOS </w:t>
      </w:r>
      <w:r w:rsidRPr="00AC36B8">
        <w:rPr>
          <w:rFonts w:eastAsia="Segoe UI" w:cs="Segoe UI"/>
        </w:rPr>
        <w:t xml:space="preserve">app code.  This is difficult functionality to build on top of Xaml’s Measure/Arrange model.  For example; with the exception of Xaml’s Canvas, Xaml does not provide a way to say, </w:t>
      </w:r>
      <w:commentRangeStart w:id="52"/>
      <w:commentRangeStart w:id="53"/>
      <w:r w:rsidRPr="00AC36B8">
        <w:rPr>
          <w:rFonts w:eastAsia="Segoe UI" w:cs="Segoe UI"/>
        </w:rPr>
        <w:t>“put this UIElement at position 10, 10 within its parent”</w:t>
      </w:r>
      <w:commentRangeEnd w:id="52"/>
      <w:r w:rsidR="00FE532F">
        <w:rPr>
          <w:rStyle w:val="CommentReference"/>
          <w:rFonts w:eastAsia="Calibri" w:cs="Times New Roman"/>
          <w:i/>
        </w:rPr>
        <w:commentReference w:id="52"/>
      </w:r>
      <w:commentRangeEnd w:id="53"/>
      <w:r w:rsidR="002608CA">
        <w:rPr>
          <w:rStyle w:val="CommentReference"/>
          <w:rFonts w:eastAsia="Calibri" w:cs="Times New Roman"/>
          <w:i/>
        </w:rPr>
        <w:commentReference w:id="53"/>
      </w:r>
      <w:r w:rsidRPr="00AC36B8">
        <w:rPr>
          <w:rFonts w:eastAsia="Segoe UI" w:cs="Segoe UI"/>
        </w:rPr>
        <w:t>.</w:t>
      </w:r>
    </w:p>
    <w:p w14:paraId="3B135162" w14:textId="7F77719F" w:rsidR="00A02A30" w:rsidRPr="00AC36B8" w:rsidRDefault="002031A0" w:rsidP="002031A0">
      <w:pPr>
        <w:rPr>
          <w:rFonts w:cs="Segoe UI"/>
        </w:rPr>
      </w:pPr>
      <w:r w:rsidRPr="00AC36B8">
        <w:rPr>
          <w:rFonts w:eastAsia="Segoe UI" w:cs="Segoe UI"/>
        </w:rPr>
        <w:t>Given the above limitations with Xaml</w:t>
      </w:r>
      <w:r w:rsidR="004B61FB" w:rsidRPr="00AC36B8">
        <w:rPr>
          <w:rFonts w:eastAsia="Segoe UI" w:cs="Segoe UI"/>
        </w:rPr>
        <w:t>’s</w:t>
      </w:r>
      <w:r w:rsidR="00A02A58" w:rsidRPr="00AC36B8">
        <w:rPr>
          <w:rFonts w:eastAsia="Segoe UI" w:cs="Segoe UI"/>
        </w:rPr>
        <w:t xml:space="preserve"> layout</w:t>
      </w:r>
      <w:r w:rsidR="004B61FB" w:rsidRPr="00AC36B8">
        <w:rPr>
          <w:rFonts w:eastAsia="Segoe UI" w:cs="Segoe UI"/>
        </w:rPr>
        <w:t xml:space="preserve"> model</w:t>
      </w:r>
      <w:r w:rsidRPr="00AC36B8">
        <w:rPr>
          <w:rFonts w:eastAsia="Segoe UI" w:cs="Segoe UI"/>
        </w:rPr>
        <w:t>,</w:t>
      </w:r>
      <w:r w:rsidR="00327B12" w:rsidRPr="00AC36B8">
        <w:rPr>
          <w:rFonts w:eastAsia="Segoe UI" w:cs="Segoe UI"/>
        </w:rPr>
        <w:t xml:space="preserve"> as well as the need to maintain CALayer’s explicit transform ordering</w:t>
      </w:r>
      <w:r w:rsidR="001B310E" w:rsidRPr="00AC36B8">
        <w:rPr>
          <w:rFonts w:eastAsia="Segoe UI" w:cs="Segoe UI"/>
        </w:rPr>
        <w:t xml:space="preserve"> (more on that </w:t>
      </w:r>
      <w:r w:rsidR="7FCA6A4F" w:rsidRPr="7FCA6A4F">
        <w:rPr>
          <w:rStyle w:val="Hyperlink"/>
          <w:rFonts w:asciiTheme="minorBidi" w:eastAsiaTheme="minorBidi" w:hAnsiTheme="minorBidi" w:cstheme="minorBidi"/>
          <w:sz w:val="20"/>
        </w:rPr>
        <w:t>below</w:t>
      </w:r>
      <w:r w:rsidR="7FCA6A4F" w:rsidRPr="7FCA6A4F">
        <w:rPr>
          <w:rFonts w:eastAsia="Segoe UI" w:cs="Segoe UI"/>
        </w:rPr>
        <w:t>),</w:t>
      </w:r>
      <w:r w:rsidR="00327B12" w:rsidRPr="00AC36B8">
        <w:rPr>
          <w:rFonts w:eastAsia="Segoe UI" w:cs="Segoe UI"/>
        </w:rPr>
        <w:t xml:space="preserve"> </w:t>
      </w:r>
      <w:r w:rsidR="00624577" w:rsidRPr="00AC36B8">
        <w:rPr>
          <w:rFonts w:eastAsia="Segoe UI" w:cs="Segoe UI"/>
          <w:b/>
          <w:i/>
        </w:rPr>
        <w:t>WinObjC’s CACompositor implements all of its CALayer positioning and layout via UIElement RenderTransforms</w:t>
      </w:r>
      <w:r w:rsidR="00624577" w:rsidRPr="00AC36B8">
        <w:rPr>
          <w:rFonts w:eastAsia="Segoe UI" w:cs="Segoe UI"/>
        </w:rPr>
        <w:t xml:space="preserve">.  </w:t>
      </w:r>
      <w:r w:rsidR="004B61FB" w:rsidRPr="00AC36B8">
        <w:rPr>
          <w:rFonts w:eastAsia="Segoe UI" w:cs="Segoe UI"/>
        </w:rPr>
        <w:t>All</w:t>
      </w:r>
      <w:r w:rsidR="00624577" w:rsidRPr="00AC36B8">
        <w:rPr>
          <w:rFonts w:eastAsia="Segoe UI" w:cs="Segoe UI"/>
        </w:rPr>
        <w:t xml:space="preserve"> CALayerXaml </w:t>
      </w:r>
      <w:r w:rsidR="004B61FB" w:rsidRPr="00AC36B8">
        <w:rPr>
          <w:rFonts w:eastAsia="Segoe UI" w:cs="Segoe UI"/>
        </w:rPr>
        <w:t>objects</w:t>
      </w:r>
      <w:r w:rsidR="00624577" w:rsidRPr="00AC36B8">
        <w:rPr>
          <w:rFonts w:eastAsia="Segoe UI" w:cs="Segoe UI"/>
        </w:rPr>
        <w:t xml:space="preserve"> are positioned at (0, 0) within their parent, and </w:t>
      </w:r>
      <w:r w:rsidR="004B61FB" w:rsidRPr="00AC36B8">
        <w:rPr>
          <w:rFonts w:eastAsia="Segoe UI" w:cs="Segoe UI"/>
        </w:rPr>
        <w:t>are</w:t>
      </w:r>
      <w:r w:rsidR="00624577" w:rsidRPr="00AC36B8">
        <w:rPr>
          <w:rFonts w:eastAsia="Segoe UI" w:cs="Segoe UI"/>
        </w:rPr>
        <w:t xml:space="preserve"> </w:t>
      </w:r>
      <w:r w:rsidR="001B310E" w:rsidRPr="00AC36B8">
        <w:rPr>
          <w:rFonts w:eastAsia="Segoe UI" w:cs="Segoe UI"/>
        </w:rPr>
        <w:t xml:space="preserve">then </w:t>
      </w:r>
      <w:r w:rsidR="00624577" w:rsidRPr="00AC36B8">
        <w:rPr>
          <w:rFonts w:eastAsia="Segoe UI" w:cs="Segoe UI"/>
          <w:i/>
        </w:rPr>
        <w:t>transformed</w:t>
      </w:r>
      <w:r w:rsidR="00624577" w:rsidRPr="00AC36B8">
        <w:rPr>
          <w:rFonts w:eastAsia="Segoe UI" w:cs="Segoe UI"/>
        </w:rPr>
        <w:t xml:space="preserve"> into</w:t>
      </w:r>
      <w:r w:rsidR="004B61FB" w:rsidRPr="00AC36B8">
        <w:rPr>
          <w:rFonts w:eastAsia="Segoe UI" w:cs="Segoe UI"/>
        </w:rPr>
        <w:t xml:space="preserve"> their visual</w:t>
      </w:r>
      <w:r w:rsidR="00624577" w:rsidRPr="00AC36B8">
        <w:rPr>
          <w:rFonts w:eastAsia="Segoe UI" w:cs="Segoe UI"/>
        </w:rPr>
        <w:t xml:space="preserve"> position, etc. as required by the ported </w:t>
      </w:r>
      <w:r w:rsidR="001B310E" w:rsidRPr="00AC36B8">
        <w:rPr>
          <w:rFonts w:eastAsia="Segoe UI" w:cs="Segoe UI"/>
        </w:rPr>
        <w:t>app code</w:t>
      </w:r>
      <w:r w:rsidR="00624577" w:rsidRPr="00AC36B8">
        <w:rPr>
          <w:rFonts w:eastAsia="Segoe UI" w:cs="Segoe UI"/>
        </w:rPr>
        <w:t>.</w:t>
      </w:r>
      <w:r w:rsidR="00A02A58" w:rsidRPr="00AC36B8">
        <w:rPr>
          <w:rFonts w:eastAsia="Segoe UI" w:cs="Segoe UI"/>
        </w:rPr>
        <w:t xml:space="preserve">  </w:t>
      </w:r>
      <w:hyperlink w:anchor="_RenderTransform_Ordering" w:history="1"/>
      <w:hyperlink w:anchor="_RenderTransform_Ordering" w:history="1"/>
      <w:hyperlink w:anchor="_RenderTransform_Ordering" w:history="1"/>
    </w:p>
    <w:p w14:paraId="11139067" w14:textId="71C97E2F" w:rsidR="002031A0" w:rsidRPr="00AC36B8" w:rsidRDefault="00A02A30" w:rsidP="002031A0">
      <w:pPr>
        <w:rPr>
          <w:rFonts w:cs="Segoe UI"/>
        </w:rPr>
      </w:pPr>
      <w:commentRangeStart w:id="54"/>
      <w:r w:rsidRPr="00AC36B8">
        <w:rPr>
          <w:rFonts w:eastAsia="Segoe UI" w:cs="Segoe UI"/>
          <w:b/>
          <w:highlight w:val="yellow"/>
        </w:rPr>
        <w:t xml:space="preserve">Note: </w:t>
      </w:r>
      <w:r w:rsidR="004B61FB" w:rsidRPr="00AC36B8">
        <w:rPr>
          <w:rFonts w:eastAsia="Segoe UI" w:cs="Segoe UI"/>
          <w:highlight w:val="yellow"/>
        </w:rPr>
        <w:t xml:space="preserve">Interestingly, </w:t>
      </w:r>
      <w:commentRangeStart w:id="55"/>
      <w:r w:rsidR="004B61FB" w:rsidRPr="00AC36B8">
        <w:rPr>
          <w:rFonts w:eastAsia="Segoe UI" w:cs="Segoe UI"/>
          <w:highlight w:val="yellow"/>
        </w:rPr>
        <w:t xml:space="preserve">a similar approach </w:t>
      </w:r>
      <w:r w:rsidR="00A02A58" w:rsidRPr="00AC36B8">
        <w:rPr>
          <w:rFonts w:eastAsia="Segoe UI" w:cs="Segoe UI"/>
          <w:highlight w:val="yellow"/>
        </w:rPr>
        <w:t>is used by the Office team</w:t>
      </w:r>
      <w:r w:rsidR="004B61FB" w:rsidRPr="00AC36B8">
        <w:rPr>
          <w:rFonts w:eastAsia="Segoe UI" w:cs="Segoe UI"/>
          <w:highlight w:val="yellow"/>
        </w:rPr>
        <w:t xml:space="preserve"> </w:t>
      </w:r>
      <w:commentRangeEnd w:id="55"/>
      <w:r w:rsidR="00A826B3">
        <w:rPr>
          <w:rStyle w:val="CommentReference"/>
          <w:rFonts w:eastAsia="Calibri" w:cs="Times New Roman"/>
          <w:i/>
        </w:rPr>
        <w:commentReference w:id="55"/>
      </w:r>
      <w:r w:rsidR="004B61FB" w:rsidRPr="00AC36B8">
        <w:rPr>
          <w:rFonts w:eastAsia="Segoe UI" w:cs="Segoe UI"/>
          <w:highlight w:val="yellow"/>
        </w:rPr>
        <w:t>in order</w:t>
      </w:r>
      <w:r w:rsidR="001D547D" w:rsidRPr="00AC36B8">
        <w:rPr>
          <w:rFonts w:eastAsia="Segoe UI" w:cs="Segoe UI"/>
          <w:highlight w:val="yellow"/>
        </w:rPr>
        <w:t xml:space="preserve"> to</w:t>
      </w:r>
      <w:r w:rsidR="001351C3" w:rsidRPr="00AC36B8">
        <w:rPr>
          <w:rFonts w:eastAsia="Segoe UI" w:cs="Segoe UI"/>
          <w:highlight w:val="yellow"/>
        </w:rPr>
        <w:t xml:space="preserve"> take full control of their UIElement layout</w:t>
      </w:r>
      <w:r w:rsidR="00A02A58" w:rsidRPr="00AC36B8">
        <w:rPr>
          <w:rFonts w:eastAsia="Segoe UI" w:cs="Segoe UI"/>
          <w:highlight w:val="yellow"/>
        </w:rPr>
        <w:t>.</w:t>
      </w:r>
      <w:r w:rsidRPr="00AC36B8">
        <w:rPr>
          <w:rFonts w:eastAsia="Segoe UI" w:cs="Segoe UI"/>
          <w:highlight w:val="yellow"/>
        </w:rPr>
        <w:t xml:space="preserve">  Are there any details we can provide to the Xaml team that might make </w:t>
      </w:r>
      <w:r w:rsidR="001351C3" w:rsidRPr="00AC36B8">
        <w:rPr>
          <w:rFonts w:eastAsia="Segoe UI" w:cs="Segoe UI"/>
          <w:highlight w:val="yellow"/>
        </w:rPr>
        <w:t>explicit</w:t>
      </w:r>
      <w:r w:rsidRPr="00AC36B8">
        <w:rPr>
          <w:rFonts w:eastAsia="Segoe UI" w:cs="Segoe UI"/>
          <w:highlight w:val="yellow"/>
        </w:rPr>
        <w:t xml:space="preserve"> Xaml layout</w:t>
      </w:r>
      <w:r w:rsidR="001B310E" w:rsidRPr="00AC36B8">
        <w:rPr>
          <w:rFonts w:eastAsia="Segoe UI" w:cs="Segoe UI"/>
          <w:highlight w:val="yellow"/>
        </w:rPr>
        <w:t xml:space="preserve"> &amp; </w:t>
      </w:r>
      <w:r w:rsidR="001351C3" w:rsidRPr="00AC36B8">
        <w:rPr>
          <w:rFonts w:eastAsia="Segoe UI" w:cs="Segoe UI"/>
          <w:highlight w:val="yellow"/>
        </w:rPr>
        <w:t>positioning</w:t>
      </w:r>
      <w:r w:rsidRPr="00AC36B8">
        <w:rPr>
          <w:rFonts w:eastAsia="Segoe UI" w:cs="Segoe UI"/>
          <w:highlight w:val="yellow"/>
        </w:rPr>
        <w:t xml:space="preserve"> easier for app developers?</w:t>
      </w:r>
      <w:commentRangeEnd w:id="54"/>
      <w:r w:rsidR="00DF7E0D">
        <w:rPr>
          <w:rStyle w:val="CommentReference"/>
        </w:rPr>
        <w:commentReference w:id="54"/>
      </w:r>
    </w:p>
    <w:p w14:paraId="3BE950FA" w14:textId="03158BFF" w:rsidR="00CA5FAC" w:rsidRPr="00AC36B8" w:rsidRDefault="00CA5FAC" w:rsidP="00CA5FAC">
      <w:pPr>
        <w:pStyle w:val="Heading4"/>
        <w:rPr>
          <w:rFonts w:cs="Segoe UI"/>
        </w:rPr>
      </w:pPr>
      <w:r w:rsidRPr="7FCA6A4F">
        <w:rPr>
          <w:rFonts w:eastAsia="Segoe UI" w:cs="Segoe UI"/>
        </w:rPr>
        <w:t>Xaml Measure and Arrange Interop</w:t>
      </w:r>
    </w:p>
    <w:p w14:paraId="52F7DB83" w14:textId="77777777" w:rsidR="004B61FB" w:rsidRPr="00AC36B8" w:rsidRDefault="00CA5FAC" w:rsidP="00CA5FAC">
      <w:pPr>
        <w:rPr>
          <w:rFonts w:cs="Segoe UI"/>
        </w:rPr>
      </w:pPr>
      <w:r w:rsidRPr="7FCA6A4F">
        <w:rPr>
          <w:rFonts w:eastAsia="Segoe UI" w:cs="Segoe UI"/>
        </w:rPr>
        <w:t xml:space="preserve">Given that CALayerXaml and its sometimes-contained LayerContent are custom Xaml Panels, they </w:t>
      </w:r>
      <w:r w:rsidRPr="7FCA6A4F">
        <w:rPr>
          <w:rFonts w:eastAsia="Segoe UI" w:cs="Segoe UI"/>
          <w:i/>
        </w:rPr>
        <w:t>must</w:t>
      </w:r>
      <w:r w:rsidRPr="7FCA6A4F">
        <w:rPr>
          <w:rFonts w:eastAsia="Segoe UI" w:cs="Segoe UI"/>
        </w:rPr>
        <w:t xml:space="preserve"> take part in Xaml layout by implementing MeasureOverride and ArrangeOverride</w:t>
      </w:r>
      <w:r w:rsidR="004B61FB" w:rsidRPr="7FCA6A4F">
        <w:rPr>
          <w:rFonts w:eastAsia="Segoe UI" w:cs="Segoe UI"/>
        </w:rPr>
        <w:t xml:space="preserve">, </w:t>
      </w:r>
      <w:r w:rsidRPr="7FCA6A4F">
        <w:rPr>
          <w:rFonts w:eastAsia="Segoe UI" w:cs="Segoe UI"/>
        </w:rPr>
        <w:t xml:space="preserve">in addition to the explicit RenderTransform positioning and layout described above.  </w:t>
      </w:r>
    </w:p>
    <w:p w14:paraId="19E221CC" w14:textId="77777777" w:rsidR="00C4148D" w:rsidRPr="00AC36B8" w:rsidRDefault="00CA5FAC" w:rsidP="00CA5FAC">
      <w:pPr>
        <w:rPr>
          <w:rFonts w:cs="Segoe UI"/>
        </w:rPr>
      </w:pPr>
      <w:commentRangeStart w:id="56"/>
      <w:commentRangeStart w:id="57"/>
      <w:r w:rsidRPr="7FCA6A4F">
        <w:rPr>
          <w:rFonts w:eastAsia="Segoe UI" w:cs="Segoe UI"/>
        </w:rPr>
        <w:t>This leads to quirky UIElement tree layout</w:t>
      </w:r>
      <w:r w:rsidR="00C4148D" w:rsidRPr="7FCA6A4F">
        <w:rPr>
          <w:rFonts w:eastAsia="Segoe UI" w:cs="Segoe UI"/>
        </w:rPr>
        <w:t xml:space="preserve"> in WinObjC apps</w:t>
      </w:r>
      <w:r w:rsidRPr="7FCA6A4F">
        <w:rPr>
          <w:rFonts w:eastAsia="Segoe UI" w:cs="Segoe UI"/>
        </w:rPr>
        <w:t xml:space="preserve">; the </w:t>
      </w:r>
      <w:r w:rsidRPr="7FCA6A4F">
        <w:rPr>
          <w:rFonts w:eastAsia="Segoe UI" w:cs="Segoe UI"/>
          <w:i/>
        </w:rPr>
        <w:t>actual</w:t>
      </w:r>
      <w:r w:rsidRPr="7FCA6A4F">
        <w:rPr>
          <w:rFonts w:eastAsia="Segoe UI" w:cs="Segoe UI"/>
        </w:rPr>
        <w:t xml:space="preserve"> LayerContent</w:t>
      </w:r>
      <w:r w:rsidR="004B61FB" w:rsidRPr="7FCA6A4F">
        <w:rPr>
          <w:rFonts w:eastAsia="Segoe UI" w:cs="Segoe UI"/>
        </w:rPr>
        <w:t>, background, etc.</w:t>
      </w:r>
      <w:r w:rsidRPr="7FCA6A4F">
        <w:rPr>
          <w:rFonts w:eastAsia="Segoe UI" w:cs="Segoe UI"/>
        </w:rPr>
        <w:t xml:space="preserve"> is sized and p</w:t>
      </w:r>
      <w:r w:rsidR="004B61FB" w:rsidRPr="7FCA6A4F">
        <w:rPr>
          <w:rFonts w:eastAsia="Segoe UI" w:cs="Segoe UI"/>
        </w:rPr>
        <w:t xml:space="preserve">ositioned </w:t>
      </w:r>
      <w:r w:rsidR="00D6303F" w:rsidRPr="7FCA6A4F">
        <w:rPr>
          <w:rFonts w:eastAsia="Segoe UI" w:cs="Segoe UI"/>
        </w:rPr>
        <w:t>correctly</w:t>
      </w:r>
      <w:r w:rsidR="004B61FB" w:rsidRPr="7FCA6A4F">
        <w:rPr>
          <w:rFonts w:eastAsia="Segoe UI" w:cs="Segoe UI"/>
        </w:rPr>
        <w:t xml:space="preserve">, but each owning </w:t>
      </w:r>
      <w:r w:rsidRPr="7FCA6A4F">
        <w:rPr>
          <w:rFonts w:eastAsia="Segoe UI" w:cs="Segoe UI"/>
        </w:rPr>
        <w:t>CALayerXaml instance is a</w:t>
      </w:r>
      <w:r w:rsidR="00D6303F" w:rsidRPr="7FCA6A4F">
        <w:rPr>
          <w:rFonts w:eastAsia="Segoe UI" w:cs="Segoe UI"/>
        </w:rPr>
        <w:t>n extra</w:t>
      </w:r>
      <w:r w:rsidRPr="7FCA6A4F">
        <w:rPr>
          <w:rFonts w:eastAsia="Segoe UI" w:cs="Segoe UI"/>
        </w:rPr>
        <w:t xml:space="preserve"> 1x1 UIElement.</w:t>
      </w:r>
      <w:r w:rsidR="000A1E8B" w:rsidRPr="7FCA6A4F">
        <w:rPr>
          <w:rFonts w:eastAsia="Segoe UI" w:cs="Segoe UI"/>
        </w:rPr>
        <w:t xml:space="preserve">  The need for the 1x1 sizing is not currently understood, but if the CALayer’s </w:t>
      </w:r>
      <w:r w:rsidR="000A1E8B" w:rsidRPr="7FCA6A4F">
        <w:rPr>
          <w:rFonts w:eastAsia="Segoe UI" w:cs="Segoe UI"/>
          <w:i/>
        </w:rPr>
        <w:t>actual</w:t>
      </w:r>
      <w:r w:rsidR="000A1E8B" w:rsidRPr="7FCA6A4F">
        <w:rPr>
          <w:rFonts w:eastAsia="Segoe UI" w:cs="Segoe UI"/>
        </w:rPr>
        <w:t xml:space="preserve"> size is </w:t>
      </w:r>
      <w:r w:rsidR="00C4148D" w:rsidRPr="7FCA6A4F">
        <w:rPr>
          <w:rFonts w:eastAsia="Segoe UI" w:cs="Segoe UI"/>
        </w:rPr>
        <w:t>returned from Measure/Arrange, incorrect layout is produced</w:t>
      </w:r>
      <w:r w:rsidR="000A1E8B" w:rsidRPr="7FCA6A4F">
        <w:rPr>
          <w:rFonts w:eastAsia="Segoe UI" w:cs="Segoe UI"/>
        </w:rPr>
        <w:t xml:space="preserve">. </w:t>
      </w:r>
      <w:r w:rsidR="00E0014B" w:rsidRPr="7FCA6A4F">
        <w:rPr>
          <w:rFonts w:eastAsia="Segoe UI" w:cs="Segoe UI"/>
        </w:rPr>
        <w:t xml:space="preserve">  Th</w:t>
      </w:r>
      <w:r w:rsidR="00C4148D" w:rsidRPr="7FCA6A4F">
        <w:rPr>
          <w:rFonts w:eastAsia="Segoe UI" w:cs="Segoe UI"/>
        </w:rPr>
        <w:t>e 1x1 panels</w:t>
      </w:r>
      <w:r w:rsidR="00E0014B" w:rsidRPr="7FCA6A4F">
        <w:rPr>
          <w:rFonts w:eastAsia="Segoe UI" w:cs="Segoe UI"/>
        </w:rPr>
        <w:t xml:space="preserve"> lead to confusion when debugging</w:t>
      </w:r>
      <w:r w:rsidR="00C4148D" w:rsidRPr="7FCA6A4F">
        <w:rPr>
          <w:rFonts w:eastAsia="Segoe UI" w:cs="Segoe UI"/>
        </w:rPr>
        <w:t xml:space="preserve"> an app’s</w:t>
      </w:r>
      <w:r w:rsidR="00E0014B" w:rsidRPr="7FCA6A4F">
        <w:rPr>
          <w:rFonts w:eastAsia="Segoe UI" w:cs="Segoe UI"/>
        </w:rPr>
        <w:t xml:space="preserve"> UIElement </w:t>
      </w:r>
      <w:r w:rsidR="00C4148D" w:rsidRPr="7FCA6A4F">
        <w:rPr>
          <w:rFonts w:eastAsia="Segoe UI" w:cs="Segoe UI"/>
        </w:rPr>
        <w:t xml:space="preserve">tree </w:t>
      </w:r>
      <w:r w:rsidR="00E0014B" w:rsidRPr="7FCA6A4F">
        <w:rPr>
          <w:rFonts w:eastAsia="Segoe UI" w:cs="Segoe UI"/>
        </w:rPr>
        <w:t>via Visual Studio’s live UIElement tree viewer</w:t>
      </w:r>
      <w:r w:rsidR="004B61FB" w:rsidRPr="7FCA6A4F">
        <w:rPr>
          <w:rFonts w:eastAsia="Segoe UI" w:cs="Segoe UI"/>
        </w:rPr>
        <w:t>.</w:t>
      </w:r>
      <w:commentRangeEnd w:id="56"/>
      <w:r w:rsidR="5DE4EEEE">
        <w:rPr>
          <w:rStyle w:val="CommentReference"/>
        </w:rPr>
        <w:commentReference w:id="56"/>
      </w:r>
      <w:commentRangeEnd w:id="57"/>
      <w:r w:rsidR="00772DA6">
        <w:rPr>
          <w:rStyle w:val="CommentReference"/>
        </w:rPr>
        <w:commentReference w:id="57"/>
      </w:r>
    </w:p>
    <w:p w14:paraId="2E2B64AF" w14:textId="3B507D42" w:rsidR="00466771" w:rsidRPr="00AC36B8" w:rsidRDefault="004B61FB" w:rsidP="00CA5FAC">
      <w:pPr>
        <w:rPr>
          <w:rFonts w:cs="Segoe UI"/>
        </w:rPr>
      </w:pPr>
      <w:r w:rsidRPr="7FCA6A4F">
        <w:rPr>
          <w:rFonts w:eastAsia="Segoe UI" w:cs="Segoe UI"/>
        </w:rPr>
        <w:t xml:space="preserve"> </w:t>
      </w:r>
      <w:r w:rsidR="00466771" w:rsidRPr="7FCA6A4F">
        <w:rPr>
          <w:rFonts w:eastAsia="Segoe UI" w:cs="Segoe UI"/>
        </w:rPr>
        <w:t>For example</w:t>
      </w:r>
      <w:r w:rsidRPr="7FCA6A4F">
        <w:rPr>
          <w:rFonts w:eastAsia="Segoe UI" w:cs="Segoe UI"/>
        </w:rPr>
        <w:t xml:space="preserve">; the CALayerXaml below is a 1x1 UIElement, while its </w:t>
      </w:r>
      <w:r w:rsidRPr="7FCA6A4F">
        <w:rPr>
          <w:rFonts w:eastAsia="Segoe UI" w:cs="Segoe UI"/>
          <w:i/>
        </w:rPr>
        <w:t>contained</w:t>
      </w:r>
      <w:r w:rsidRPr="7FCA6A4F">
        <w:rPr>
          <w:rFonts w:eastAsia="Segoe UI" w:cs="Segoe UI"/>
        </w:rPr>
        <w:t xml:space="preserve"> LayerContent is of the correct dimensions</w:t>
      </w:r>
      <w:r w:rsidR="00466771" w:rsidRPr="7FCA6A4F">
        <w:rPr>
          <w:rFonts w:eastAsia="Segoe UI" w:cs="Segoe UI"/>
        </w:rPr>
        <w:t>:</w:t>
      </w:r>
    </w:p>
    <w:p w14:paraId="1510955A" w14:textId="173F7A7D" w:rsidR="00BA7259" w:rsidRPr="00AC36B8" w:rsidRDefault="00BA7259" w:rsidP="00BA7259">
      <w:pPr>
        <w:ind w:left="720"/>
        <w:rPr>
          <w:rFonts w:cs="Segoe UI"/>
          <w:b/>
          <w:highlight w:val="yellow"/>
        </w:rPr>
      </w:pPr>
      <w:r>
        <w:rPr>
          <w:noProof/>
        </w:rPr>
        <w:drawing>
          <wp:inline distT="0" distB="0" distL="0" distR="0" wp14:anchorId="5370D0CF" wp14:editId="10CDCA26">
            <wp:extent cx="5523232" cy="922020"/>
            <wp:effectExtent l="0" t="0" r="1270" b="0"/>
            <wp:docPr id="5742998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0">
                      <a:extLst>
                        <a:ext uri="{28A0092B-C50C-407E-A947-70E740481C1C}">
                          <a14:useLocalDpi xmlns:a14="http://schemas.microsoft.com/office/drawing/2010/main" val="0"/>
                        </a:ext>
                      </a:extLst>
                    </a:blip>
                    <a:stretch>
                      <a:fillRect/>
                    </a:stretch>
                  </pic:blipFill>
                  <pic:spPr>
                    <a:xfrm>
                      <a:off x="0" y="0"/>
                      <a:ext cx="5523232" cy="922020"/>
                    </a:xfrm>
                    <a:prstGeom prst="rect">
                      <a:avLst/>
                    </a:prstGeom>
                  </pic:spPr>
                </pic:pic>
              </a:graphicData>
            </a:graphic>
          </wp:inline>
        </w:drawing>
      </w:r>
    </w:p>
    <w:p w14:paraId="4F3DBA7C" w14:textId="69CE307E" w:rsidR="00BA7259" w:rsidRPr="00AC36B8" w:rsidRDefault="00BA7259" w:rsidP="00BA7259">
      <w:pPr>
        <w:ind w:left="720"/>
        <w:rPr>
          <w:rFonts w:cs="Segoe UI"/>
          <w:b/>
          <w:highlight w:val="yellow"/>
        </w:rPr>
      </w:pPr>
    </w:p>
    <w:p w14:paraId="26273CEC" w14:textId="7387DB6E" w:rsidR="00BA7259" w:rsidRPr="00AC36B8" w:rsidRDefault="00BA7259" w:rsidP="00BA7259">
      <w:pPr>
        <w:ind w:left="720"/>
        <w:rPr>
          <w:rFonts w:cs="Segoe UI"/>
          <w:b/>
          <w:highlight w:val="yellow"/>
        </w:rPr>
      </w:pPr>
      <w:r>
        <w:rPr>
          <w:noProof/>
        </w:rPr>
        <w:drawing>
          <wp:inline distT="0" distB="0" distL="0" distR="0" wp14:anchorId="5ECB9C0A" wp14:editId="22C2A3AA">
            <wp:extent cx="5567046" cy="936625"/>
            <wp:effectExtent l="0" t="0" r="0" b="0"/>
            <wp:docPr id="19911149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1">
                      <a:extLst>
                        <a:ext uri="{28A0092B-C50C-407E-A947-70E740481C1C}">
                          <a14:useLocalDpi xmlns:a14="http://schemas.microsoft.com/office/drawing/2010/main" val="0"/>
                        </a:ext>
                      </a:extLst>
                    </a:blip>
                    <a:stretch>
                      <a:fillRect/>
                    </a:stretch>
                  </pic:blipFill>
                  <pic:spPr>
                    <a:xfrm>
                      <a:off x="0" y="0"/>
                      <a:ext cx="5567046" cy="936625"/>
                    </a:xfrm>
                    <a:prstGeom prst="rect">
                      <a:avLst/>
                    </a:prstGeom>
                  </pic:spPr>
                </pic:pic>
              </a:graphicData>
            </a:graphic>
          </wp:inline>
        </w:drawing>
      </w:r>
    </w:p>
    <w:p w14:paraId="3625252C" w14:textId="77777777" w:rsidR="00BA7259" w:rsidRPr="00AC36B8" w:rsidRDefault="00BA7259" w:rsidP="00CA5FAC">
      <w:pPr>
        <w:rPr>
          <w:rFonts w:cs="Segoe UI"/>
          <w:b/>
          <w:highlight w:val="yellow"/>
        </w:rPr>
      </w:pPr>
    </w:p>
    <w:p w14:paraId="62766FAE" w14:textId="2B3C9C1C" w:rsidR="00CA5FAC" w:rsidRPr="00AC36B8" w:rsidRDefault="00CA5FAC" w:rsidP="00CA5FAC">
      <w:pPr>
        <w:rPr>
          <w:rFonts w:cs="Segoe UI"/>
        </w:rPr>
      </w:pPr>
      <w:r w:rsidRPr="7FCA6A4F">
        <w:rPr>
          <w:rFonts w:eastAsia="Segoe UI" w:cs="Segoe UI"/>
          <w:b/>
          <w:highlight w:val="yellow"/>
        </w:rPr>
        <w:t xml:space="preserve">Note: </w:t>
      </w:r>
      <w:r w:rsidRPr="7FCA6A4F">
        <w:rPr>
          <w:rFonts w:eastAsia="Segoe UI" w:cs="Segoe UI"/>
          <w:highlight w:val="yellow"/>
        </w:rPr>
        <w:t xml:space="preserve">The design outlined below removes the intermediate CALayerXaml panels altogether, so this will no longer be an issue.  </w:t>
      </w:r>
    </w:p>
    <w:p w14:paraId="5A620D48" w14:textId="1F7F1BF7" w:rsidR="006B1AC3" w:rsidRPr="00AC36B8" w:rsidRDefault="006B1AC3" w:rsidP="006B1AC3">
      <w:pPr>
        <w:pStyle w:val="Heading4"/>
        <w:rPr>
          <w:rFonts w:cs="Segoe UI"/>
        </w:rPr>
      </w:pPr>
      <w:r w:rsidRPr="00AC36B8">
        <w:rPr>
          <w:rFonts w:cs="Segoe UI"/>
        </w:rPr>
        <w:t>Layout Updates</w:t>
      </w:r>
    </w:p>
    <w:p w14:paraId="4DA17A1A" w14:textId="1FA1218C" w:rsidR="00726449" w:rsidRPr="0014533A" w:rsidRDefault="7E3C3DA0" w:rsidP="00726449">
      <w:pPr>
        <w:rPr>
          <w:rFonts w:cs="Segoe UI"/>
        </w:rPr>
      </w:pPr>
      <w:r w:rsidRPr="0014533A">
        <w:rPr>
          <w:rFonts w:eastAsia="Segoe UI" w:cs="Segoe UI"/>
        </w:rPr>
        <w:t xml:space="preserve">WinObjC is ultimately in control of UI layout updates, </w:t>
      </w:r>
      <w:r w:rsidRPr="0014533A">
        <w:rPr>
          <w:rFonts w:eastAsia="Segoe UI" w:cs="Segoe UI"/>
          <w:b/>
          <w:i/>
        </w:rPr>
        <w:t>as required for app compatibility</w:t>
      </w:r>
      <w:r w:rsidRPr="0014533A">
        <w:rPr>
          <w:rFonts w:eastAsia="Segoe UI" w:cs="Segoe UI"/>
        </w:rPr>
        <w:t xml:space="preserve">.  Custom app code (custom UIViews, CALayers, etc.) </w:t>
      </w:r>
      <w:r w:rsidRPr="0014533A">
        <w:rPr>
          <w:rFonts w:eastAsia="Segoe UI" w:cs="Segoe UI"/>
          <w:b/>
          <w:i/>
        </w:rPr>
        <w:t>must</w:t>
      </w:r>
      <w:r w:rsidRPr="0014533A">
        <w:rPr>
          <w:rFonts w:eastAsia="Segoe UI" w:cs="Segoe UI"/>
        </w:rPr>
        <w:t xml:space="preserve"> be able to call setNeedsLayout to trigger a new layout pass, after which their code </w:t>
      </w:r>
      <w:r w:rsidRPr="0014533A">
        <w:rPr>
          <w:rFonts w:eastAsia="Segoe UI" w:cs="Segoe UI"/>
          <w:b/>
          <w:i/>
        </w:rPr>
        <w:t>expects</w:t>
      </w:r>
      <w:r w:rsidRPr="0014533A">
        <w:rPr>
          <w:rFonts w:eastAsia="Segoe UI" w:cs="Segoe UI"/>
        </w:rPr>
        <w:t xml:space="preserve"> to be called with the relevant layout callbacks (</w:t>
      </w:r>
      <w:hyperlink r:id="rId72">
        <w:r w:rsidRPr="0014533A">
          <w:rPr>
            <w:rStyle w:val="Hyperlink"/>
            <w:rFonts w:eastAsiaTheme="minorBidi"/>
            <w:sz w:val="20"/>
          </w:rPr>
          <w:t>viewWillLayoutSubviews</w:t>
        </w:r>
      </w:hyperlink>
      <w:r w:rsidRPr="0014533A">
        <w:rPr>
          <w:rStyle w:val="Hyperlink"/>
          <w:rFonts w:eastAsiaTheme="minorBidi"/>
          <w:sz w:val="20"/>
        </w:rPr>
        <w:t xml:space="preserve">, </w:t>
      </w:r>
      <w:hyperlink r:id="rId73">
        <w:r w:rsidRPr="0014533A">
          <w:rPr>
            <w:rStyle w:val="Hyperlink"/>
            <w:rFonts w:eastAsiaTheme="minorBidi"/>
            <w:sz w:val="20"/>
          </w:rPr>
          <w:t>layoutSubviews</w:t>
        </w:r>
      </w:hyperlink>
      <w:r w:rsidRPr="0014533A">
        <w:rPr>
          <w:rFonts w:eastAsia="Segoe UI" w:cs="Segoe UI"/>
        </w:rPr>
        <w:t xml:space="preserve">, </w:t>
      </w:r>
      <w:hyperlink r:id="rId74">
        <w:r w:rsidRPr="0014533A">
          <w:rPr>
            <w:rStyle w:val="Hyperlink"/>
            <w:rFonts w:eastAsiaTheme="minorBidi"/>
            <w:sz w:val="20"/>
          </w:rPr>
          <w:t>layoutSublayers</w:t>
        </w:r>
      </w:hyperlink>
      <w:r w:rsidRPr="0014533A">
        <w:rPr>
          <w:rFonts w:eastAsia="Segoe UI" w:cs="Segoe UI"/>
        </w:rPr>
        <w:t>, etc.) to their respective classes (UIViewController, UIView, CALayer, etc.).</w:t>
      </w:r>
      <w:r w:rsidR="00726449" w:rsidRPr="0014533A">
        <w:rPr>
          <w:rFonts w:eastAsia="Segoe UI" w:cs="Segoe UI"/>
        </w:rPr>
        <w:t>, etc.) to their respective classes (UIViewController, UIView, CALayer, etc.).</w:t>
      </w:r>
    </w:p>
    <w:p w14:paraId="0390BFB8" w14:textId="244EED41" w:rsidR="00901562" w:rsidRPr="0014533A" w:rsidRDefault="00901562" w:rsidP="00726449">
      <w:pPr>
        <w:rPr>
          <w:rFonts w:cs="Segoe UI"/>
        </w:rPr>
      </w:pPr>
      <w:r w:rsidRPr="0014533A">
        <w:rPr>
          <w:rFonts w:eastAsia="Segoe UI" w:cs="Segoe UI"/>
        </w:rPr>
        <w:t xml:space="preserve">This poses a challenge for integration with Xaml UIElements and layout; </w:t>
      </w:r>
      <w:r w:rsidR="004B61FB" w:rsidRPr="0014533A">
        <w:rPr>
          <w:rFonts w:eastAsia="Segoe UI" w:cs="Segoe UI"/>
        </w:rPr>
        <w:t>see</w:t>
      </w:r>
      <w:r w:rsidRPr="0014533A">
        <w:rPr>
          <w:rFonts w:eastAsia="Segoe UI" w:cs="Segoe UI"/>
        </w:rPr>
        <w:t xml:space="preserve"> the </w:t>
      </w:r>
      <w:r w:rsidR="7FCA6A4F" w:rsidRPr="0014533A">
        <w:rPr>
          <w:rStyle w:val="Hyperlink"/>
          <w:rFonts w:eastAsiaTheme="minorBidi"/>
          <w:sz w:val="20"/>
        </w:rPr>
        <w:t>design section regarding layout</w:t>
      </w:r>
      <w:r w:rsidRPr="0014533A">
        <w:rPr>
          <w:rFonts w:eastAsia="Segoe UI" w:cs="Segoe UI"/>
        </w:rPr>
        <w:t xml:space="preserve"> below</w:t>
      </w:r>
      <w:r w:rsidR="004B61FB" w:rsidRPr="0014533A">
        <w:rPr>
          <w:rFonts w:eastAsia="Segoe UI" w:cs="Segoe UI"/>
        </w:rPr>
        <w:t xml:space="preserve"> for more details</w:t>
      </w:r>
      <w:r w:rsidRPr="0014533A">
        <w:rPr>
          <w:rFonts w:eastAsia="Segoe UI" w:cs="Segoe UI"/>
        </w:rPr>
        <w:t xml:space="preserve">. </w:t>
      </w:r>
      <w:hyperlink w:anchor="_Layout_3" w:history="1"/>
      <w:hyperlink w:anchor="_Layout_3" w:history="1"/>
      <w:hyperlink w:anchor="_Layout_3" w:history="1"/>
    </w:p>
    <w:p w14:paraId="6C6B52FF" w14:textId="377EC2AF" w:rsidR="001D547D" w:rsidRPr="0014533A" w:rsidRDefault="001D547D" w:rsidP="001D547D">
      <w:pPr>
        <w:pStyle w:val="Heading4"/>
        <w:rPr>
          <w:rFonts w:cs="Segoe UI"/>
        </w:rPr>
      </w:pPr>
      <w:bookmarkStart w:id="58" w:name="_RenderTransform_Ordering"/>
      <w:bookmarkEnd w:id="58"/>
      <w:commentRangeStart w:id="59"/>
      <w:commentRangeStart w:id="60"/>
      <w:r w:rsidRPr="0014533A">
        <w:rPr>
          <w:rFonts w:eastAsia="Segoe UI" w:cs="Segoe UI"/>
        </w:rPr>
        <w:t>RenderTransform Ordering</w:t>
      </w:r>
      <w:commentRangeEnd w:id="59"/>
      <w:r w:rsidR="00241465" w:rsidRPr="0014533A">
        <w:rPr>
          <w:rStyle w:val="CommentReference"/>
          <w:rFonts w:eastAsia="Calibri" w:cs="Segoe UI"/>
          <w:b w:val="0"/>
          <w:bCs w:val="0"/>
          <w:iCs w:val="0"/>
          <w:color w:val="auto"/>
        </w:rPr>
        <w:commentReference w:id="59"/>
      </w:r>
      <w:commentRangeEnd w:id="60"/>
      <w:r w:rsidR="009621FC" w:rsidRPr="0014533A">
        <w:rPr>
          <w:rStyle w:val="CommentReference"/>
          <w:rFonts w:eastAsia="Calibri" w:cs="Segoe UI"/>
          <w:b w:val="0"/>
          <w:bCs w:val="0"/>
          <w:iCs w:val="0"/>
          <w:color w:val="auto"/>
        </w:rPr>
        <w:commentReference w:id="60"/>
      </w:r>
    </w:p>
    <w:p w14:paraId="7343DF4B" w14:textId="77777777" w:rsidR="00137469" w:rsidRPr="0014533A" w:rsidRDefault="00CD5F1D" w:rsidP="00130EED">
      <w:pPr>
        <w:rPr>
          <w:rFonts w:cs="Segoe UI"/>
        </w:rPr>
      </w:pPr>
      <w:r w:rsidRPr="0014533A">
        <w:rPr>
          <w:rFonts w:eastAsia="Segoe UI" w:cs="Segoe UI"/>
        </w:rPr>
        <w:t xml:space="preserve">CALayerXaml’s RenderTransforms are </w:t>
      </w:r>
      <w:r w:rsidR="0025779F" w:rsidRPr="0014533A">
        <w:rPr>
          <w:rFonts w:eastAsia="Segoe UI" w:cs="Segoe UI"/>
        </w:rPr>
        <w:t>created</w:t>
      </w:r>
      <w:r w:rsidR="00C51800" w:rsidRPr="0014533A">
        <w:rPr>
          <w:rFonts w:eastAsia="Segoe UI" w:cs="Segoe UI"/>
        </w:rPr>
        <w:t xml:space="preserve"> in a specific order, to align with the CALayer properties that they are used for.  </w:t>
      </w:r>
    </w:p>
    <w:p w14:paraId="1C425E88" w14:textId="2E6EFF46" w:rsidR="00CD5F1D" w:rsidRPr="00AC36B8" w:rsidRDefault="0025779F" w:rsidP="00130EED">
      <w:pPr>
        <w:rPr>
          <w:rFonts w:cs="Segoe UI"/>
        </w:rPr>
      </w:pPr>
      <w:r w:rsidRPr="0014533A">
        <w:rPr>
          <w:rFonts w:eastAsia="Segoe UI" w:cs="Segoe UI"/>
        </w:rPr>
        <w:t>For example, h</w:t>
      </w:r>
      <w:r w:rsidR="00C51800" w:rsidRPr="0014533A">
        <w:rPr>
          <w:rFonts w:eastAsia="Segoe UI" w:cs="Segoe UI"/>
        </w:rPr>
        <w:t>ere’s a concise snippet from the</w:t>
      </w:r>
      <w:r w:rsidR="00975FC0" w:rsidRPr="0014533A">
        <w:rPr>
          <w:rFonts w:eastAsia="Segoe UI" w:cs="Segoe UI"/>
        </w:rPr>
        <w:t xml:space="preserve"> new</w:t>
      </w:r>
      <w:r w:rsidR="00C51800" w:rsidRPr="0014533A">
        <w:rPr>
          <w:rFonts w:eastAsia="Segoe UI" w:cs="Segoe UI"/>
        </w:rPr>
        <w:t xml:space="preserve"> prototype of the CACompositor refactor outlined in this doc:</w:t>
      </w:r>
    </w:p>
    <w:p w14:paraId="1AB7AD00" w14:textId="77777777" w:rsidR="00CD5F1D" w:rsidRPr="00AC36B8" w:rsidRDefault="00CD5F1D" w:rsidP="00CD5F1D">
      <w:pPr>
        <w:autoSpaceDE w:val="0"/>
        <w:autoSpaceDN w:val="0"/>
        <w:adjustRightInd w:val="0"/>
        <w:spacing w:after="0"/>
        <w:ind w:left="720"/>
        <w:rPr>
          <w:rFonts w:cs="Segoe UI"/>
          <w:color w:val="000000"/>
          <w:sz w:val="19"/>
          <w:szCs w:val="19"/>
        </w:rPr>
      </w:pPr>
      <w:r w:rsidRPr="00AC36B8">
        <w:rPr>
          <w:rFonts w:eastAsia="Consolas" w:cs="Segoe UI"/>
          <w:color w:val="008000"/>
          <w:sz w:val="19"/>
          <w:szCs w:val="19"/>
        </w:rPr>
        <w:t>// The anchor value modifies how the rest of the transforms are applied to this layer</w:t>
      </w:r>
    </w:p>
    <w:p w14:paraId="13749FBC"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8000"/>
          <w:sz w:val="19"/>
          <w:szCs w:val="19"/>
        </w:rPr>
        <w:t>// Ideally we'd just set UIElement::RenderTransformOrigin, but that doesn't apply to TranslateTransforms</w:t>
      </w:r>
    </w:p>
    <w:p w14:paraId="7C20B4C1"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auto</w:t>
      </w:r>
      <w:r w:rsidRPr="7FCA6A4F">
        <w:rPr>
          <w:rFonts w:ascii="Segoe UI,Consolas" w:eastAsia="Segoe UI,Consolas" w:hAnsi="Segoe UI,Consolas" w:cs="Segoe UI,Consolas"/>
          <w:color w:val="000000" w:themeColor="text1"/>
          <w:sz w:val="19"/>
          <w:szCs w:val="19"/>
        </w:rPr>
        <w:t xml:space="preserve"> sizeAnchorTransform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TranslateTransform(); </w:t>
      </w:r>
      <w:r w:rsidRPr="7FCA6A4F">
        <w:rPr>
          <w:rFonts w:ascii="Segoe UI,Consolas" w:eastAsia="Segoe UI,Consolas" w:hAnsi="Segoe UI,Consolas" w:cs="Segoe UI,Consolas"/>
          <w:color w:val="008000"/>
          <w:sz w:val="19"/>
          <w:szCs w:val="19"/>
        </w:rPr>
        <w:t>// anchorpoint</w:t>
      </w:r>
    </w:p>
    <w:p w14:paraId="0DC33891"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sizeAnchorTransform-&gt;X = -width * GetAnchorPointX(element);</w:t>
      </w:r>
    </w:p>
    <w:p w14:paraId="155DCE3F"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sizeAnchorTransform-&gt;Y = -height * GetAnchorPointY(element);</w:t>
      </w:r>
    </w:p>
    <w:p w14:paraId="4ABE09DF" w14:textId="77777777" w:rsidR="00CD5F1D" w:rsidRPr="00AC36B8" w:rsidRDefault="00CD5F1D" w:rsidP="00CD5F1D">
      <w:pPr>
        <w:autoSpaceDE w:val="0"/>
        <w:autoSpaceDN w:val="0"/>
        <w:adjustRightInd w:val="0"/>
        <w:spacing w:after="0"/>
        <w:ind w:left="720"/>
        <w:rPr>
          <w:rFonts w:cs="Segoe UI"/>
          <w:color w:val="000000"/>
          <w:sz w:val="19"/>
          <w:szCs w:val="19"/>
        </w:rPr>
      </w:pPr>
    </w:p>
    <w:p w14:paraId="778D98AF" w14:textId="77777777" w:rsidR="00CD5F1D" w:rsidRPr="00AC36B8" w:rsidRDefault="00CD5F1D" w:rsidP="00CD5F1D">
      <w:pPr>
        <w:autoSpaceDE w:val="0"/>
        <w:autoSpaceDN w:val="0"/>
        <w:adjustRightInd w:val="0"/>
        <w:spacing w:after="0"/>
        <w:ind w:left="720"/>
        <w:rPr>
          <w:rFonts w:cs="Segoe UI"/>
          <w:color w:val="000000"/>
          <w:sz w:val="19"/>
          <w:szCs w:val="19"/>
        </w:rPr>
      </w:pPr>
      <w:r w:rsidRPr="00AC36B8">
        <w:rPr>
          <w:rFonts w:eastAsia="Consolas" w:cs="Segoe UI"/>
          <w:color w:val="008000"/>
          <w:sz w:val="19"/>
          <w:szCs w:val="19"/>
        </w:rPr>
        <w:t>// Set up the origin transform</w:t>
      </w:r>
    </w:p>
    <w:p w14:paraId="0E276844"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auto</w:t>
      </w:r>
      <w:r w:rsidRPr="7FCA6A4F">
        <w:rPr>
          <w:rFonts w:ascii="Segoe UI,Consolas" w:eastAsia="Segoe UI,Consolas" w:hAnsi="Segoe UI,Consolas" w:cs="Segoe UI,Consolas"/>
          <w:color w:val="000000" w:themeColor="text1"/>
          <w:sz w:val="19"/>
          <w:szCs w:val="19"/>
        </w:rPr>
        <w:t xml:space="preserve"> originTransform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TranslateTransform(); </w:t>
      </w:r>
      <w:r w:rsidRPr="7FCA6A4F">
        <w:rPr>
          <w:rFonts w:ascii="Segoe UI,Consolas" w:eastAsia="Segoe UI,Consolas" w:hAnsi="Segoe UI,Consolas" w:cs="Segoe UI,Consolas"/>
          <w:color w:val="008000"/>
          <w:sz w:val="19"/>
          <w:szCs w:val="19"/>
        </w:rPr>
        <w:t>// origin</w:t>
      </w:r>
    </w:p>
    <w:p w14:paraId="18D7A164"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originTransform-&gt;X = -GetOriginX(element);</w:t>
      </w:r>
    </w:p>
    <w:p w14:paraId="23574502"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originTransform-&gt;Y = -GetOriginY(element);</w:t>
      </w:r>
    </w:p>
    <w:p w14:paraId="65FF22BC" w14:textId="77777777" w:rsidR="00CD5F1D" w:rsidRPr="00AC36B8" w:rsidRDefault="00CD5F1D" w:rsidP="00CD5F1D">
      <w:pPr>
        <w:autoSpaceDE w:val="0"/>
        <w:autoSpaceDN w:val="0"/>
        <w:adjustRightInd w:val="0"/>
        <w:spacing w:after="0"/>
        <w:ind w:left="720"/>
        <w:rPr>
          <w:rFonts w:cs="Segoe UI"/>
          <w:color w:val="000000"/>
          <w:sz w:val="19"/>
          <w:szCs w:val="19"/>
        </w:rPr>
      </w:pPr>
    </w:p>
    <w:p w14:paraId="07E46B4E" w14:textId="77777777" w:rsidR="00CD5F1D" w:rsidRPr="00AC36B8" w:rsidRDefault="00CD5F1D" w:rsidP="00CD5F1D">
      <w:pPr>
        <w:autoSpaceDE w:val="0"/>
        <w:autoSpaceDN w:val="0"/>
        <w:adjustRightInd w:val="0"/>
        <w:spacing w:after="0"/>
        <w:ind w:left="720"/>
        <w:rPr>
          <w:rFonts w:cs="Segoe UI"/>
          <w:color w:val="000000"/>
          <w:sz w:val="19"/>
          <w:szCs w:val="19"/>
        </w:rPr>
      </w:pPr>
      <w:r w:rsidRPr="00AC36B8">
        <w:rPr>
          <w:rFonts w:eastAsia="Consolas" w:cs="Segoe UI"/>
          <w:color w:val="008000"/>
          <w:sz w:val="19"/>
          <w:szCs w:val="19"/>
        </w:rPr>
        <w:t>// Nested transform group for rotation, scale and translation transforms</w:t>
      </w:r>
    </w:p>
    <w:p w14:paraId="60F53D1E"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auto</w:t>
      </w:r>
      <w:r w:rsidRPr="7FCA6A4F">
        <w:rPr>
          <w:rFonts w:ascii="Segoe UI,Consolas" w:eastAsia="Segoe UI,Consolas" w:hAnsi="Segoe UI,Consolas" w:cs="Segoe UI,Consolas"/>
          <w:color w:val="000000" w:themeColor="text1"/>
          <w:sz w:val="19"/>
          <w:szCs w:val="19"/>
        </w:rPr>
        <w:t xml:space="preserve"> contentTransform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TransformGroup();</w:t>
      </w:r>
    </w:p>
    <w:p w14:paraId="3B368110"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contentTransform-&gt;Children-&gt;Append(</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RotateTransform()); </w:t>
      </w:r>
      <w:r w:rsidRPr="7FCA6A4F">
        <w:rPr>
          <w:rFonts w:ascii="Segoe UI,Consolas" w:eastAsia="Segoe UI,Consolas" w:hAnsi="Segoe UI,Consolas" w:cs="Segoe UI,Consolas"/>
          <w:color w:val="008000"/>
          <w:sz w:val="19"/>
          <w:szCs w:val="19"/>
        </w:rPr>
        <w:t>// transform.rotation</w:t>
      </w:r>
    </w:p>
    <w:p w14:paraId="3502227F"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contentTransform-&gt;Children-&gt;Append(</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ScaleTransform()); </w:t>
      </w:r>
      <w:r w:rsidRPr="7FCA6A4F">
        <w:rPr>
          <w:rFonts w:ascii="Segoe UI,Consolas" w:eastAsia="Segoe UI,Consolas" w:hAnsi="Segoe UI,Consolas" w:cs="Segoe UI,Consolas"/>
          <w:color w:val="008000"/>
          <w:sz w:val="19"/>
          <w:szCs w:val="19"/>
        </w:rPr>
        <w:t>// transform.scale</w:t>
      </w:r>
    </w:p>
    <w:p w14:paraId="2DF23A41" w14:textId="77777777" w:rsidR="00CD5F1D" w:rsidRPr="00AC36B8" w:rsidRDefault="00CD5F1D" w:rsidP="00CD5F1D">
      <w:pPr>
        <w:autoSpaceDE w:val="0"/>
        <w:autoSpaceDN w:val="0"/>
        <w:adjustRightInd w:val="0"/>
        <w:spacing w:after="0"/>
        <w:ind w:left="720"/>
        <w:rPr>
          <w:rFonts w:cs="Segoe UI"/>
          <w:color w:val="000000"/>
          <w:sz w:val="19"/>
          <w:szCs w:val="19"/>
        </w:rPr>
      </w:pPr>
      <w:commentRangeStart w:id="61"/>
      <w:r w:rsidRPr="7FCA6A4F">
        <w:rPr>
          <w:rFonts w:ascii="Segoe UI,Consolas" w:eastAsia="Segoe UI,Consolas" w:hAnsi="Segoe UI,Consolas" w:cs="Segoe UI,Consolas"/>
          <w:color w:val="000000" w:themeColor="text1"/>
          <w:sz w:val="19"/>
          <w:szCs w:val="19"/>
        </w:rPr>
        <w:t>contentTransform-&gt;Children-&gt;Append(</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TranslateTransform()); </w:t>
      </w:r>
      <w:r w:rsidRPr="7FCA6A4F">
        <w:rPr>
          <w:rFonts w:ascii="Segoe UI,Consolas" w:eastAsia="Segoe UI,Consolas" w:hAnsi="Segoe UI,Consolas" w:cs="Segoe UI,Consolas"/>
          <w:color w:val="008000"/>
          <w:sz w:val="19"/>
          <w:szCs w:val="19"/>
        </w:rPr>
        <w:t>// transform.translation</w:t>
      </w:r>
      <w:commentRangeEnd w:id="61"/>
      <w:r w:rsidR="00AF590D">
        <w:rPr>
          <w:rStyle w:val="CommentReference"/>
        </w:rPr>
        <w:commentReference w:id="61"/>
      </w:r>
    </w:p>
    <w:p w14:paraId="40B19A78" w14:textId="77777777" w:rsidR="00CD5F1D" w:rsidRPr="00AC36B8" w:rsidRDefault="00CD5F1D" w:rsidP="00CD5F1D">
      <w:pPr>
        <w:autoSpaceDE w:val="0"/>
        <w:autoSpaceDN w:val="0"/>
        <w:adjustRightInd w:val="0"/>
        <w:spacing w:after="0"/>
        <w:ind w:left="720"/>
        <w:rPr>
          <w:rFonts w:cs="Segoe UI"/>
          <w:color w:val="000000"/>
          <w:sz w:val="19"/>
          <w:szCs w:val="19"/>
        </w:rPr>
      </w:pPr>
    </w:p>
    <w:p w14:paraId="787FB2AD" w14:textId="7A04FD33" w:rsidR="00CD5F1D" w:rsidRPr="00AC36B8" w:rsidRDefault="00CD5F1D" w:rsidP="00CD5F1D">
      <w:pPr>
        <w:autoSpaceDE w:val="0"/>
        <w:autoSpaceDN w:val="0"/>
        <w:adjustRightInd w:val="0"/>
        <w:spacing w:after="0"/>
        <w:ind w:left="720"/>
        <w:rPr>
          <w:rFonts w:cs="Segoe UI"/>
          <w:color w:val="000000"/>
          <w:sz w:val="19"/>
          <w:szCs w:val="19"/>
        </w:rPr>
      </w:pPr>
      <w:r w:rsidRPr="00AC36B8">
        <w:rPr>
          <w:rFonts w:eastAsia="Consolas" w:cs="Segoe UI"/>
          <w:color w:val="008000"/>
          <w:sz w:val="19"/>
          <w:szCs w:val="19"/>
        </w:rPr>
        <w:t>// Positioning transform</w:t>
      </w:r>
    </w:p>
    <w:p w14:paraId="55F682D1"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auto</w:t>
      </w:r>
      <w:r w:rsidRPr="7FCA6A4F">
        <w:rPr>
          <w:rFonts w:ascii="Segoe UI,Consolas" w:eastAsia="Segoe UI,Consolas" w:hAnsi="Segoe UI,Consolas" w:cs="Segoe UI,Consolas"/>
          <w:color w:val="000000" w:themeColor="text1"/>
          <w:sz w:val="19"/>
          <w:szCs w:val="19"/>
        </w:rPr>
        <w:t xml:space="preserve"> positionTransform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TranslateTransform(); </w:t>
      </w:r>
      <w:r w:rsidRPr="7FCA6A4F">
        <w:rPr>
          <w:rFonts w:ascii="Segoe UI,Consolas" w:eastAsia="Segoe UI,Consolas" w:hAnsi="Segoe UI,Consolas" w:cs="Segoe UI,Consolas"/>
          <w:color w:val="008000"/>
          <w:sz w:val="19"/>
          <w:szCs w:val="19"/>
        </w:rPr>
        <w:t>// position</w:t>
      </w:r>
    </w:p>
    <w:p w14:paraId="6D058263"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positionTransform-&gt;X = GetPositionX(element);</w:t>
      </w:r>
    </w:p>
    <w:p w14:paraId="0767F07A"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positionTransform-&gt;Y = GetPositionY(element);</w:t>
      </w:r>
    </w:p>
    <w:p w14:paraId="39812A00" w14:textId="77777777" w:rsidR="00CD5F1D" w:rsidRPr="00AC36B8" w:rsidRDefault="00CD5F1D" w:rsidP="00CD5F1D">
      <w:pPr>
        <w:autoSpaceDE w:val="0"/>
        <w:autoSpaceDN w:val="0"/>
        <w:adjustRightInd w:val="0"/>
        <w:spacing w:after="0"/>
        <w:ind w:left="720"/>
        <w:rPr>
          <w:rFonts w:cs="Segoe UI"/>
          <w:color w:val="000000"/>
          <w:sz w:val="19"/>
          <w:szCs w:val="19"/>
        </w:rPr>
      </w:pPr>
    </w:p>
    <w:p w14:paraId="2B3505E3"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auto</w:t>
      </w:r>
      <w:r w:rsidRPr="7FCA6A4F">
        <w:rPr>
          <w:rFonts w:ascii="Segoe UI,Consolas" w:eastAsia="Segoe UI,Consolas" w:hAnsi="Segoe UI,Consolas" w:cs="Segoe UI,Consolas"/>
          <w:color w:val="000000" w:themeColor="text1"/>
          <w:sz w:val="19"/>
          <w:szCs w:val="19"/>
        </w:rPr>
        <w:t xml:space="preserve"> layerTransforms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TransformGroup();</w:t>
      </w:r>
    </w:p>
    <w:p w14:paraId="2C2F9EAC"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layerTransforms-&gt;Children-&gt;Append(sizeAnchorTransform);</w:t>
      </w:r>
    </w:p>
    <w:p w14:paraId="39E6F1B8"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layerTransforms-&gt;Children-&gt;Append(originTransform);</w:t>
      </w:r>
    </w:p>
    <w:p w14:paraId="6BD3F363"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layerTransforms-&gt;Children-&gt;Append(contentTransform);</w:t>
      </w:r>
    </w:p>
    <w:p w14:paraId="3D2D0B1C" w14:textId="77777777" w:rsidR="00CD5F1D" w:rsidRPr="00AC36B8" w:rsidRDefault="00CD5F1D" w:rsidP="00CD5F1D">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layerTransforms-&gt;Children-&gt;Append(positionTransform);</w:t>
      </w:r>
    </w:p>
    <w:p w14:paraId="534892CD" w14:textId="27142436" w:rsidR="00E60477" w:rsidRPr="00AC36B8" w:rsidRDefault="00C51800" w:rsidP="00E60477">
      <w:pPr>
        <w:ind w:left="720"/>
        <w:rPr>
          <w:rFonts w:cs="Segoe UI"/>
        </w:rPr>
      </w:pPr>
      <w:r w:rsidRPr="7FCA6A4F">
        <w:rPr>
          <w:rFonts w:ascii="Segoe UI,Consolas" w:eastAsia="Segoe UI,Consolas" w:hAnsi="Segoe UI,Consolas" w:cs="Segoe UI,Consolas"/>
          <w:color w:val="000000" w:themeColor="text1"/>
          <w:sz w:val="19"/>
          <w:szCs w:val="19"/>
        </w:rPr>
        <w:t>element</w:t>
      </w:r>
      <w:r w:rsidR="00CD5F1D" w:rsidRPr="7FCA6A4F">
        <w:rPr>
          <w:rFonts w:ascii="Segoe UI,Consolas" w:eastAsia="Segoe UI,Consolas" w:hAnsi="Segoe UI,Consolas" w:cs="Segoe UI,Consolas"/>
          <w:color w:val="000000" w:themeColor="text1"/>
          <w:sz w:val="19"/>
          <w:szCs w:val="19"/>
        </w:rPr>
        <w:t>-&gt;RenderTransform = layerTransforms;</w:t>
      </w:r>
    </w:p>
    <w:p w14:paraId="122CB6BF" w14:textId="26D134D7" w:rsidR="004B61FB" w:rsidRPr="0014533A" w:rsidRDefault="00E60477" w:rsidP="00C51800">
      <w:pPr>
        <w:rPr>
          <w:rFonts w:cs="Segoe UI"/>
        </w:rPr>
      </w:pPr>
      <w:r w:rsidRPr="0014533A">
        <w:rPr>
          <w:rFonts w:eastAsia="Segoe UI" w:cs="Segoe UI"/>
          <w:b/>
          <w:i/>
        </w:rPr>
        <w:t>The ordering above matches</w:t>
      </w:r>
      <w:r w:rsidR="004B61FB" w:rsidRPr="0014533A">
        <w:rPr>
          <w:rFonts w:eastAsia="Segoe UI" w:cs="Segoe UI"/>
          <w:b/>
          <w:i/>
        </w:rPr>
        <w:t xml:space="preserve"> the</w:t>
      </w:r>
      <w:r w:rsidR="00137469" w:rsidRPr="0014533A">
        <w:rPr>
          <w:rFonts w:eastAsia="Segoe UI" w:cs="Segoe UI"/>
          <w:b/>
          <w:i/>
        </w:rPr>
        <w:t xml:space="preserve"> iOS</w:t>
      </w:r>
      <w:r w:rsidRPr="0014533A">
        <w:rPr>
          <w:rFonts w:eastAsia="Segoe UI" w:cs="Segoe UI"/>
          <w:b/>
          <w:i/>
        </w:rPr>
        <w:t xml:space="preserve"> CALayer functionality</w:t>
      </w:r>
      <w:r w:rsidR="004B61FB" w:rsidRPr="0014533A">
        <w:rPr>
          <w:rFonts w:eastAsia="Segoe UI" w:cs="Segoe UI"/>
          <w:b/>
          <w:i/>
        </w:rPr>
        <w:t xml:space="preserve"> that we’re emulating</w:t>
      </w:r>
      <w:r w:rsidRPr="0014533A">
        <w:rPr>
          <w:rFonts w:eastAsia="Segoe UI" w:cs="Segoe UI"/>
          <w:b/>
          <w:i/>
        </w:rPr>
        <w:t>.</w:t>
      </w:r>
      <w:r w:rsidRPr="0014533A">
        <w:rPr>
          <w:rFonts w:eastAsia="Segoe UI" w:cs="Segoe UI"/>
        </w:rPr>
        <w:t xml:space="preserve">  </w:t>
      </w:r>
      <w:r w:rsidR="00C51800" w:rsidRPr="0014533A">
        <w:rPr>
          <w:rFonts w:eastAsia="Segoe UI" w:cs="Segoe UI"/>
        </w:rPr>
        <w:t>With the necessary RenderTransforms applied to the CALayerXaml</w:t>
      </w:r>
      <w:r w:rsidR="004B61FB" w:rsidRPr="0014533A">
        <w:rPr>
          <w:rFonts w:eastAsia="Segoe UI" w:cs="Segoe UI"/>
        </w:rPr>
        <w:t xml:space="preserve"> object</w:t>
      </w:r>
      <w:r w:rsidR="00137469" w:rsidRPr="0014533A">
        <w:rPr>
          <w:rFonts w:eastAsia="Segoe UI" w:cs="Segoe UI"/>
        </w:rPr>
        <w:t xml:space="preserve"> in the correct order</w:t>
      </w:r>
      <w:r w:rsidR="00C51800" w:rsidRPr="0014533A">
        <w:rPr>
          <w:rFonts w:eastAsia="Segoe UI" w:cs="Segoe UI"/>
        </w:rPr>
        <w:t>, property changes and animat</w:t>
      </w:r>
      <w:r w:rsidR="00137469" w:rsidRPr="0014533A">
        <w:rPr>
          <w:rFonts w:eastAsia="Segoe UI" w:cs="Segoe UI"/>
        </w:rPr>
        <w:t>ions can be applied as needed – app code ‘just works’.</w:t>
      </w:r>
    </w:p>
    <w:p w14:paraId="36A8FD8C" w14:textId="77777777" w:rsidR="000E0FF7" w:rsidRPr="0014533A" w:rsidRDefault="000E0FF7" w:rsidP="000E0FF7">
      <w:pPr>
        <w:pStyle w:val="Heading4"/>
        <w:rPr>
          <w:rFonts w:cs="Segoe UI"/>
        </w:rPr>
      </w:pPr>
      <w:r w:rsidRPr="0014533A">
        <w:rPr>
          <w:rFonts w:eastAsia="Segoe UI" w:cs="Segoe UI"/>
        </w:rPr>
        <w:t>AutoLayout</w:t>
      </w:r>
    </w:p>
    <w:p w14:paraId="454DCFE3" w14:textId="3BB2FF0A" w:rsidR="008B03E9" w:rsidRPr="0014533A" w:rsidRDefault="006266AA" w:rsidP="000E0FF7">
      <w:pPr>
        <w:rPr>
          <w:rFonts w:cs="Segoe UI"/>
        </w:rPr>
      </w:pPr>
      <w:r w:rsidRPr="0014533A">
        <w:rPr>
          <w:rFonts w:eastAsia="Segoe UI" w:cs="Segoe UI"/>
        </w:rPr>
        <w:t xml:space="preserve">UIKit’s </w:t>
      </w:r>
      <w:hyperlink r:id="rId75">
        <w:r w:rsidR="7E3C3DA0" w:rsidRPr="0014533A">
          <w:rPr>
            <w:rStyle w:val="Hyperlink"/>
            <w:rFonts w:eastAsiaTheme="minorBidi"/>
            <w:sz w:val="20"/>
          </w:rPr>
          <w:t>AutoLayout feature</w:t>
        </w:r>
      </w:hyperlink>
      <w:r w:rsidRPr="0014533A">
        <w:rPr>
          <w:rFonts w:eastAsia="Segoe UI" w:cs="Segoe UI"/>
        </w:rPr>
        <w:t xml:space="preserve"> dynamically calculates the sizes and positions of all UIViews in </w:t>
      </w:r>
      <w:r w:rsidR="00AE7715" w:rsidRPr="0014533A">
        <w:rPr>
          <w:rFonts w:eastAsia="Segoe UI" w:cs="Segoe UI"/>
        </w:rPr>
        <w:t>a scene</w:t>
      </w:r>
      <w:r w:rsidRPr="0014533A">
        <w:rPr>
          <w:rFonts w:eastAsia="Segoe UI" w:cs="Segoe UI"/>
        </w:rPr>
        <w:t xml:space="preserve">, </w:t>
      </w:r>
      <w:r w:rsidR="008B03E9" w:rsidRPr="0014533A">
        <w:rPr>
          <w:rFonts w:eastAsia="Segoe UI" w:cs="Segoe UI"/>
        </w:rPr>
        <w:t>according to</w:t>
      </w:r>
      <w:r w:rsidRPr="0014533A">
        <w:rPr>
          <w:rFonts w:eastAsia="Segoe UI" w:cs="Segoe UI"/>
        </w:rPr>
        <w:t xml:space="preserve"> constraints placed </w:t>
      </w:r>
      <w:r w:rsidR="008B03E9" w:rsidRPr="0014533A">
        <w:rPr>
          <w:rFonts w:eastAsia="Segoe UI" w:cs="Segoe UI"/>
        </w:rPr>
        <w:t>on</w:t>
      </w:r>
      <w:r w:rsidRPr="0014533A">
        <w:rPr>
          <w:rFonts w:eastAsia="Segoe UI" w:cs="Segoe UI"/>
        </w:rPr>
        <w:t xml:space="preserve"> those UIViews.  WinObjC’s </w:t>
      </w:r>
      <w:r w:rsidR="008B03E9" w:rsidRPr="0014533A">
        <w:rPr>
          <w:rFonts w:eastAsia="Segoe UI" w:cs="Segoe UI"/>
        </w:rPr>
        <w:t xml:space="preserve">AutoLayout </w:t>
      </w:r>
      <w:r w:rsidRPr="0014533A">
        <w:rPr>
          <w:rFonts w:eastAsia="Segoe UI" w:cs="Segoe UI"/>
        </w:rPr>
        <w:t xml:space="preserve">implementation </w:t>
      </w:r>
      <w:r w:rsidR="008B03E9" w:rsidRPr="0014533A">
        <w:rPr>
          <w:rFonts w:eastAsia="Segoe UI" w:cs="Segoe UI"/>
        </w:rPr>
        <w:t>leverages</w:t>
      </w:r>
      <w:r w:rsidRPr="0014533A">
        <w:rPr>
          <w:rFonts w:eastAsia="Segoe UI" w:cs="Segoe UI"/>
        </w:rPr>
        <w:t xml:space="preserve"> the OSS libcassowary </w:t>
      </w:r>
      <w:r w:rsidR="008B03E9" w:rsidRPr="0014533A">
        <w:rPr>
          <w:rFonts w:eastAsia="Segoe UI" w:cs="Segoe UI"/>
        </w:rPr>
        <w:t xml:space="preserve">constraint-solving </w:t>
      </w:r>
      <w:r w:rsidRPr="0014533A">
        <w:rPr>
          <w:rFonts w:eastAsia="Segoe UI" w:cs="Segoe UI"/>
        </w:rPr>
        <w:t>engine</w:t>
      </w:r>
      <w:r w:rsidR="00136B64" w:rsidRPr="0014533A">
        <w:rPr>
          <w:rFonts w:eastAsia="Segoe UI" w:cs="Segoe UI"/>
        </w:rPr>
        <w:t xml:space="preserve"> during the UIView layout pass</w:t>
      </w:r>
      <w:r w:rsidRPr="0014533A">
        <w:rPr>
          <w:rFonts w:eastAsia="Segoe UI" w:cs="Segoe UI"/>
        </w:rPr>
        <w:t xml:space="preserve">.  </w:t>
      </w:r>
    </w:p>
    <w:p w14:paraId="1D58D3EC" w14:textId="45C940AB" w:rsidR="00FB79BB" w:rsidRPr="0014533A" w:rsidRDefault="00C63235" w:rsidP="000E0FF7">
      <w:pPr>
        <w:rPr>
          <w:rFonts w:cs="Segoe UI"/>
        </w:rPr>
      </w:pPr>
      <w:r w:rsidRPr="0014533A">
        <w:rPr>
          <w:rFonts w:eastAsia="Segoe UI" w:cs="Segoe UI"/>
        </w:rPr>
        <w:t>During each</w:t>
      </w:r>
      <w:r w:rsidR="008B03E9" w:rsidRPr="0014533A">
        <w:rPr>
          <w:rFonts w:eastAsia="Segoe UI" w:cs="Segoe UI"/>
        </w:rPr>
        <w:t xml:space="preserve"> UIView layout update cycle, </w:t>
      </w:r>
      <w:r w:rsidRPr="0014533A">
        <w:rPr>
          <w:rFonts w:eastAsia="Segoe UI" w:cs="Segoe UI"/>
        </w:rPr>
        <w:t xml:space="preserve">WinObjC’s </w:t>
      </w:r>
      <w:r w:rsidR="008B03E9" w:rsidRPr="0014533A">
        <w:rPr>
          <w:rFonts w:eastAsia="Segoe UI" w:cs="Segoe UI"/>
        </w:rPr>
        <w:t>AutoLayout implementation</w:t>
      </w:r>
      <w:r w:rsidR="006266AA" w:rsidRPr="0014533A">
        <w:rPr>
          <w:rFonts w:eastAsia="Segoe UI" w:cs="Segoe UI"/>
        </w:rPr>
        <w:t xml:space="preserve"> calculate</w:t>
      </w:r>
      <w:r w:rsidR="008B03E9" w:rsidRPr="0014533A">
        <w:rPr>
          <w:rFonts w:eastAsia="Segoe UI" w:cs="Segoe UI"/>
        </w:rPr>
        <w:t>s</w:t>
      </w:r>
      <w:r w:rsidR="006266AA" w:rsidRPr="0014533A">
        <w:rPr>
          <w:rFonts w:eastAsia="Segoe UI" w:cs="Segoe UI"/>
        </w:rPr>
        <w:t xml:space="preserve"> desired UIView sizes and positions</w:t>
      </w:r>
      <w:r w:rsidRPr="0014533A">
        <w:rPr>
          <w:rFonts w:eastAsia="Segoe UI" w:cs="Segoe UI"/>
        </w:rPr>
        <w:t xml:space="preserve"> according to</w:t>
      </w:r>
      <w:r w:rsidR="006266AA" w:rsidRPr="0014533A">
        <w:rPr>
          <w:rFonts w:eastAsia="Segoe UI" w:cs="Segoe UI"/>
        </w:rPr>
        <w:t xml:space="preserve"> the </w:t>
      </w:r>
      <w:r w:rsidR="008B03E9" w:rsidRPr="0014533A">
        <w:rPr>
          <w:rFonts w:eastAsia="Segoe UI" w:cs="Segoe UI"/>
        </w:rPr>
        <w:t>app’s</w:t>
      </w:r>
      <w:r w:rsidR="006266AA" w:rsidRPr="0014533A">
        <w:rPr>
          <w:rFonts w:eastAsia="Segoe UI" w:cs="Segoe UI"/>
        </w:rPr>
        <w:t xml:space="preserve"> </w:t>
      </w:r>
      <w:r w:rsidR="008B03E9" w:rsidRPr="0014533A">
        <w:rPr>
          <w:rFonts w:eastAsia="Segoe UI" w:cs="Segoe UI"/>
        </w:rPr>
        <w:t xml:space="preserve">declared </w:t>
      </w:r>
      <w:r w:rsidR="006266AA" w:rsidRPr="0014533A">
        <w:rPr>
          <w:rFonts w:eastAsia="Segoe UI" w:cs="Segoe UI"/>
        </w:rPr>
        <w:t xml:space="preserve">AutoLayout constraints.  </w:t>
      </w:r>
      <w:r w:rsidR="008B03E9" w:rsidRPr="0014533A">
        <w:rPr>
          <w:rFonts w:eastAsia="Segoe UI" w:cs="Segoe UI"/>
        </w:rPr>
        <w:t>After</w:t>
      </w:r>
      <w:r w:rsidR="006266AA" w:rsidRPr="0014533A">
        <w:rPr>
          <w:rFonts w:eastAsia="Segoe UI" w:cs="Segoe UI"/>
        </w:rPr>
        <w:t xml:space="preserve"> </w:t>
      </w:r>
      <w:r w:rsidRPr="0014533A">
        <w:rPr>
          <w:rFonts w:eastAsia="Segoe UI" w:cs="Segoe UI"/>
        </w:rPr>
        <w:t>the desired</w:t>
      </w:r>
      <w:r w:rsidR="006266AA" w:rsidRPr="0014533A">
        <w:rPr>
          <w:rFonts w:eastAsia="Segoe UI" w:cs="Segoe UI"/>
        </w:rPr>
        <w:t xml:space="preserve"> sizes and positions are determined</w:t>
      </w:r>
      <w:r w:rsidR="008B03E9" w:rsidRPr="0014533A">
        <w:rPr>
          <w:rFonts w:eastAsia="Segoe UI" w:cs="Segoe UI"/>
        </w:rPr>
        <w:t xml:space="preserve"> by AutoLayout</w:t>
      </w:r>
      <w:r w:rsidR="006266AA" w:rsidRPr="0014533A">
        <w:rPr>
          <w:rFonts w:eastAsia="Segoe UI" w:cs="Segoe UI"/>
        </w:rPr>
        <w:t xml:space="preserve">, the AutoLayout code simply calls the </w:t>
      </w:r>
      <w:r w:rsidR="006266AA" w:rsidRPr="0014533A">
        <w:rPr>
          <w:rFonts w:eastAsia="Segoe UI" w:cs="Segoe UI"/>
          <w:i/>
        </w:rPr>
        <w:t>same</w:t>
      </w:r>
      <w:r w:rsidR="006266AA" w:rsidRPr="0014533A">
        <w:rPr>
          <w:rFonts w:eastAsia="Segoe UI" w:cs="Segoe UI"/>
        </w:rPr>
        <w:t xml:space="preserve"> UIView/CALayer APIs (setFrame, etc.) </w:t>
      </w:r>
      <w:r w:rsidR="00136B64" w:rsidRPr="0014533A">
        <w:rPr>
          <w:rFonts w:eastAsia="Segoe UI" w:cs="Segoe UI"/>
        </w:rPr>
        <w:t xml:space="preserve">in order </w:t>
      </w:r>
      <w:r w:rsidR="006266AA" w:rsidRPr="0014533A">
        <w:rPr>
          <w:rFonts w:eastAsia="Segoe UI" w:cs="Segoe UI"/>
        </w:rPr>
        <w:t xml:space="preserve">to position and size each UIView as needed. </w:t>
      </w:r>
    </w:p>
    <w:p w14:paraId="54C2BBAF" w14:textId="27734F41" w:rsidR="001C7E82" w:rsidRPr="0014533A" w:rsidRDefault="001C7E82" w:rsidP="000E0FF7">
      <w:pPr>
        <w:rPr>
          <w:rFonts w:cs="Segoe UI"/>
        </w:rPr>
      </w:pPr>
      <w:r w:rsidRPr="0014533A">
        <w:rPr>
          <w:rFonts w:eastAsia="Segoe UI" w:cs="Segoe UI"/>
        </w:rPr>
        <w:t xml:space="preserve">See the </w:t>
      </w:r>
      <w:ins w:id="62" w:author="Jared Henderson" w:date="2016-10-12T11:11:00Z">
        <w:r w:rsidR="00D73354" w:rsidRPr="0014533A">
          <w:rPr>
            <w:rFonts w:cs="Segoe UI"/>
          </w:rPr>
          <w:fldChar w:fldCharType="begin"/>
        </w:r>
        <w:r w:rsidR="00D73354" w:rsidRPr="0014533A">
          <w:rPr>
            <w:rStyle w:val="Hyperlink"/>
            <w:rFonts w:eastAsiaTheme="minorBidi"/>
            <w:sz w:val="20"/>
          </w:rPr>
          <w:instrText xml:space="preserve"> HYPERLINK  \l "_Autolayout" </w:instrText>
        </w:r>
        <w:r w:rsidR="00D73354" w:rsidRPr="0014533A">
          <w:rPr>
            <w:rStyle w:val="Hyperlink"/>
            <w:rFonts w:eastAsiaTheme="minorBidi"/>
            <w:sz w:val="20"/>
          </w:rPr>
          <w:fldChar w:fldCharType="separate"/>
        </w:r>
        <w:commentRangeStart w:id="63"/>
        <w:commentRangeStart w:id="64"/>
        <w:r w:rsidR="7E3C3DA0" w:rsidRPr="0014533A">
          <w:rPr>
            <w:rStyle w:val="Hyperlink"/>
            <w:rFonts w:eastAsiaTheme="minorBidi"/>
            <w:sz w:val="20"/>
          </w:rPr>
          <w:t>design section regarding Autolayout</w:t>
        </w:r>
        <w:r w:rsidR="00D73354" w:rsidRPr="0014533A">
          <w:rPr>
            <w:rFonts w:cs="Segoe UI"/>
          </w:rPr>
          <w:fldChar w:fldCharType="end"/>
        </w:r>
      </w:ins>
      <w:r w:rsidRPr="0014533A">
        <w:rPr>
          <w:rFonts w:eastAsia="Segoe UI" w:cs="Segoe UI"/>
        </w:rPr>
        <w:t xml:space="preserve"> </w:t>
      </w:r>
      <w:commentRangeEnd w:id="63"/>
      <w:r w:rsidR="00DF7E0D" w:rsidRPr="0014533A">
        <w:rPr>
          <w:rStyle w:val="CommentReference"/>
          <w:rFonts w:eastAsia="Calibri" w:cs="Segoe UI"/>
          <w:i/>
        </w:rPr>
        <w:commentReference w:id="63"/>
      </w:r>
      <w:commentRangeEnd w:id="64"/>
      <w:r w:rsidR="00D73354" w:rsidRPr="0014533A">
        <w:rPr>
          <w:rStyle w:val="CommentReference"/>
          <w:rFonts w:eastAsia="Calibri" w:cs="Segoe UI"/>
          <w:i/>
        </w:rPr>
        <w:commentReference w:id="64"/>
      </w:r>
      <w:r w:rsidRPr="0014533A">
        <w:rPr>
          <w:rFonts w:eastAsia="Segoe UI" w:cs="Segoe UI"/>
        </w:rPr>
        <w:t>below for more details</w:t>
      </w:r>
      <w:r w:rsidR="006148E0" w:rsidRPr="0014533A">
        <w:rPr>
          <w:rFonts w:eastAsia="Segoe UI" w:cs="Segoe UI"/>
        </w:rPr>
        <w:t xml:space="preserve"> on how this will </w:t>
      </w:r>
      <w:r w:rsidR="00A47175" w:rsidRPr="0014533A">
        <w:rPr>
          <w:rFonts w:eastAsia="Segoe UI" w:cs="Segoe UI"/>
        </w:rPr>
        <w:t>continue to work post-refactor</w:t>
      </w:r>
      <w:r w:rsidR="7E3C3DA0" w:rsidRPr="0014533A">
        <w:rPr>
          <w:rFonts w:eastAsia="Segoe UI" w:cs="Segoe UI"/>
        </w:rPr>
        <w:t>.</w:t>
      </w:r>
      <w:hyperlink w:anchor="_Layout/Autolayout" w:history="1"/>
    </w:p>
    <w:p w14:paraId="294FE4FB" w14:textId="48470458" w:rsidR="00573BD4" w:rsidRPr="0014533A" w:rsidRDefault="00573BD4" w:rsidP="00573BD4">
      <w:pPr>
        <w:pStyle w:val="Heading3"/>
        <w:rPr>
          <w:rFonts w:cs="Segoe UI"/>
        </w:rPr>
      </w:pPr>
      <w:r w:rsidRPr="0014533A">
        <w:rPr>
          <w:rFonts w:cs="Segoe UI"/>
        </w:rPr>
        <w:t>Layer Hierarchy Management</w:t>
      </w:r>
    </w:p>
    <w:p w14:paraId="677E6F92" w14:textId="786101BD" w:rsidR="000E2795" w:rsidRPr="00AC36B8" w:rsidRDefault="000E2795" w:rsidP="000E2795">
      <w:pPr>
        <w:rPr>
          <w:rFonts w:cs="Segoe UI"/>
        </w:rPr>
      </w:pPr>
      <w:commentRangeStart w:id="65"/>
      <w:commentRangeStart w:id="66"/>
      <w:r w:rsidRPr="0014533A">
        <w:rPr>
          <w:rFonts w:eastAsia="Segoe UI" w:cs="Segoe UI"/>
        </w:rPr>
        <w:t xml:space="preserve">Given that all CALayers are backed by CALayerXaml instances (which derive from Xaml Panel), sublayers are </w:t>
      </w:r>
      <w:r w:rsidR="007F628A" w:rsidRPr="0014533A">
        <w:rPr>
          <w:rFonts w:eastAsia="Segoe UI" w:cs="Segoe UI"/>
          <w:i/>
        </w:rPr>
        <w:t xml:space="preserve">usually </w:t>
      </w:r>
      <w:r w:rsidRPr="0014533A">
        <w:rPr>
          <w:rFonts w:eastAsia="Segoe UI" w:cs="Segoe UI"/>
        </w:rPr>
        <w:t>added directly to the CALayerXaml’s Children collection</w:t>
      </w:r>
      <w:r w:rsidR="007F628A" w:rsidRPr="0014533A">
        <w:rPr>
          <w:rFonts w:eastAsia="Segoe UI" w:cs="Segoe UI"/>
        </w:rPr>
        <w:t xml:space="preserve"> starting at element 0</w:t>
      </w:r>
      <w:r w:rsidRPr="0014533A">
        <w:rPr>
          <w:rFonts w:eastAsia="Segoe UI" w:cs="Segoe UI"/>
        </w:rPr>
        <w:t>.</w:t>
      </w:r>
      <w:r w:rsidR="007F628A" w:rsidRPr="0014533A">
        <w:rPr>
          <w:rFonts w:eastAsia="Segoe UI" w:cs="Segoe UI"/>
        </w:rPr>
        <w:t xml:space="preserve">  However, if the parent CALayerXaml instance contains any LayerContent, all of its children are added starting at element 1 (until its LayerContent is removed – at which point all of the children are shifted accordingly).</w:t>
      </w:r>
      <w:commentRangeEnd w:id="65"/>
      <w:r w:rsidR="4D8A1C26" w:rsidRPr="0014533A">
        <w:rPr>
          <w:rStyle w:val="CommentReference"/>
          <w:rFonts w:cs="Segoe UI"/>
        </w:rPr>
        <w:commentReference w:id="65"/>
      </w:r>
      <w:commentRangeEnd w:id="66"/>
      <w:r w:rsidR="00C9375D" w:rsidRPr="0014533A">
        <w:rPr>
          <w:rStyle w:val="CommentReference"/>
          <w:rFonts w:cs="Segoe UI"/>
        </w:rPr>
        <w:commentReference w:id="66"/>
      </w:r>
      <w:r w:rsidR="00C9375D" w:rsidRPr="0014533A">
        <w:rPr>
          <w:rFonts w:eastAsia="Segoe UI" w:cs="Segoe UI"/>
        </w:rPr>
        <w:t xml:space="preserve">  There is an </w:t>
      </w:r>
      <w:r w:rsidR="00C9375D" w:rsidRPr="0014533A">
        <w:rPr>
          <w:rFonts w:eastAsia="Segoe UI" w:cs="Segoe UI"/>
          <w:i/>
        </w:rPr>
        <w:t>additional</w:t>
      </w:r>
      <w:r w:rsidR="00C9375D" w:rsidRPr="0014533A">
        <w:rPr>
          <w:rFonts w:eastAsia="Segoe UI" w:cs="Segoe UI"/>
        </w:rPr>
        <w:t xml:space="preserve"> special-case for UIScrollView’s backing CALayerXaml, because its children are actually added into a separate UIElement.</w:t>
      </w:r>
    </w:p>
    <w:p w14:paraId="4EA24B45" w14:textId="561AA842" w:rsidR="00130EED" w:rsidRPr="00AC36B8" w:rsidRDefault="00130EED" w:rsidP="00130EED">
      <w:pPr>
        <w:pStyle w:val="Heading3"/>
        <w:rPr>
          <w:rFonts w:cs="Segoe UI"/>
        </w:rPr>
      </w:pPr>
      <w:commentRangeStart w:id="67"/>
      <w:commentRangeStart w:id="68"/>
      <w:r w:rsidRPr="00AC36B8">
        <w:rPr>
          <w:rFonts w:cs="Segoe UI"/>
        </w:rPr>
        <w:t>Rendering</w:t>
      </w:r>
    </w:p>
    <w:p w14:paraId="2FBA8526" w14:textId="4268152D" w:rsidR="006D5D8A" w:rsidRPr="00AC36B8" w:rsidRDefault="006D5D8A" w:rsidP="000E195D">
      <w:pPr>
        <w:rPr>
          <w:rFonts w:cs="Segoe UI"/>
        </w:rPr>
      </w:pPr>
      <w:r w:rsidRPr="00AC36B8">
        <w:rPr>
          <w:rFonts w:cs="Segoe UI"/>
          <w:highlight w:val="magenta"/>
        </w:rPr>
        <w:t xml:space="preserve">[TODO: </w:t>
      </w:r>
      <w:r w:rsidR="00E14E53" w:rsidRPr="00AC36B8">
        <w:rPr>
          <w:rFonts w:cs="Segoe UI"/>
          <w:highlight w:val="magenta"/>
        </w:rPr>
        <w:t>Do we need to g</w:t>
      </w:r>
      <w:r w:rsidRPr="00AC36B8">
        <w:rPr>
          <w:rFonts w:cs="Segoe UI"/>
          <w:highlight w:val="magenta"/>
        </w:rPr>
        <w:t xml:space="preserve">o into more details on how </w:t>
      </w:r>
      <w:r w:rsidR="00E14E53" w:rsidRPr="00AC36B8">
        <w:rPr>
          <w:rFonts w:cs="Segoe UI"/>
          <w:highlight w:val="magenta"/>
        </w:rPr>
        <w:t>content is</w:t>
      </w:r>
      <w:r w:rsidRPr="00AC36B8">
        <w:rPr>
          <w:rFonts w:cs="Segoe UI"/>
          <w:highlight w:val="magenta"/>
        </w:rPr>
        <w:t xml:space="preserve"> rendered</w:t>
      </w:r>
      <w:r w:rsidR="00C16D8A" w:rsidRPr="00AC36B8">
        <w:rPr>
          <w:rFonts w:cs="Segoe UI"/>
          <w:b/>
          <w:i/>
          <w:highlight w:val="magenta"/>
        </w:rPr>
        <w:t xml:space="preserve"> </w:t>
      </w:r>
      <w:r w:rsidR="00C16D8A" w:rsidRPr="00AC36B8">
        <w:rPr>
          <w:rFonts w:cs="Segoe UI"/>
          <w:highlight w:val="magenta"/>
        </w:rPr>
        <w:t>pre-refactor</w:t>
      </w:r>
      <w:r w:rsidR="00E14E53" w:rsidRPr="00AC36B8">
        <w:rPr>
          <w:rFonts w:cs="Segoe UI"/>
          <w:highlight w:val="magenta"/>
        </w:rPr>
        <w:t>?</w:t>
      </w:r>
      <w:r w:rsidRPr="00AC36B8">
        <w:rPr>
          <w:rFonts w:cs="Segoe UI"/>
          <w:highlight w:val="magenta"/>
        </w:rPr>
        <w:t>]</w:t>
      </w:r>
    </w:p>
    <w:p w14:paraId="673085D9" w14:textId="4C5EC1F4" w:rsidR="002A1E94" w:rsidRPr="00AC36B8" w:rsidRDefault="002A1E94" w:rsidP="002A1E94">
      <w:pPr>
        <w:pStyle w:val="Heading3"/>
        <w:rPr>
          <w:rFonts w:eastAsia="Segoe UI" w:cs="Segoe UI"/>
        </w:rPr>
      </w:pPr>
      <w:r w:rsidRPr="7FCA6A4F">
        <w:rPr>
          <w:rFonts w:eastAsia="Segoe UI" w:cs="Segoe UI"/>
        </w:rPr>
        <w:t>CALayer Implementations</w:t>
      </w:r>
    </w:p>
    <w:p w14:paraId="540D1ECA" w14:textId="3E6A9CF9" w:rsidR="000E195D" w:rsidRPr="00AC36B8" w:rsidRDefault="006D5D8A" w:rsidP="000E195D">
      <w:pPr>
        <w:rPr>
          <w:rFonts w:cs="Segoe UI"/>
        </w:rPr>
      </w:pPr>
      <w:r w:rsidRPr="7FCA6A4F">
        <w:rPr>
          <w:rFonts w:eastAsia="Segoe UI" w:cs="Segoe UI"/>
          <w:highlight w:val="magenta"/>
        </w:rPr>
        <w:t xml:space="preserve">[TODO: </w:t>
      </w:r>
      <w:r w:rsidR="00E14E53" w:rsidRPr="7FCA6A4F">
        <w:rPr>
          <w:rFonts w:eastAsia="Segoe UI" w:cs="Segoe UI"/>
          <w:highlight w:val="magenta"/>
        </w:rPr>
        <w:t>Do we need a b</w:t>
      </w:r>
      <w:r w:rsidR="002A1E94" w:rsidRPr="7FCA6A4F">
        <w:rPr>
          <w:rFonts w:eastAsia="Segoe UI" w:cs="Segoe UI"/>
          <w:highlight w:val="magenta"/>
        </w:rPr>
        <w:t xml:space="preserve">rief overview of </w:t>
      </w:r>
      <w:r w:rsidR="0015548D" w:rsidRPr="7FCA6A4F">
        <w:rPr>
          <w:rFonts w:eastAsia="Segoe UI" w:cs="Segoe UI"/>
          <w:highlight w:val="magenta"/>
        </w:rPr>
        <w:t>which CALayers</w:t>
      </w:r>
      <w:r w:rsidR="002A1E94" w:rsidRPr="7FCA6A4F">
        <w:rPr>
          <w:rFonts w:eastAsia="Segoe UI" w:cs="Segoe UI"/>
          <w:highlight w:val="magenta"/>
        </w:rPr>
        <w:t xml:space="preserve"> we have implemented today</w:t>
      </w:r>
      <w:r w:rsidR="00E14E53" w:rsidRPr="7FCA6A4F">
        <w:rPr>
          <w:rFonts w:eastAsia="Segoe UI" w:cs="Segoe UI"/>
          <w:highlight w:val="magenta"/>
        </w:rPr>
        <w:t>?</w:t>
      </w:r>
      <w:r w:rsidRPr="7FCA6A4F">
        <w:rPr>
          <w:rFonts w:eastAsia="Segoe UI" w:cs="Segoe UI"/>
          <w:highlight w:val="magenta"/>
        </w:rPr>
        <w:t>]</w:t>
      </w:r>
      <w:commentRangeEnd w:id="67"/>
      <w:r w:rsidR="00C677E1">
        <w:rPr>
          <w:rStyle w:val="CommentReference"/>
        </w:rPr>
        <w:commentReference w:id="67"/>
      </w:r>
      <w:commentRangeEnd w:id="68"/>
      <w:r w:rsidR="005B647B">
        <w:rPr>
          <w:rStyle w:val="CommentReference"/>
        </w:rPr>
        <w:commentReference w:id="68"/>
      </w:r>
    </w:p>
    <w:p w14:paraId="0FD3446F" w14:textId="5FFA128F" w:rsidR="003F2DFD" w:rsidRPr="00AC36B8" w:rsidRDefault="00377E86" w:rsidP="00A3495E">
      <w:pPr>
        <w:pStyle w:val="Heading1"/>
      </w:pPr>
      <w:bookmarkStart w:id="69" w:name="_Design"/>
      <w:bookmarkEnd w:id="69"/>
      <w:r w:rsidRPr="00AC36B8">
        <w:t>Design</w:t>
      </w:r>
    </w:p>
    <w:p w14:paraId="4054FB32" w14:textId="4A09C441" w:rsidR="00EC534B" w:rsidRPr="00AC36B8" w:rsidRDefault="00EC534B" w:rsidP="00EC534B">
      <w:pPr>
        <w:pStyle w:val="Heading2"/>
      </w:pPr>
      <w:bookmarkStart w:id="70" w:name="_Overview"/>
      <w:bookmarkEnd w:id="70"/>
      <w:r w:rsidRPr="00AC36B8">
        <w:t>Overview</w:t>
      </w:r>
    </w:p>
    <w:p w14:paraId="7DA7B9A4" w14:textId="21D5C15B" w:rsidR="002C5CBC" w:rsidRPr="002E0992" w:rsidRDefault="002C5CBC" w:rsidP="002C5CBC">
      <w:pPr>
        <w:rPr>
          <w:rFonts w:cs="Segoe UI"/>
        </w:rPr>
      </w:pPr>
      <w:r w:rsidRPr="002E0992">
        <w:rPr>
          <w:rFonts w:eastAsia="Segoe UI" w:cs="Segoe UI"/>
        </w:rPr>
        <w:t xml:space="preserve">The current CACompositor architecture </w:t>
      </w:r>
      <w:r w:rsidR="0042614C" w:rsidRPr="002E0992">
        <w:rPr>
          <w:rFonts w:eastAsia="Segoe UI" w:cs="Segoe UI"/>
        </w:rPr>
        <w:t xml:space="preserve">meets our needs in many areas, but it </w:t>
      </w:r>
      <w:r w:rsidRPr="002E0992">
        <w:rPr>
          <w:rFonts w:eastAsia="Segoe UI" w:cs="Segoe UI"/>
        </w:rPr>
        <w:t>poses some technical challenges, particularly around our ability to integrate more closely with Xaml and WinRT</w:t>
      </w:r>
      <w:r w:rsidR="00656148" w:rsidRPr="002E0992">
        <w:rPr>
          <w:rFonts w:eastAsia="Segoe UI" w:cs="Segoe UI"/>
        </w:rPr>
        <w:t xml:space="preserve">.  The design outlined in this section </w:t>
      </w:r>
      <w:r w:rsidR="00656148" w:rsidRPr="002E0992">
        <w:rPr>
          <w:rFonts w:eastAsia="Segoe UI" w:cs="Segoe UI"/>
          <w:i/>
        </w:rPr>
        <w:t>primarily</w:t>
      </w:r>
      <w:r w:rsidR="00656148" w:rsidRPr="002E0992">
        <w:rPr>
          <w:rFonts w:eastAsia="Segoe UI" w:cs="Segoe UI"/>
        </w:rPr>
        <w:t xml:space="preserve"> involves refactoring WinObjC’s existing Core Animation (CACompositor) implementation to</w:t>
      </w:r>
      <w:r w:rsidR="00212B76" w:rsidRPr="002E0992">
        <w:rPr>
          <w:rFonts w:eastAsia="Segoe UI" w:cs="Segoe UI"/>
        </w:rPr>
        <w:t xml:space="preserve"> maintain existing Core Animation support, while also</w:t>
      </w:r>
      <w:r w:rsidR="00656148" w:rsidRPr="002E0992">
        <w:rPr>
          <w:rFonts w:eastAsia="Segoe UI" w:cs="Segoe UI"/>
        </w:rPr>
        <w:t xml:space="preserve"> address</w:t>
      </w:r>
      <w:r w:rsidR="00212B76" w:rsidRPr="002E0992">
        <w:rPr>
          <w:rFonts w:eastAsia="Segoe UI" w:cs="Segoe UI"/>
        </w:rPr>
        <w:t>ing</w:t>
      </w:r>
      <w:r w:rsidR="00656148" w:rsidRPr="002E0992">
        <w:rPr>
          <w:rFonts w:eastAsia="Segoe UI" w:cs="Segoe UI"/>
        </w:rPr>
        <w:t xml:space="preserve"> </w:t>
      </w:r>
      <w:r w:rsidR="005E10C2" w:rsidRPr="002E0992">
        <w:rPr>
          <w:rFonts w:eastAsia="Segoe UI" w:cs="Segoe UI"/>
        </w:rPr>
        <w:t>these issues</w:t>
      </w:r>
      <w:r w:rsidR="00656148" w:rsidRPr="002E0992">
        <w:rPr>
          <w:rFonts w:eastAsia="Segoe UI" w:cs="Segoe UI"/>
        </w:rPr>
        <w:t>:</w:t>
      </w:r>
    </w:p>
    <w:p w14:paraId="78708628" w14:textId="178FB63D" w:rsidR="0042614C" w:rsidRPr="002E0992" w:rsidRDefault="00153D42" w:rsidP="0042614C">
      <w:pPr>
        <w:pStyle w:val="ListParagraph"/>
        <w:numPr>
          <w:ilvl w:val="0"/>
          <w:numId w:val="4"/>
        </w:numPr>
        <w:rPr>
          <w:rFonts w:eastAsia="Segoe UI" w:cs="Segoe UI"/>
          <w:color w:val="auto"/>
        </w:rPr>
      </w:pPr>
      <w:r w:rsidRPr="002E0992">
        <w:rPr>
          <w:rFonts w:eastAsia="Segoe UI" w:cs="Segoe UI"/>
          <w:color w:val="auto"/>
        </w:rPr>
        <w:t>CACompositor is only able to position CALayerXaml objec</w:t>
      </w:r>
      <w:r w:rsidR="0014199F" w:rsidRPr="002E0992">
        <w:rPr>
          <w:rFonts w:eastAsia="Segoe UI" w:cs="Segoe UI"/>
          <w:color w:val="auto"/>
        </w:rPr>
        <w:t>ts</w:t>
      </w:r>
      <w:r w:rsidR="0042614C" w:rsidRPr="002E0992">
        <w:rPr>
          <w:rFonts w:eastAsia="Segoe UI" w:cs="Segoe UI"/>
          <w:color w:val="auto"/>
        </w:rPr>
        <w:t xml:space="preserve">.  CALayerXaml essentially positions </w:t>
      </w:r>
      <w:r w:rsidR="0042614C" w:rsidRPr="002E0992">
        <w:rPr>
          <w:rFonts w:eastAsia="Segoe UI" w:cs="Segoe UI"/>
          <w:i/>
          <w:color w:val="auto"/>
        </w:rPr>
        <w:t>itself</w:t>
      </w:r>
      <w:r w:rsidR="0042614C" w:rsidRPr="002E0992">
        <w:rPr>
          <w:rFonts w:eastAsia="Segoe UI" w:cs="Segoe UI"/>
          <w:color w:val="auto"/>
        </w:rPr>
        <w:t xml:space="preserve">, and it requires a lot of internal state to do so. </w:t>
      </w:r>
    </w:p>
    <w:p w14:paraId="2689B1C8" w14:textId="4E0E2BB9" w:rsidR="002C5CBC" w:rsidRPr="002E0992" w:rsidRDefault="002C5CBC" w:rsidP="002C5CBC">
      <w:pPr>
        <w:pStyle w:val="ListParagraph"/>
        <w:numPr>
          <w:ilvl w:val="0"/>
          <w:numId w:val="4"/>
        </w:numPr>
        <w:rPr>
          <w:rFonts w:eastAsia="Segoe UI" w:cs="Segoe UI"/>
          <w:color w:val="auto"/>
        </w:rPr>
      </w:pPr>
      <w:r w:rsidRPr="002E0992">
        <w:rPr>
          <w:rFonts w:eastAsia="Segoe UI" w:cs="Segoe UI"/>
          <w:color w:val="auto"/>
        </w:rPr>
        <w:t>CALayerXaml requires distinct ownership of each Xaml element</w:t>
      </w:r>
      <w:r w:rsidR="0042614C" w:rsidRPr="002E0992">
        <w:rPr>
          <w:rFonts w:eastAsia="Segoe UI" w:cs="Segoe UI"/>
          <w:color w:val="auto"/>
        </w:rPr>
        <w:t xml:space="preserve">, which </w:t>
      </w:r>
      <w:r w:rsidRPr="002E0992">
        <w:rPr>
          <w:rFonts w:eastAsia="Segoe UI" w:cs="Segoe UI"/>
          <w:color w:val="auto"/>
        </w:rPr>
        <w:t>directly inhibits one of our</w:t>
      </w:r>
      <w:r w:rsidRPr="002E0992">
        <w:rPr>
          <w:rFonts w:eastAsia="Segoe UI" w:cs="Segoe UI"/>
          <w:b/>
          <w:i/>
        </w:rPr>
        <w:t xml:space="preserve"> </w:t>
      </w:r>
      <w:r w:rsidR="31BB4466" w:rsidRPr="002E0992">
        <w:rPr>
          <w:rStyle w:val="Hyperlink"/>
          <w:rFonts w:eastAsiaTheme="minorBidi"/>
          <w:sz w:val="20"/>
        </w:rPr>
        <w:t>primary goals</w:t>
      </w:r>
      <w:r w:rsidR="31BB4466" w:rsidRPr="002E0992">
        <w:rPr>
          <w:rFonts w:eastAsia="Segoe UI" w:cs="Segoe UI"/>
        </w:rPr>
        <w:t>.</w:t>
      </w:r>
      <w:r w:rsidRPr="002E0992">
        <w:rPr>
          <w:rFonts w:eastAsia="Segoe UI" w:cs="Segoe UI"/>
        </w:rPr>
        <w:t xml:space="preserve"> </w:t>
      </w:r>
      <w:r w:rsidRPr="002E0992">
        <w:rPr>
          <w:rFonts w:eastAsia="Segoe UI" w:cs="Segoe UI"/>
          <w:color w:val="auto"/>
        </w:rPr>
        <w:t>Xaml markup should be able to declare/build the UIElement tree for us, but that’s not possible on the current design</w:t>
      </w:r>
      <w:r w:rsidR="0042614C" w:rsidRPr="002E0992">
        <w:rPr>
          <w:rFonts w:eastAsia="Segoe UI" w:cs="Segoe UI"/>
          <w:color w:val="auto"/>
        </w:rPr>
        <w:t>.</w:t>
      </w:r>
      <w:hyperlink w:anchor="_Deliver_support_for" w:history="1"/>
      <w:hyperlink w:anchor="_Deliver_support_for" w:history="1"/>
    </w:p>
    <w:p w14:paraId="5FB61EA0" w14:textId="21BB073C" w:rsidR="0042614C" w:rsidRPr="002E0992" w:rsidRDefault="002C5CBC" w:rsidP="002C5CBC">
      <w:pPr>
        <w:pStyle w:val="ListParagraph"/>
        <w:numPr>
          <w:ilvl w:val="0"/>
          <w:numId w:val="4"/>
        </w:numPr>
        <w:rPr>
          <w:rFonts w:eastAsia="Segoe UI" w:cs="Segoe UI"/>
          <w:color w:val="auto"/>
        </w:rPr>
      </w:pPr>
      <w:r w:rsidRPr="002E0992">
        <w:rPr>
          <w:rFonts w:eastAsia="Segoe UI" w:cs="Segoe UI"/>
          <w:color w:val="auto"/>
        </w:rPr>
        <w:t>Since</w:t>
      </w:r>
      <w:r w:rsidR="0042614C" w:rsidRPr="002E0992">
        <w:rPr>
          <w:rFonts w:eastAsia="Segoe UI" w:cs="Segoe UI"/>
          <w:color w:val="auto"/>
        </w:rPr>
        <w:t xml:space="preserve"> Xaml-backed</w:t>
      </w:r>
      <w:r w:rsidRPr="002E0992">
        <w:rPr>
          <w:rFonts w:eastAsia="Segoe UI" w:cs="Segoe UI"/>
          <w:color w:val="auto"/>
        </w:rPr>
        <w:t xml:space="preserve"> CALayerXaml</w:t>
      </w:r>
      <w:r w:rsidR="0042614C" w:rsidRPr="002E0992">
        <w:rPr>
          <w:rFonts w:eastAsia="Segoe UI" w:cs="Segoe UI"/>
          <w:color w:val="auto"/>
        </w:rPr>
        <w:t xml:space="preserve"> instances</w:t>
      </w:r>
      <w:r w:rsidRPr="002E0992">
        <w:rPr>
          <w:rFonts w:eastAsia="Segoe UI" w:cs="Segoe UI"/>
          <w:color w:val="auto"/>
        </w:rPr>
        <w:t xml:space="preserve"> </w:t>
      </w:r>
      <w:r w:rsidRPr="002E0992">
        <w:rPr>
          <w:rFonts w:eastAsia="Segoe UI" w:cs="Segoe UI"/>
          <w:i/>
          <w:color w:val="auto"/>
        </w:rPr>
        <w:t xml:space="preserve">contain </w:t>
      </w:r>
      <w:r w:rsidRPr="002E0992">
        <w:rPr>
          <w:rFonts w:eastAsia="Segoe UI" w:cs="Segoe UI"/>
          <w:color w:val="auto"/>
        </w:rPr>
        <w:t xml:space="preserve">UIElements as </w:t>
      </w:r>
      <w:r w:rsidR="0042614C" w:rsidRPr="002E0992">
        <w:rPr>
          <w:rFonts w:eastAsia="Segoe UI" w:cs="Segoe UI"/>
          <w:color w:val="auto"/>
        </w:rPr>
        <w:t>their ‘layer</w:t>
      </w:r>
      <w:r w:rsidRPr="002E0992">
        <w:rPr>
          <w:rFonts w:eastAsia="Segoe UI" w:cs="Segoe UI"/>
          <w:color w:val="auto"/>
        </w:rPr>
        <w:t xml:space="preserve"> contents’</w:t>
      </w:r>
      <w:r w:rsidR="0042614C" w:rsidRPr="002E0992">
        <w:rPr>
          <w:rFonts w:eastAsia="Segoe UI" w:cs="Segoe UI"/>
          <w:color w:val="auto"/>
        </w:rPr>
        <w:t>, we:</w:t>
      </w:r>
    </w:p>
    <w:p w14:paraId="0B75FA09" w14:textId="29841119" w:rsidR="002C5CBC" w:rsidRPr="002E0992" w:rsidRDefault="0042614C" w:rsidP="0042614C">
      <w:pPr>
        <w:pStyle w:val="ListParagraph"/>
        <w:numPr>
          <w:ilvl w:val="1"/>
          <w:numId w:val="4"/>
        </w:numPr>
        <w:rPr>
          <w:rFonts w:eastAsia="Segoe UI" w:cs="Segoe UI"/>
          <w:color w:val="auto"/>
        </w:rPr>
      </w:pPr>
      <w:r w:rsidRPr="002E0992">
        <w:rPr>
          <w:rFonts w:eastAsia="Segoe UI" w:cs="Segoe UI"/>
          <w:color w:val="auto"/>
        </w:rPr>
        <w:t>h</w:t>
      </w:r>
      <w:r w:rsidR="002C5CBC" w:rsidRPr="002E0992">
        <w:rPr>
          <w:rFonts w:eastAsia="Segoe UI" w:cs="Segoe UI"/>
          <w:color w:val="auto"/>
        </w:rPr>
        <w:t xml:space="preserve">ave many more UIElements in the tree than </w:t>
      </w:r>
      <w:r w:rsidRPr="002E0992">
        <w:rPr>
          <w:rFonts w:eastAsia="Segoe UI" w:cs="Segoe UI"/>
          <w:color w:val="auto"/>
        </w:rPr>
        <w:t>needed</w:t>
      </w:r>
      <w:r w:rsidR="002C5CBC" w:rsidRPr="002E0992">
        <w:rPr>
          <w:rFonts w:eastAsia="Segoe UI" w:cs="Segoe UI"/>
          <w:color w:val="auto"/>
        </w:rPr>
        <w:t>.</w:t>
      </w:r>
    </w:p>
    <w:p w14:paraId="4A90AC85" w14:textId="27F9528A" w:rsidR="0042614C" w:rsidRPr="002E0992" w:rsidRDefault="0042614C" w:rsidP="0042614C">
      <w:pPr>
        <w:pStyle w:val="ListParagraph"/>
        <w:numPr>
          <w:ilvl w:val="1"/>
          <w:numId w:val="4"/>
        </w:numPr>
        <w:rPr>
          <w:rFonts w:eastAsia="Segoe UI" w:cs="Segoe UI"/>
          <w:color w:val="auto"/>
        </w:rPr>
      </w:pPr>
      <w:r w:rsidRPr="002E0992">
        <w:rPr>
          <w:rFonts w:eastAsia="Segoe UI" w:cs="Segoe UI"/>
          <w:color w:val="auto"/>
        </w:rPr>
        <w:t>can’t support custom rendering (drawRect:, etc.) over the Xaml-backed controls.</w:t>
      </w:r>
    </w:p>
    <w:p w14:paraId="22E03FD7" w14:textId="671A9A9E" w:rsidR="0042614C" w:rsidRPr="002E0992" w:rsidRDefault="0042614C" w:rsidP="0042614C">
      <w:pPr>
        <w:pStyle w:val="ListParagraph"/>
        <w:numPr>
          <w:ilvl w:val="1"/>
          <w:numId w:val="4"/>
        </w:numPr>
        <w:rPr>
          <w:rFonts w:eastAsia="Segoe UI" w:cs="Segoe UI"/>
          <w:color w:val="auto"/>
        </w:rPr>
      </w:pPr>
      <w:r w:rsidRPr="002E0992">
        <w:rPr>
          <w:rFonts w:eastAsia="Segoe UI" w:cs="Segoe UI"/>
          <w:color w:val="auto"/>
        </w:rPr>
        <w:t>can't support adding subviews/sublayers to Xaml-backed controls.</w:t>
      </w:r>
    </w:p>
    <w:p w14:paraId="240E3942" w14:textId="77777777" w:rsidR="002C5CBC" w:rsidRPr="002E0992" w:rsidRDefault="002C5CBC" w:rsidP="002C5CBC">
      <w:pPr>
        <w:pStyle w:val="ListParagraph"/>
        <w:numPr>
          <w:ilvl w:val="0"/>
          <w:numId w:val="4"/>
        </w:numPr>
        <w:rPr>
          <w:rFonts w:eastAsia="Segoe UI" w:cs="Segoe UI"/>
          <w:color w:val="auto"/>
        </w:rPr>
      </w:pPr>
      <w:r w:rsidRPr="002E0992">
        <w:rPr>
          <w:rFonts w:eastAsia="Segoe UI" w:cs="Segoe UI"/>
          <w:color w:val="auto"/>
        </w:rPr>
        <w:t xml:space="preserve">The exceedingly dynamic nature of CALayerXaml is a bit </w:t>
      </w:r>
      <w:r w:rsidRPr="002E0992">
        <w:rPr>
          <w:rFonts w:eastAsia="Segoe UI" w:cs="Segoe UI"/>
          <w:i/>
          <w:color w:val="auto"/>
        </w:rPr>
        <w:t>too loose</w:t>
      </w:r>
      <w:r w:rsidRPr="002E0992">
        <w:rPr>
          <w:rFonts w:eastAsia="Segoe UI" w:cs="Segoe UI"/>
          <w:color w:val="auto"/>
        </w:rPr>
        <w:t>; more structure would lend well to maintainability and simplification of the codebase.</w:t>
      </w:r>
    </w:p>
    <w:p w14:paraId="50B76BB2" w14:textId="77777777" w:rsidR="002C5CBC" w:rsidRPr="002E0992" w:rsidRDefault="002C5CBC" w:rsidP="002C5CBC">
      <w:pPr>
        <w:pStyle w:val="ListParagraph"/>
        <w:numPr>
          <w:ilvl w:val="1"/>
          <w:numId w:val="4"/>
        </w:numPr>
        <w:rPr>
          <w:rFonts w:eastAsia="Segoe UI" w:cs="Segoe UI"/>
          <w:color w:val="auto"/>
        </w:rPr>
      </w:pPr>
      <w:r w:rsidRPr="002E0992">
        <w:rPr>
          <w:rFonts w:eastAsia="Segoe UI" w:cs="Segoe UI"/>
          <w:color w:val="auto"/>
        </w:rPr>
        <w:t>CACompositor in its current form is not very approachable, and has been ~difficult to maintain; we can improve this.</w:t>
      </w:r>
    </w:p>
    <w:p w14:paraId="27AB79E3" w14:textId="0A90B8F6" w:rsidR="002C5CBC" w:rsidRPr="002E0992" w:rsidRDefault="002C5CBC" w:rsidP="002C5CBC">
      <w:pPr>
        <w:pStyle w:val="ListParagraph"/>
        <w:numPr>
          <w:ilvl w:val="0"/>
          <w:numId w:val="4"/>
        </w:numPr>
        <w:rPr>
          <w:rFonts w:eastAsia="Segoe UI" w:cs="Segoe UI"/>
          <w:color w:val="auto"/>
        </w:rPr>
      </w:pPr>
      <w:r w:rsidRPr="002E0992">
        <w:rPr>
          <w:rFonts w:eastAsia="Segoe UI" w:cs="Segoe UI"/>
          <w:color w:val="auto"/>
        </w:rPr>
        <w:t xml:space="preserve">We must manage </w:t>
      </w:r>
      <w:r w:rsidRPr="002E0992">
        <w:rPr>
          <w:rFonts w:eastAsia="Segoe UI" w:cs="Segoe UI"/>
          <w:i/>
          <w:color w:val="auto"/>
        </w:rPr>
        <w:t>two</w:t>
      </w:r>
      <w:r w:rsidRPr="002E0992">
        <w:rPr>
          <w:rFonts w:eastAsia="Segoe UI" w:cs="Segoe UI"/>
          <w:color w:val="auto"/>
        </w:rPr>
        <w:t xml:space="preserve"> Xaml elements within the CALayer and UIView code </w:t>
      </w:r>
      <w:r w:rsidR="0042614C" w:rsidRPr="002E0992">
        <w:rPr>
          <w:rFonts w:eastAsia="Segoe UI" w:cs="Segoe UI"/>
          <w:color w:val="auto"/>
        </w:rPr>
        <w:t>for Xaml-backed controls</w:t>
      </w:r>
      <w:r w:rsidRPr="002E0992">
        <w:rPr>
          <w:rFonts w:eastAsia="Segoe UI" w:cs="Segoe UI"/>
          <w:color w:val="auto"/>
        </w:rPr>
        <w:t xml:space="preserve">; we have the CALayerXaml element in UIView for input purposes, </w:t>
      </w:r>
      <w:r w:rsidR="0042614C" w:rsidRPr="002E0992">
        <w:rPr>
          <w:rFonts w:eastAsia="Segoe UI" w:cs="Segoe UI"/>
          <w:color w:val="auto"/>
        </w:rPr>
        <w:t>as well as</w:t>
      </w:r>
      <w:r w:rsidRPr="002E0992">
        <w:rPr>
          <w:rFonts w:eastAsia="Segoe UI" w:cs="Segoe UI"/>
          <w:color w:val="auto"/>
        </w:rPr>
        <w:t xml:space="preserve"> the </w:t>
      </w:r>
      <w:r w:rsidRPr="002E0992">
        <w:rPr>
          <w:rFonts w:eastAsia="Segoe UI" w:cs="Segoe UI"/>
          <w:i/>
          <w:color w:val="auto"/>
        </w:rPr>
        <w:t>actual</w:t>
      </w:r>
      <w:r w:rsidRPr="002E0992">
        <w:rPr>
          <w:rFonts w:eastAsia="Segoe UI" w:cs="Segoe UI"/>
          <w:color w:val="auto"/>
        </w:rPr>
        <w:t xml:space="preserve"> Xaml control implementation in the derived UIView class (UISlider’s Xaml Slider for example).  </w:t>
      </w:r>
      <w:r w:rsidRPr="002E0992">
        <w:rPr>
          <w:rFonts w:eastAsia="Segoe UI" w:cs="Segoe UI"/>
          <w:b/>
          <w:i/>
          <w:color w:val="auto"/>
        </w:rPr>
        <w:t xml:space="preserve">Ideally we’d only have a single root Xaml element per UIView/CALayer. </w:t>
      </w:r>
    </w:p>
    <w:p w14:paraId="786FB45B" w14:textId="182B45D4" w:rsidR="002C5CBC" w:rsidRPr="002E0992" w:rsidRDefault="002C5CBC" w:rsidP="002C5CBC">
      <w:pPr>
        <w:pStyle w:val="ListParagraph"/>
        <w:numPr>
          <w:ilvl w:val="0"/>
          <w:numId w:val="4"/>
        </w:numPr>
        <w:rPr>
          <w:rFonts w:eastAsia="Segoe UI" w:cs="Segoe UI"/>
          <w:color w:val="auto"/>
        </w:rPr>
      </w:pPr>
      <w:r w:rsidRPr="002E0992">
        <w:rPr>
          <w:rFonts w:eastAsia="Segoe UI" w:cs="Segoe UI"/>
          <w:color w:val="auto"/>
        </w:rPr>
        <w:t xml:space="preserve">The 1x1 CALayerXaml Panels </w:t>
      </w:r>
      <w:r w:rsidR="00212B76" w:rsidRPr="002E0992">
        <w:rPr>
          <w:rFonts w:eastAsia="Segoe UI" w:cs="Segoe UI"/>
          <w:color w:val="auto"/>
        </w:rPr>
        <w:t>scattered</w:t>
      </w:r>
      <w:r w:rsidRPr="002E0992">
        <w:rPr>
          <w:rFonts w:eastAsia="Segoe UI" w:cs="Segoe UI"/>
          <w:color w:val="auto"/>
        </w:rPr>
        <w:t xml:space="preserve"> throughout the UIElement tree are confusing.</w:t>
      </w:r>
    </w:p>
    <w:p w14:paraId="7066FE6B" w14:textId="1677F7CE" w:rsidR="002C5CBC" w:rsidRPr="002E0992" w:rsidRDefault="002C5CBC" w:rsidP="002C5CBC">
      <w:pPr>
        <w:pStyle w:val="ListParagraph"/>
        <w:numPr>
          <w:ilvl w:val="1"/>
          <w:numId w:val="4"/>
        </w:numPr>
        <w:rPr>
          <w:rFonts w:eastAsia="Segoe UI" w:cs="Segoe UI"/>
          <w:color w:val="auto"/>
        </w:rPr>
      </w:pPr>
      <w:r w:rsidRPr="002E0992">
        <w:rPr>
          <w:rFonts w:eastAsia="Segoe UI" w:cs="Segoe UI"/>
          <w:color w:val="auto"/>
        </w:rPr>
        <w:t xml:space="preserve">Additionally, since the CALayerXaml are 1x1, we must often insert </w:t>
      </w:r>
      <w:r w:rsidRPr="002E0992">
        <w:rPr>
          <w:rFonts w:eastAsia="Segoe UI" w:cs="Segoe UI"/>
          <w:i/>
          <w:color w:val="auto"/>
        </w:rPr>
        <w:t>additional</w:t>
      </w:r>
      <w:r w:rsidRPr="002E0992">
        <w:rPr>
          <w:rFonts w:eastAsia="Segoe UI" w:cs="Segoe UI"/>
          <w:color w:val="auto"/>
        </w:rPr>
        <w:t xml:space="preserve"> Rectangles into the UIElement to receive input, even if no background was set on the layer.</w:t>
      </w:r>
    </w:p>
    <w:p w14:paraId="3A3B3659" w14:textId="4C0C9D07" w:rsidR="002C5CBC" w:rsidRPr="002E0992" w:rsidRDefault="00106FD8" w:rsidP="002C5CBC">
      <w:pPr>
        <w:pStyle w:val="ListParagraph"/>
        <w:numPr>
          <w:ilvl w:val="0"/>
          <w:numId w:val="4"/>
        </w:numPr>
        <w:rPr>
          <w:rFonts w:eastAsia="Segoe UI" w:cs="Segoe UI"/>
          <w:color w:val="auto"/>
        </w:rPr>
      </w:pPr>
      <w:r w:rsidRPr="002E0992">
        <w:rPr>
          <w:rFonts w:eastAsia="Segoe UI" w:cs="Segoe UI"/>
          <w:color w:val="auto"/>
        </w:rPr>
        <w:t xml:space="preserve">All of the </w:t>
      </w:r>
      <w:r w:rsidR="002C5CBC" w:rsidRPr="002E0992">
        <w:rPr>
          <w:rFonts w:eastAsia="Segoe UI" w:cs="Segoe UI"/>
          <w:color w:val="auto"/>
        </w:rPr>
        <w:t xml:space="preserve">CACompositor code is </w:t>
      </w:r>
      <w:r w:rsidR="002C5CBC" w:rsidRPr="002E0992">
        <w:rPr>
          <w:rFonts w:eastAsia="Segoe UI" w:cs="Segoe UI"/>
          <w:b/>
          <w:i/>
          <w:color w:val="auto"/>
        </w:rPr>
        <w:t>currently contained in only ~3 .cpp/.mm files</w:t>
      </w:r>
      <w:r w:rsidR="002C5CBC" w:rsidRPr="002E0992">
        <w:rPr>
          <w:rFonts w:eastAsia="Segoe UI" w:cs="Segoe UI"/>
          <w:color w:val="auto"/>
        </w:rPr>
        <w:t>; we should break them out into separate files/classes, to more clearly delineate responsibilities.</w:t>
      </w:r>
    </w:p>
    <w:p w14:paraId="0CA0C855" w14:textId="77777777" w:rsidR="002C5CBC" w:rsidRPr="002E0992" w:rsidRDefault="002C5CBC" w:rsidP="002C5CBC">
      <w:pPr>
        <w:pStyle w:val="ListParagraph"/>
        <w:numPr>
          <w:ilvl w:val="1"/>
          <w:numId w:val="4"/>
        </w:numPr>
        <w:rPr>
          <w:rFonts w:eastAsia="Segoe UI" w:cs="Segoe UI"/>
          <w:color w:val="auto"/>
        </w:rPr>
      </w:pPr>
      <w:commentRangeStart w:id="71"/>
      <w:r w:rsidRPr="002E0992">
        <w:rPr>
          <w:rFonts w:eastAsia="Segoe UI" w:cs="Segoe UI"/>
          <w:color w:val="auto"/>
        </w:rPr>
        <w:t>We should also take this opportunity to move to RAII for memory management across CACompositor, rather than requiring Core Animation to call down to CACompositor to free DisplayNodes, DisplayAnimations, etc.</w:t>
      </w:r>
      <w:commentRangeEnd w:id="71"/>
      <w:r w:rsidRPr="002E0992">
        <w:rPr>
          <w:rStyle w:val="CommentReference"/>
          <w:rFonts w:cs="Segoe UI"/>
        </w:rPr>
        <w:commentReference w:id="71"/>
      </w:r>
    </w:p>
    <w:p w14:paraId="0F3209BF" w14:textId="77777777" w:rsidR="002C5CBC" w:rsidRPr="00AC36B8" w:rsidRDefault="002C5CBC" w:rsidP="002C5CBC">
      <w:pPr>
        <w:pStyle w:val="ListParagraph"/>
        <w:numPr>
          <w:ilvl w:val="0"/>
          <w:numId w:val="4"/>
        </w:numPr>
        <w:rPr>
          <w:rFonts w:eastAsia="Segoe UI" w:cs="Segoe UI"/>
          <w:color w:val="auto"/>
        </w:rPr>
      </w:pPr>
      <w:r w:rsidRPr="002E0992">
        <w:rPr>
          <w:rFonts w:eastAsia="Segoe UI" w:cs="Segoe UI"/>
          <w:color w:val="auto"/>
        </w:rPr>
        <w:t xml:space="preserve">We see a lot of ‘tearing’ (see below) around some of our UIView-wrapped Xaml elements; </w:t>
      </w:r>
      <w:commentRangeStart w:id="72"/>
      <w:r w:rsidRPr="002E0992">
        <w:rPr>
          <w:rFonts w:eastAsia="Segoe UI" w:cs="Segoe UI"/>
          <w:color w:val="auto"/>
        </w:rPr>
        <w:t>the cause is not yet understood</w:t>
      </w:r>
      <w:commentRangeEnd w:id="72"/>
      <w:r w:rsidRPr="002E0992">
        <w:rPr>
          <w:rStyle w:val="CommentReference"/>
          <w:rFonts w:cs="Segoe UI"/>
        </w:rPr>
        <w:commentReference w:id="72"/>
      </w:r>
      <w:r w:rsidRPr="002E0992">
        <w:rPr>
          <w:rFonts w:eastAsia="Segoe UI" w:cs="Segoe UI"/>
          <w:color w:val="auto"/>
        </w:rPr>
        <w:t xml:space="preserve">, but </w:t>
      </w:r>
      <w:r w:rsidRPr="002E0992">
        <w:rPr>
          <w:rFonts w:eastAsia="Segoe UI" w:cs="Segoe UI"/>
          <w:b/>
          <w:i/>
          <w:color w:val="auto"/>
        </w:rPr>
        <w:t xml:space="preserve">it is fixed with the refactor </w:t>
      </w:r>
      <w:r w:rsidRPr="002E0992">
        <w:rPr>
          <w:rFonts w:eastAsia="Segoe UI" w:cs="Segoe UI"/>
          <w:color w:val="auto"/>
        </w:rPr>
        <w:t>outlined in section 3 below.</w:t>
      </w:r>
    </w:p>
    <w:p w14:paraId="0DACA5F4" w14:textId="77777777" w:rsidR="002C5CBC" w:rsidRPr="00AC36B8" w:rsidRDefault="002C5CBC" w:rsidP="002C5CBC">
      <w:pPr>
        <w:pStyle w:val="ListParagraph"/>
        <w:ind w:left="1440"/>
        <w:rPr>
          <w:rFonts w:cs="Segoe UI"/>
          <w:color w:val="auto"/>
        </w:rPr>
      </w:pPr>
      <w:r>
        <w:rPr>
          <w:noProof/>
        </w:rPr>
        <w:drawing>
          <wp:inline distT="0" distB="0" distL="0" distR="0" wp14:anchorId="5A7FB863" wp14:editId="2DD3D53A">
            <wp:extent cx="1035050" cy="560705"/>
            <wp:effectExtent l="0" t="0" r="0" b="0"/>
            <wp:docPr id="655365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6">
                      <a:extLst>
                        <a:ext uri="{28A0092B-C50C-407E-A947-70E740481C1C}">
                          <a14:useLocalDpi xmlns:a14="http://schemas.microsoft.com/office/drawing/2010/main" val="0"/>
                        </a:ext>
                      </a:extLst>
                    </a:blip>
                    <a:stretch>
                      <a:fillRect/>
                    </a:stretch>
                  </pic:blipFill>
                  <pic:spPr>
                    <a:xfrm>
                      <a:off x="0" y="0"/>
                      <a:ext cx="1035050" cy="560705"/>
                    </a:xfrm>
                    <a:prstGeom prst="rect">
                      <a:avLst/>
                    </a:prstGeom>
                  </pic:spPr>
                </pic:pic>
              </a:graphicData>
            </a:graphic>
          </wp:inline>
        </w:drawing>
      </w:r>
    </w:p>
    <w:p w14:paraId="6A948671" w14:textId="75B67EA6" w:rsidR="00001C1A" w:rsidRPr="002E0992" w:rsidRDefault="00616470" w:rsidP="00377E86">
      <w:pPr>
        <w:rPr>
          <w:rFonts w:cs="Segoe UI"/>
        </w:rPr>
      </w:pPr>
      <w:r w:rsidRPr="002E0992">
        <w:rPr>
          <w:rFonts w:eastAsia="Segoe UI" w:cs="Segoe UI"/>
        </w:rPr>
        <w:t>I</w:t>
      </w:r>
      <w:r w:rsidR="009D7172" w:rsidRPr="002E0992">
        <w:rPr>
          <w:rFonts w:eastAsia="Segoe UI" w:cs="Segoe UI"/>
        </w:rPr>
        <w:t>n order to address the above</w:t>
      </w:r>
      <w:r w:rsidRPr="002E0992">
        <w:rPr>
          <w:rFonts w:eastAsia="Segoe UI" w:cs="Segoe UI"/>
        </w:rPr>
        <w:t xml:space="preserve"> issues, w</w:t>
      </w:r>
      <w:r w:rsidR="001D3E78" w:rsidRPr="002E0992">
        <w:rPr>
          <w:rFonts w:eastAsia="Segoe UI" w:cs="Segoe UI"/>
        </w:rPr>
        <w:t xml:space="preserve">e will shift </w:t>
      </w:r>
      <w:r w:rsidR="00CF3B0D" w:rsidRPr="002E0992">
        <w:rPr>
          <w:rFonts w:eastAsia="Segoe UI" w:cs="Segoe UI"/>
        </w:rPr>
        <w:t>CACompositor/</w:t>
      </w:r>
      <w:r w:rsidR="004A75B9" w:rsidRPr="002E0992">
        <w:rPr>
          <w:rFonts w:eastAsia="Segoe UI" w:cs="Segoe UI"/>
        </w:rPr>
        <w:t>Core Animation</w:t>
      </w:r>
      <w:r w:rsidR="00CF3B0D" w:rsidRPr="002E0992">
        <w:rPr>
          <w:rFonts w:eastAsia="Segoe UI" w:cs="Segoe UI"/>
        </w:rPr>
        <w:t>/UIKit</w:t>
      </w:r>
      <w:r w:rsidR="001D3E78" w:rsidRPr="002E0992">
        <w:rPr>
          <w:rFonts w:eastAsia="Segoe UI" w:cs="Segoe UI"/>
        </w:rPr>
        <w:t xml:space="preserve"> to an architecture which </w:t>
      </w:r>
      <w:r w:rsidR="00EC534B" w:rsidRPr="002E0992">
        <w:rPr>
          <w:rFonts w:eastAsia="Segoe UI" w:cs="Segoe UI"/>
        </w:rPr>
        <w:t xml:space="preserve">allows us to </w:t>
      </w:r>
      <w:commentRangeStart w:id="73"/>
      <w:commentRangeStart w:id="74"/>
      <w:r w:rsidR="00EC534B" w:rsidRPr="002E0992">
        <w:rPr>
          <w:rFonts w:eastAsia="Segoe UI" w:cs="Segoe UI"/>
          <w:b/>
          <w:i/>
        </w:rPr>
        <w:t>treat any Xaml FrameworkElement as a CALayer</w:t>
      </w:r>
      <w:r w:rsidR="00F51F23" w:rsidRPr="002E0992">
        <w:rPr>
          <w:rFonts w:eastAsia="Segoe UI" w:cs="Segoe UI"/>
          <w:b/>
          <w:i/>
        </w:rPr>
        <w:t xml:space="preserve"> (and therefore a</w:t>
      </w:r>
      <w:r w:rsidR="00001C1A" w:rsidRPr="002E0992">
        <w:rPr>
          <w:rFonts w:eastAsia="Segoe UI" w:cs="Segoe UI"/>
          <w:b/>
          <w:i/>
        </w:rPr>
        <w:t>s a</w:t>
      </w:r>
      <w:r w:rsidR="00F51F23" w:rsidRPr="002E0992">
        <w:rPr>
          <w:rFonts w:eastAsia="Segoe UI" w:cs="Segoe UI"/>
          <w:b/>
          <w:i/>
        </w:rPr>
        <w:t xml:space="preserve"> UIView)</w:t>
      </w:r>
      <w:r w:rsidR="00EC534B" w:rsidRPr="002E0992">
        <w:rPr>
          <w:rFonts w:eastAsia="Segoe UI" w:cs="Segoe UI"/>
        </w:rPr>
        <w:t>,</w:t>
      </w:r>
      <w:commentRangeEnd w:id="73"/>
      <w:r w:rsidR="000E39D5" w:rsidRPr="002E0992">
        <w:rPr>
          <w:rStyle w:val="CommentReference"/>
          <w:rFonts w:cs="Segoe UI"/>
        </w:rPr>
        <w:commentReference w:id="73"/>
      </w:r>
      <w:commentRangeEnd w:id="74"/>
      <w:r w:rsidR="00FB64D9" w:rsidRPr="002E0992">
        <w:rPr>
          <w:rStyle w:val="CommentReference"/>
          <w:rFonts w:cs="Segoe UI"/>
        </w:rPr>
        <w:commentReference w:id="74"/>
      </w:r>
      <w:r w:rsidR="00EC534B" w:rsidRPr="002E0992">
        <w:rPr>
          <w:rFonts w:eastAsia="Segoe UI" w:cs="Segoe UI"/>
        </w:rPr>
        <w:t xml:space="preserve"> rather than requiring all CALayers to be backed by the</w:t>
      </w:r>
      <w:r w:rsidR="00F51F23" w:rsidRPr="002E0992">
        <w:rPr>
          <w:rFonts w:eastAsia="Segoe UI" w:cs="Segoe UI"/>
        </w:rPr>
        <w:t xml:space="preserve"> sole</w:t>
      </w:r>
      <w:r w:rsidR="00EC534B" w:rsidRPr="002E0992">
        <w:rPr>
          <w:rFonts w:eastAsia="Segoe UI" w:cs="Segoe UI"/>
        </w:rPr>
        <w:t xml:space="preserve"> CALayerXaml type</w:t>
      </w:r>
      <w:r w:rsidR="00001C1A" w:rsidRPr="002E0992">
        <w:rPr>
          <w:rFonts w:eastAsia="Segoe UI" w:cs="Segoe UI"/>
        </w:rPr>
        <w:t xml:space="preserve">. </w:t>
      </w:r>
    </w:p>
    <w:p w14:paraId="240BE22C" w14:textId="7747B896" w:rsidR="00624779" w:rsidRPr="002E0992" w:rsidRDefault="00EC534B" w:rsidP="008A2308">
      <w:pPr>
        <w:pStyle w:val="ListParagraph"/>
        <w:numPr>
          <w:ilvl w:val="0"/>
          <w:numId w:val="24"/>
        </w:numPr>
        <w:rPr>
          <w:rFonts w:eastAsia="Segoe UI" w:cs="Segoe UI"/>
        </w:rPr>
      </w:pPr>
      <w:r w:rsidRPr="002E0992">
        <w:rPr>
          <w:rFonts w:eastAsia="Segoe UI" w:cs="Segoe UI"/>
        </w:rPr>
        <w:t>CACompositor</w:t>
      </w:r>
      <w:r w:rsidR="004A3208" w:rsidRPr="002E0992">
        <w:rPr>
          <w:rFonts w:eastAsia="Segoe UI" w:cs="Segoe UI"/>
        </w:rPr>
        <w:t xml:space="preserve"> will </w:t>
      </w:r>
      <w:r w:rsidR="00F51F23" w:rsidRPr="002E0992">
        <w:rPr>
          <w:rFonts w:eastAsia="Segoe UI" w:cs="Segoe UI"/>
        </w:rPr>
        <w:t xml:space="preserve">be refactored to </w:t>
      </w:r>
      <w:r w:rsidR="00F51F23" w:rsidRPr="002E0992">
        <w:rPr>
          <w:rFonts w:eastAsia="Segoe UI" w:cs="Segoe UI"/>
          <w:b/>
          <w:i/>
        </w:rPr>
        <w:t>support the</w:t>
      </w:r>
      <w:r w:rsidR="004A3208" w:rsidRPr="002E0992">
        <w:rPr>
          <w:rFonts w:eastAsia="Segoe UI" w:cs="Segoe UI"/>
          <w:b/>
          <w:i/>
        </w:rPr>
        <w:t xml:space="preserve"> positioning and animati</w:t>
      </w:r>
      <w:r w:rsidR="00F51F23" w:rsidRPr="002E0992">
        <w:rPr>
          <w:rFonts w:eastAsia="Segoe UI" w:cs="Segoe UI"/>
          <w:b/>
          <w:i/>
        </w:rPr>
        <w:t>on of</w:t>
      </w:r>
      <w:r w:rsidR="004A3208" w:rsidRPr="002E0992">
        <w:rPr>
          <w:rFonts w:eastAsia="Segoe UI" w:cs="Segoe UI"/>
          <w:b/>
          <w:i/>
        </w:rPr>
        <w:t xml:space="preserve"> arbitrary</w:t>
      </w:r>
      <w:r w:rsidRPr="002E0992">
        <w:rPr>
          <w:rFonts w:eastAsia="Segoe UI" w:cs="Segoe UI"/>
          <w:b/>
          <w:i/>
        </w:rPr>
        <w:t xml:space="preserve"> Xaml FrameworkElements</w:t>
      </w:r>
      <w:r w:rsidR="00F51F23" w:rsidRPr="002E0992">
        <w:rPr>
          <w:rFonts w:eastAsia="Segoe UI" w:cs="Segoe UI"/>
        </w:rPr>
        <w:t>.</w:t>
      </w:r>
    </w:p>
    <w:p w14:paraId="085EE402" w14:textId="5F0D5CC0" w:rsidR="00737B97" w:rsidRPr="002E0992" w:rsidRDefault="00737B97" w:rsidP="008A2308">
      <w:pPr>
        <w:pStyle w:val="ListParagraph"/>
        <w:numPr>
          <w:ilvl w:val="0"/>
          <w:numId w:val="24"/>
        </w:numPr>
        <w:rPr>
          <w:rFonts w:eastAsia="Segoe UI" w:cs="Segoe UI"/>
        </w:rPr>
      </w:pPr>
      <w:r w:rsidRPr="002E0992">
        <w:rPr>
          <w:rFonts w:eastAsia="Segoe UI" w:cs="Segoe UI"/>
        </w:rPr>
        <w:t xml:space="preserve">Xaml FrameworkElements will be able to </w:t>
      </w:r>
      <w:commentRangeStart w:id="75"/>
      <w:commentRangeStart w:id="76"/>
      <w:r w:rsidR="00001C1A" w:rsidRPr="002E0992">
        <w:rPr>
          <w:rFonts w:eastAsia="Segoe UI" w:cs="Segoe UI"/>
          <w:b/>
          <w:i/>
        </w:rPr>
        <w:t>optionally</w:t>
      </w:r>
      <w:r w:rsidR="00001C1A" w:rsidRPr="002E0992">
        <w:rPr>
          <w:rFonts w:eastAsia="Segoe UI" w:cs="Segoe UI"/>
        </w:rPr>
        <w:t xml:space="preserve"> </w:t>
      </w:r>
      <w:r w:rsidRPr="002E0992">
        <w:rPr>
          <w:rFonts w:eastAsia="Segoe UI" w:cs="Segoe UI"/>
          <w:b/>
          <w:i/>
        </w:rPr>
        <w:t>extend themselves to support the addition of sublayers</w:t>
      </w:r>
      <w:commentRangeEnd w:id="75"/>
      <w:r w:rsidR="005470C1" w:rsidRPr="002E0992">
        <w:rPr>
          <w:rStyle w:val="CommentReference"/>
          <w:rFonts w:cs="Segoe UI"/>
        </w:rPr>
        <w:commentReference w:id="75"/>
      </w:r>
      <w:commentRangeEnd w:id="76"/>
      <w:r w:rsidR="00FB64D9" w:rsidRPr="002E0992">
        <w:rPr>
          <w:rStyle w:val="CommentReference"/>
          <w:rFonts w:cs="Segoe UI"/>
        </w:rPr>
        <w:commentReference w:id="76"/>
      </w:r>
      <w:r w:rsidRPr="002E0992">
        <w:rPr>
          <w:rFonts w:eastAsia="Segoe UI" w:cs="Segoe UI"/>
        </w:rPr>
        <w:t xml:space="preserve">. CACompositor will dynamically leverage custom sublayer support </w:t>
      </w:r>
      <w:r w:rsidRPr="002E0992">
        <w:rPr>
          <w:rFonts w:eastAsia="Segoe UI" w:cs="Segoe UI"/>
          <w:i/>
        </w:rPr>
        <w:t>if it exists</w:t>
      </w:r>
      <w:r w:rsidRPr="002E0992">
        <w:rPr>
          <w:rFonts w:eastAsia="Segoe UI" w:cs="Segoe UI"/>
        </w:rPr>
        <w:t xml:space="preserve"> on </w:t>
      </w:r>
      <w:r w:rsidR="008B5F73" w:rsidRPr="002E0992">
        <w:rPr>
          <w:rFonts w:eastAsia="Segoe UI" w:cs="Segoe UI"/>
        </w:rPr>
        <w:t>a</w:t>
      </w:r>
      <w:r w:rsidRPr="002E0992">
        <w:rPr>
          <w:rFonts w:eastAsia="Segoe UI" w:cs="Segoe UI"/>
        </w:rPr>
        <w:t xml:space="preserve"> FrameworkElement; otherwise</w:t>
      </w:r>
      <w:r w:rsidR="005B1380" w:rsidRPr="002E0992">
        <w:rPr>
          <w:rFonts w:eastAsia="Segoe UI" w:cs="Segoe UI"/>
        </w:rPr>
        <w:t>,</w:t>
      </w:r>
      <w:r w:rsidRPr="002E0992">
        <w:rPr>
          <w:rFonts w:eastAsia="Segoe UI" w:cs="Segoe UI"/>
        </w:rPr>
        <w:t xml:space="preserve"> CACompositor will gracefully fail the sublayer management </w:t>
      </w:r>
      <w:r w:rsidR="005B1380" w:rsidRPr="002E0992">
        <w:rPr>
          <w:rFonts w:eastAsia="Segoe UI" w:cs="Segoe UI"/>
        </w:rPr>
        <w:t>operation</w:t>
      </w:r>
      <w:r w:rsidRPr="002E0992">
        <w:rPr>
          <w:rFonts w:eastAsia="Segoe UI" w:cs="Segoe UI"/>
        </w:rPr>
        <w:t xml:space="preserve"> (and will log telemetry/debug output).</w:t>
      </w:r>
    </w:p>
    <w:p w14:paraId="63536D4D" w14:textId="23A87D95" w:rsidR="009A3F6B" w:rsidRPr="002E0992" w:rsidRDefault="009A3F6B" w:rsidP="009A3F6B">
      <w:pPr>
        <w:pStyle w:val="ListParagraph"/>
        <w:numPr>
          <w:ilvl w:val="1"/>
          <w:numId w:val="24"/>
        </w:numPr>
        <w:rPr>
          <w:rFonts w:eastAsia="Segoe UI" w:cs="Segoe UI"/>
        </w:rPr>
      </w:pPr>
      <w:r w:rsidRPr="002E0992">
        <w:rPr>
          <w:rFonts w:eastAsia="Segoe UI" w:cs="Segoe UI"/>
          <w:color w:val="auto"/>
        </w:rPr>
        <w:t xml:space="preserve">For example; our </w:t>
      </w:r>
      <w:r w:rsidRPr="002E0992">
        <w:rPr>
          <w:rFonts w:eastAsia="Segoe UI" w:cs="Segoe UI"/>
          <w:i/>
          <w:color w:val="auto"/>
        </w:rPr>
        <w:t>initial</w:t>
      </w:r>
      <w:r w:rsidRPr="002E0992">
        <w:rPr>
          <w:rFonts w:eastAsia="Segoe UI" w:cs="Segoe UI"/>
          <w:color w:val="auto"/>
        </w:rPr>
        <w:t xml:space="preserve"> Xaml UIKit.Button implementation won’t support adding subviews, nor will it allow for custom drawRect calls, but we can easily add those features later if needed.</w:t>
      </w:r>
    </w:p>
    <w:p w14:paraId="17A5C0B1" w14:textId="7430DCB5" w:rsidR="00001C1A" w:rsidRPr="002E0992" w:rsidRDefault="00737B97" w:rsidP="0042614C">
      <w:pPr>
        <w:pStyle w:val="ListParagraph"/>
        <w:numPr>
          <w:ilvl w:val="0"/>
          <w:numId w:val="24"/>
        </w:numPr>
        <w:rPr>
          <w:rFonts w:eastAsia="Segoe UI" w:cs="Segoe UI"/>
          <w:color w:val="auto"/>
        </w:rPr>
      </w:pPr>
      <w:r w:rsidRPr="002E0992">
        <w:rPr>
          <w:rFonts w:eastAsia="Segoe UI" w:cs="Segoe UI"/>
        </w:rPr>
        <w:t xml:space="preserve">Xaml FrameworkElements will be able to </w:t>
      </w:r>
      <w:r w:rsidR="00001C1A" w:rsidRPr="002E0992">
        <w:rPr>
          <w:rFonts w:eastAsia="Segoe UI" w:cs="Segoe UI"/>
          <w:b/>
          <w:i/>
        </w:rPr>
        <w:t>optionally</w:t>
      </w:r>
      <w:r w:rsidR="00001C1A" w:rsidRPr="002E0992">
        <w:rPr>
          <w:rFonts w:eastAsia="Segoe UI" w:cs="Segoe UI"/>
        </w:rPr>
        <w:t xml:space="preserve"> </w:t>
      </w:r>
      <w:r w:rsidRPr="002E0992">
        <w:rPr>
          <w:rFonts w:eastAsia="Segoe UI" w:cs="Segoe UI"/>
          <w:b/>
          <w:i/>
        </w:rPr>
        <w:t>extend themselves to support custom rendering</w:t>
      </w:r>
      <w:r w:rsidRPr="002E0992">
        <w:rPr>
          <w:rFonts w:eastAsia="Segoe UI" w:cs="Segoe UI"/>
        </w:rPr>
        <w:t xml:space="preserve"> (drawRect:, etc.). CACompositor will dynamically leverage custom rendering support </w:t>
      </w:r>
      <w:commentRangeStart w:id="77"/>
      <w:commentRangeStart w:id="78"/>
      <w:r w:rsidRPr="002E0992">
        <w:rPr>
          <w:rFonts w:eastAsia="Segoe UI" w:cs="Segoe UI"/>
          <w:i/>
        </w:rPr>
        <w:t>if it exists</w:t>
      </w:r>
      <w:r w:rsidRPr="002E0992">
        <w:rPr>
          <w:rFonts w:eastAsia="Segoe UI" w:cs="Segoe UI"/>
        </w:rPr>
        <w:t xml:space="preserve"> on </w:t>
      </w:r>
      <w:r w:rsidR="008B5F73" w:rsidRPr="002E0992">
        <w:rPr>
          <w:rFonts w:eastAsia="Segoe UI" w:cs="Segoe UI"/>
        </w:rPr>
        <w:t>a</w:t>
      </w:r>
      <w:r w:rsidRPr="002E0992">
        <w:rPr>
          <w:rFonts w:eastAsia="Segoe UI" w:cs="Segoe UI"/>
        </w:rPr>
        <w:t xml:space="preserve"> FrameworkElement</w:t>
      </w:r>
      <w:commentRangeEnd w:id="77"/>
      <w:r w:rsidRPr="002E0992">
        <w:rPr>
          <w:rStyle w:val="CommentReference"/>
          <w:rFonts w:cs="Segoe UI"/>
        </w:rPr>
        <w:commentReference w:id="77"/>
      </w:r>
      <w:commentRangeEnd w:id="78"/>
      <w:r w:rsidR="00060EA4" w:rsidRPr="002E0992">
        <w:rPr>
          <w:rStyle w:val="CommentReference"/>
          <w:rFonts w:eastAsia="Calibri" w:cs="Segoe UI"/>
          <w:i/>
          <w:color w:val="auto"/>
        </w:rPr>
        <w:commentReference w:id="78"/>
      </w:r>
      <w:r w:rsidRPr="002E0992">
        <w:rPr>
          <w:rFonts w:eastAsia="Segoe UI" w:cs="Segoe UI"/>
        </w:rPr>
        <w:t xml:space="preserve">; otherwise, CACompositor will gracefully fail the render </w:t>
      </w:r>
      <w:r w:rsidR="005B1380" w:rsidRPr="002E0992">
        <w:rPr>
          <w:rFonts w:eastAsia="Segoe UI" w:cs="Segoe UI"/>
        </w:rPr>
        <w:t>operation</w:t>
      </w:r>
      <w:r w:rsidRPr="002E0992">
        <w:rPr>
          <w:rFonts w:eastAsia="Segoe UI" w:cs="Segoe UI"/>
        </w:rPr>
        <w:t xml:space="preserve"> (and will log telemetry/debug output).</w:t>
      </w:r>
    </w:p>
    <w:p w14:paraId="36398103" w14:textId="352EECC8" w:rsidR="007A7B23" w:rsidRPr="00AC36B8" w:rsidRDefault="007A7B23" w:rsidP="00A3495E">
      <w:pPr>
        <w:pStyle w:val="Heading2"/>
      </w:pPr>
      <w:bookmarkStart w:id="79" w:name="_CACompositor"/>
      <w:bookmarkEnd w:id="79"/>
      <w:commentRangeStart w:id="80"/>
      <w:r w:rsidRPr="00AC36B8">
        <w:t>CACompositor</w:t>
      </w:r>
      <w:commentRangeEnd w:id="80"/>
      <w:r w:rsidR="00D5372C" w:rsidRPr="00AC36B8">
        <w:rPr>
          <w:rStyle w:val="CommentReference"/>
          <w:rFonts w:eastAsia="Calibri"/>
          <w:b w:val="0"/>
          <w:bCs w:val="0"/>
          <w:i/>
          <w:color w:val="auto"/>
        </w:rPr>
        <w:commentReference w:id="80"/>
      </w:r>
    </w:p>
    <w:p w14:paraId="4FE44053" w14:textId="5EE8827F" w:rsidR="006375E8" w:rsidRPr="00AC36B8" w:rsidRDefault="000311BA" w:rsidP="00BF2EAA">
      <w:pPr>
        <w:rPr>
          <w:rFonts w:cs="Segoe UI"/>
        </w:rPr>
      </w:pPr>
      <w:r w:rsidRPr="7FCA6A4F">
        <w:rPr>
          <w:rFonts w:eastAsia="Segoe UI" w:cs="Segoe UI"/>
        </w:rPr>
        <w:t xml:space="preserve">The following static structure diagram outlines </w:t>
      </w:r>
      <w:r w:rsidR="00BD2D7F" w:rsidRPr="7FCA6A4F">
        <w:rPr>
          <w:rFonts w:eastAsia="Segoe UI" w:cs="Segoe UI"/>
        </w:rPr>
        <w:t>the primary components</w:t>
      </w:r>
      <w:r w:rsidR="00BE0288" w:rsidRPr="7FCA6A4F">
        <w:rPr>
          <w:rFonts w:eastAsia="Segoe UI" w:cs="Segoe UI"/>
        </w:rPr>
        <w:t xml:space="preserve"> of the </w:t>
      </w:r>
      <w:r w:rsidR="00952D21" w:rsidRPr="7FCA6A4F">
        <w:rPr>
          <w:rFonts w:eastAsia="Segoe UI" w:cs="Segoe UI"/>
        </w:rPr>
        <w:t>new CACompositor architecture:</w:t>
      </w:r>
      <w:r w:rsidR="00D6303F" w:rsidRPr="00AC36B8">
        <w:rPr>
          <w:rFonts w:cs="Segoe UI"/>
        </w:rPr>
        <w:object w:dxaOrig="17318" w:dyaOrig="19675" w14:anchorId="1CB3DAD0">
          <v:shape id="_x0000_i1028" type="#_x0000_t75" style="width:572.6pt;height:649.35pt" o:ole="">
            <v:imagedata r:id="rId77" o:title=""/>
          </v:shape>
          <o:OLEObject Type="Embed" ProgID="Visio.Drawing.15" ShapeID="_x0000_i1028" DrawAspect="Content" ObjectID="_1539763177" r:id="rId78"/>
        </w:object>
      </w:r>
    </w:p>
    <w:p w14:paraId="1ED20176" w14:textId="71ED032C" w:rsidR="0087247C" w:rsidRPr="00AC36B8" w:rsidRDefault="0087247C" w:rsidP="0087247C">
      <w:pPr>
        <w:rPr>
          <w:rFonts w:eastAsiaTheme="majorEastAsia" w:cs="Segoe UI"/>
          <w:color w:val="000000" w:themeColor="text1"/>
        </w:rPr>
      </w:pPr>
    </w:p>
    <w:p w14:paraId="61E78DFA" w14:textId="5F5C93A1" w:rsidR="00AB3E1D" w:rsidRPr="002E0992" w:rsidRDefault="00AB3E1D" w:rsidP="003004AC">
      <w:pPr>
        <w:pStyle w:val="Heading4"/>
        <w:rPr>
          <w:rFonts w:cs="Segoe UI"/>
        </w:rPr>
      </w:pPr>
      <w:r w:rsidRPr="002E0992">
        <w:rPr>
          <w:rFonts w:eastAsia="Segoe UI" w:cs="Segoe UI"/>
        </w:rPr>
        <w:t>CACompositor</w:t>
      </w:r>
    </w:p>
    <w:p w14:paraId="075849D6" w14:textId="4AC75542" w:rsidR="00AB3E1D" w:rsidRPr="002E0992" w:rsidRDefault="00AB3E1D" w:rsidP="00AB3E1D">
      <w:pPr>
        <w:rPr>
          <w:rFonts w:cs="Segoe UI"/>
        </w:rPr>
      </w:pPr>
      <w:r w:rsidRPr="002E0992">
        <w:rPr>
          <w:rFonts w:eastAsia="Segoe UI" w:cs="Segoe UI"/>
        </w:rPr>
        <w:t>The CACompositor interface has been trimmed down; it now serves merely as a class factory for the various</w:t>
      </w:r>
      <w:r w:rsidR="00C45474" w:rsidRPr="002E0992">
        <w:rPr>
          <w:rFonts w:eastAsia="Segoe UI" w:cs="Segoe UI"/>
        </w:rPr>
        <w:t xml:space="preserve"> </w:t>
      </w:r>
      <w:r w:rsidRPr="002E0992">
        <w:rPr>
          <w:rFonts w:eastAsia="Segoe UI" w:cs="Segoe UI"/>
        </w:rPr>
        <w:t xml:space="preserve">CACompositor </w:t>
      </w:r>
      <w:r w:rsidR="00C45474" w:rsidRPr="002E0992">
        <w:rPr>
          <w:rFonts w:eastAsia="Segoe UI" w:cs="Segoe UI"/>
        </w:rPr>
        <w:t>interfaces</w:t>
      </w:r>
      <w:r w:rsidRPr="002E0992">
        <w:rPr>
          <w:rFonts w:eastAsia="Segoe UI" w:cs="Segoe UI"/>
        </w:rPr>
        <w:t>.</w:t>
      </w:r>
    </w:p>
    <w:p w14:paraId="0EA981F5" w14:textId="77777777" w:rsidR="00F33DED" w:rsidRPr="002E0992" w:rsidRDefault="00F33DED" w:rsidP="00F33DED">
      <w:pPr>
        <w:pStyle w:val="Heading4"/>
        <w:rPr>
          <w:rFonts w:cs="Segoe UI"/>
        </w:rPr>
      </w:pPr>
      <w:r w:rsidRPr="002E0992">
        <w:rPr>
          <w:rFonts w:eastAsia="Segoe UI" w:cs="Segoe UI"/>
        </w:rPr>
        <w:t>IDisplayTextureManager</w:t>
      </w:r>
    </w:p>
    <w:p w14:paraId="17EB5A11" w14:textId="6E73CF5E" w:rsidR="00F33DED" w:rsidRPr="002E0992" w:rsidRDefault="00956A9B" w:rsidP="00F33DED">
      <w:pPr>
        <w:rPr>
          <w:rFonts w:cs="Segoe UI"/>
        </w:rPr>
      </w:pPr>
      <w:r w:rsidRPr="002E0992">
        <w:rPr>
          <w:rFonts w:eastAsia="Segoe UI" w:cs="Segoe UI"/>
        </w:rPr>
        <w:t xml:space="preserve">A new distinct interface responsible </w:t>
      </w:r>
      <w:r w:rsidR="00F33DED" w:rsidRPr="002E0992">
        <w:rPr>
          <w:rFonts w:eastAsia="Segoe UI" w:cs="Segoe UI"/>
        </w:rPr>
        <w:t xml:space="preserve">for creating the </w:t>
      </w:r>
      <w:r w:rsidR="008B67C0" w:rsidRPr="002E0992">
        <w:rPr>
          <w:rFonts w:eastAsia="Segoe UI" w:cs="Segoe UI"/>
        </w:rPr>
        <w:t xml:space="preserve">backing surfaces </w:t>
      </w:r>
      <w:r w:rsidRPr="002E0992">
        <w:rPr>
          <w:rFonts w:eastAsia="Segoe UI" w:cs="Segoe UI"/>
        </w:rPr>
        <w:t>used by CALayer/UIView</w:t>
      </w:r>
      <w:r w:rsidR="008B67C0" w:rsidRPr="002E0992">
        <w:rPr>
          <w:rFonts w:eastAsia="Segoe UI" w:cs="Segoe UI"/>
        </w:rPr>
        <w:t xml:space="preserve"> </w:t>
      </w:r>
      <w:r w:rsidR="00F33DED" w:rsidRPr="002E0992">
        <w:rPr>
          <w:rFonts w:eastAsia="Segoe UI" w:cs="Segoe UI"/>
        </w:rPr>
        <w:t>CoreGraphics and CoreText rendering.</w:t>
      </w:r>
    </w:p>
    <w:p w14:paraId="3AEAEB49" w14:textId="77777777" w:rsidR="00F33DED" w:rsidRPr="002E0992" w:rsidRDefault="00F33DED" w:rsidP="00F33DED">
      <w:pPr>
        <w:pStyle w:val="Heading4"/>
        <w:rPr>
          <w:rFonts w:cs="Segoe UI"/>
        </w:rPr>
      </w:pPr>
      <w:commentRangeStart w:id="81"/>
      <w:r w:rsidRPr="002E0992">
        <w:rPr>
          <w:rFonts w:eastAsia="Segoe UI" w:cs="Segoe UI"/>
        </w:rPr>
        <w:t>DisplayTexture</w:t>
      </w:r>
    </w:p>
    <w:p w14:paraId="3DDA8B2D" w14:textId="791065CE" w:rsidR="00956A9B" w:rsidRPr="002E0992" w:rsidRDefault="00F33DED" w:rsidP="00F33DED">
      <w:pPr>
        <w:rPr>
          <w:rFonts w:cs="Segoe UI"/>
        </w:rPr>
      </w:pPr>
      <w:r w:rsidRPr="002E0992">
        <w:rPr>
          <w:rFonts w:eastAsia="Segoe UI" w:cs="Segoe UI"/>
        </w:rPr>
        <w:t xml:space="preserve">We are down to a </w:t>
      </w:r>
      <w:r w:rsidRPr="002E0992">
        <w:rPr>
          <w:rFonts w:eastAsia="Segoe UI" w:cs="Segoe UI"/>
          <w:i/>
        </w:rPr>
        <w:t>single</w:t>
      </w:r>
      <w:r w:rsidRPr="002E0992">
        <w:rPr>
          <w:rFonts w:eastAsia="Segoe UI" w:cs="Segoe UI"/>
        </w:rPr>
        <w:t xml:space="preserve"> form of DisplayTexture </w:t>
      </w:r>
      <w:r w:rsidR="008B67C0" w:rsidRPr="002E0992">
        <w:rPr>
          <w:rFonts w:eastAsia="Segoe UI" w:cs="Segoe UI"/>
        </w:rPr>
        <w:t xml:space="preserve">that is </w:t>
      </w:r>
      <w:r w:rsidRPr="002E0992">
        <w:rPr>
          <w:rFonts w:eastAsia="Segoe UI" w:cs="Segoe UI"/>
        </w:rPr>
        <w:t>used for rendering CALayer’s content (if it exists)</w:t>
      </w:r>
      <w:r w:rsidR="008B67C0" w:rsidRPr="002E0992">
        <w:rPr>
          <w:rFonts w:eastAsia="Segoe UI" w:cs="Segoe UI"/>
        </w:rPr>
        <w:t>.  The</w:t>
      </w:r>
      <w:r w:rsidRPr="002E0992">
        <w:rPr>
          <w:rFonts w:eastAsia="Segoe UI" w:cs="Segoe UI"/>
        </w:rPr>
        <w:t xml:space="preserve"> ‘xaml’ </w:t>
      </w:r>
      <w:r w:rsidR="008B67C0" w:rsidRPr="002E0992">
        <w:rPr>
          <w:rFonts w:eastAsia="Segoe UI" w:cs="Segoe UI"/>
        </w:rPr>
        <w:t>and</w:t>
      </w:r>
      <w:r w:rsidRPr="002E0992">
        <w:rPr>
          <w:rFonts w:eastAsia="Segoe UI" w:cs="Segoe UI"/>
        </w:rPr>
        <w:t xml:space="preserve"> ‘text’ DisplayTexture types</w:t>
      </w:r>
      <w:r w:rsidR="008B67C0" w:rsidRPr="002E0992">
        <w:rPr>
          <w:rFonts w:eastAsia="Segoe UI" w:cs="Segoe UI"/>
        </w:rPr>
        <w:t xml:space="preserve"> are no longer </w:t>
      </w:r>
      <w:r w:rsidR="000E61D8" w:rsidRPr="002E0992">
        <w:rPr>
          <w:rFonts w:eastAsia="Segoe UI" w:cs="Segoe UI"/>
        </w:rPr>
        <w:t>needed</w:t>
      </w:r>
      <w:r w:rsidRPr="002E0992">
        <w:rPr>
          <w:rFonts w:eastAsia="Segoe UI" w:cs="Segoe UI"/>
        </w:rPr>
        <w:t xml:space="preserve">.  </w:t>
      </w:r>
      <w:r w:rsidR="000E61D8" w:rsidRPr="002E0992">
        <w:rPr>
          <w:rFonts w:eastAsia="Segoe UI" w:cs="Segoe UI"/>
          <w:b/>
          <w:i/>
        </w:rPr>
        <w:t xml:space="preserve">WinObjC’s </w:t>
      </w:r>
      <w:r w:rsidRPr="002E0992">
        <w:rPr>
          <w:rFonts w:eastAsia="Segoe UI" w:cs="Segoe UI"/>
          <w:b/>
          <w:i/>
        </w:rPr>
        <w:t xml:space="preserve">CoreGraphics and CoreText </w:t>
      </w:r>
      <w:r w:rsidR="000E61D8" w:rsidRPr="002E0992">
        <w:rPr>
          <w:rFonts w:eastAsia="Segoe UI" w:cs="Segoe UI"/>
          <w:b/>
          <w:i/>
        </w:rPr>
        <w:t>implementations render to DisplayTextures</w:t>
      </w:r>
      <w:r w:rsidR="000E61D8" w:rsidRPr="002E0992">
        <w:rPr>
          <w:rFonts w:eastAsia="Segoe UI" w:cs="Segoe UI"/>
        </w:rPr>
        <w:t xml:space="preserve">. </w:t>
      </w:r>
      <w:r w:rsidRPr="002E0992">
        <w:rPr>
          <w:rFonts w:eastAsia="Segoe UI" w:cs="Segoe UI"/>
        </w:rPr>
        <w:t xml:space="preserve"> </w:t>
      </w:r>
      <w:commentRangeEnd w:id="81"/>
      <w:r w:rsidR="000F4818" w:rsidRPr="002E0992">
        <w:rPr>
          <w:rStyle w:val="CommentReference"/>
          <w:rFonts w:cs="Segoe UI"/>
        </w:rPr>
        <w:commentReference w:id="81"/>
      </w:r>
    </w:p>
    <w:p w14:paraId="4A556FDD" w14:textId="612292C8" w:rsidR="008B67C0" w:rsidRPr="002E0992" w:rsidRDefault="000E61D8" w:rsidP="00F33DED">
      <w:pPr>
        <w:rPr>
          <w:rFonts w:cs="Segoe UI"/>
        </w:rPr>
      </w:pPr>
      <w:r w:rsidRPr="002E0992">
        <w:rPr>
          <w:rFonts w:eastAsia="Segoe UI" w:cs="Segoe UI"/>
        </w:rPr>
        <w:t xml:space="preserve">DisplayTextures are </w:t>
      </w:r>
      <w:r w:rsidRPr="002E0992">
        <w:rPr>
          <w:rFonts w:eastAsia="Segoe UI" w:cs="Segoe UI"/>
          <w:i/>
        </w:rPr>
        <w:t>c</w:t>
      </w:r>
      <w:r w:rsidR="008B67C0" w:rsidRPr="002E0992">
        <w:rPr>
          <w:rFonts w:eastAsia="Segoe UI" w:cs="Segoe UI"/>
          <w:i/>
        </w:rPr>
        <w:t>urrently</w:t>
      </w:r>
      <w:r w:rsidR="008B67C0" w:rsidRPr="002E0992">
        <w:rPr>
          <w:rFonts w:eastAsia="Segoe UI" w:cs="Segoe UI"/>
        </w:rPr>
        <w:t xml:space="preserve"> backed by a Xaml WriteableBitmap</w:t>
      </w:r>
      <w:r w:rsidR="00095C95" w:rsidRPr="002E0992">
        <w:rPr>
          <w:rFonts w:eastAsia="Segoe UI" w:cs="Segoe UI"/>
        </w:rPr>
        <w:t>, which</w:t>
      </w:r>
      <w:r w:rsidRPr="002E0992">
        <w:rPr>
          <w:rFonts w:eastAsia="Segoe UI" w:cs="Segoe UI"/>
        </w:rPr>
        <w:t xml:space="preserve"> is</w:t>
      </w:r>
      <w:r w:rsidR="001D6EA1" w:rsidRPr="002E0992">
        <w:rPr>
          <w:rFonts w:eastAsia="Segoe UI" w:cs="Segoe UI"/>
        </w:rPr>
        <w:t xml:space="preserve"> </w:t>
      </w:r>
      <w:r w:rsidRPr="002E0992">
        <w:rPr>
          <w:rFonts w:eastAsia="Segoe UI" w:cs="Segoe UI"/>
        </w:rPr>
        <w:t xml:space="preserve">rendered </w:t>
      </w:r>
      <w:r w:rsidR="00C1348C" w:rsidRPr="002E0992">
        <w:rPr>
          <w:rFonts w:eastAsia="Segoe UI" w:cs="Segoe UI"/>
        </w:rPr>
        <w:t>withi</w:t>
      </w:r>
      <w:r w:rsidR="00956A9B" w:rsidRPr="002E0992">
        <w:rPr>
          <w:rFonts w:eastAsia="Segoe UI" w:cs="Segoe UI"/>
        </w:rPr>
        <w:t>n</w:t>
      </w:r>
      <w:r w:rsidRPr="002E0992">
        <w:rPr>
          <w:rFonts w:eastAsia="Segoe UI" w:cs="Segoe UI"/>
        </w:rPr>
        <w:t xml:space="preserve"> </w:t>
      </w:r>
      <w:r w:rsidR="00C02F7E" w:rsidRPr="002E0992">
        <w:rPr>
          <w:rFonts w:eastAsia="Segoe UI" w:cs="Segoe UI"/>
        </w:rPr>
        <w:t>a</w:t>
      </w:r>
      <w:r w:rsidRPr="002E0992">
        <w:rPr>
          <w:rFonts w:eastAsia="Segoe UI" w:cs="Segoe UI"/>
        </w:rPr>
        <w:t xml:space="preserve"> Xaml Image</w:t>
      </w:r>
      <w:r w:rsidR="00956A9B" w:rsidRPr="002E0992">
        <w:rPr>
          <w:rFonts w:eastAsia="Segoe UI" w:cs="Segoe UI"/>
        </w:rPr>
        <w:t xml:space="preserve"> that is</w:t>
      </w:r>
      <w:r w:rsidRPr="002E0992">
        <w:rPr>
          <w:rFonts w:eastAsia="Segoe UI" w:cs="Segoe UI"/>
        </w:rPr>
        <w:t xml:space="preserve"> </w:t>
      </w:r>
      <w:r w:rsidR="00BC1573" w:rsidRPr="002E0992">
        <w:rPr>
          <w:rFonts w:eastAsia="Segoe UI" w:cs="Segoe UI"/>
          <w:i/>
        </w:rPr>
        <w:t>optionally</w:t>
      </w:r>
      <w:r w:rsidR="00BC1573" w:rsidRPr="002E0992">
        <w:rPr>
          <w:rFonts w:eastAsia="Segoe UI" w:cs="Segoe UI"/>
        </w:rPr>
        <w:t xml:space="preserve"> exposed off of </w:t>
      </w:r>
      <w:r w:rsidR="00956A9B" w:rsidRPr="002E0992">
        <w:rPr>
          <w:rFonts w:eastAsia="Segoe UI" w:cs="Segoe UI"/>
        </w:rPr>
        <w:t>each</w:t>
      </w:r>
      <w:r w:rsidR="00095C95" w:rsidRPr="002E0992">
        <w:rPr>
          <w:rFonts w:eastAsia="Segoe UI" w:cs="Segoe UI"/>
        </w:rPr>
        <w:t xml:space="preserve"> </w:t>
      </w:r>
      <w:r w:rsidR="31BB4466" w:rsidRPr="002E0992">
        <w:rPr>
          <w:rStyle w:val="Hyperlink"/>
          <w:rFonts w:eastAsiaTheme="minorBidi"/>
          <w:sz w:val="20"/>
        </w:rPr>
        <w:t>UIKit::Private::Core Animation::ILayer</w:t>
      </w:r>
      <w:r w:rsidR="31BB4466" w:rsidRPr="002E0992">
        <w:rPr>
          <w:rFonts w:eastAsia="Segoe UI" w:cs="Segoe UI"/>
        </w:rPr>
        <w:t>.</w:t>
      </w:r>
      <w:hyperlink w:anchor="_UIKit::Private::Core_Animation::ILa" w:history="1"/>
    </w:p>
    <w:p w14:paraId="4B5B6502" w14:textId="682DBE93" w:rsidR="00095C95" w:rsidRPr="002E0992" w:rsidRDefault="00095C95" w:rsidP="00F33DED">
      <w:pPr>
        <w:rPr>
          <w:rFonts w:cs="Segoe UI"/>
        </w:rPr>
      </w:pPr>
      <w:r w:rsidRPr="002E0992">
        <w:rPr>
          <w:rFonts w:eastAsia="Segoe UI" w:cs="Segoe UI"/>
          <w:b/>
          <w:highlight w:val="yellow"/>
        </w:rPr>
        <w:t xml:space="preserve">Note: </w:t>
      </w:r>
      <w:r w:rsidRPr="002E0992">
        <w:rPr>
          <w:rFonts w:eastAsia="Segoe UI" w:cs="Segoe UI"/>
          <w:highlight w:val="yellow"/>
        </w:rPr>
        <w:t xml:space="preserve">DisplayTexture’s usage of WriteableBitmap and how it is rendered (via a Xaml Image) will likely change after CoreGraphics is </w:t>
      </w:r>
      <w:r w:rsidR="31BB4466" w:rsidRPr="002E0992">
        <w:rPr>
          <w:rFonts w:eastAsia="Segoe UI" w:cs="Segoe UI"/>
          <w:highlight w:val="yellow"/>
        </w:rPr>
        <w:t>mo</w:t>
      </w:r>
      <w:commentRangeStart w:id="82"/>
      <w:commentRangeStart w:id="83"/>
      <w:commentRangeEnd w:id="82"/>
      <w:r w:rsidRPr="002E0992">
        <w:rPr>
          <w:rStyle w:val="CommentReference"/>
          <w:rFonts w:cs="Segoe UI"/>
        </w:rPr>
        <w:commentReference w:id="82"/>
      </w:r>
      <w:commentRangeEnd w:id="83"/>
      <w:r w:rsidR="00E44936" w:rsidRPr="002E0992">
        <w:rPr>
          <w:rStyle w:val="CommentReference"/>
          <w:rFonts w:cs="Segoe UI"/>
        </w:rPr>
        <w:commentReference w:id="83"/>
      </w:r>
      <w:r w:rsidR="31BB4466" w:rsidRPr="002E0992">
        <w:rPr>
          <w:rFonts w:eastAsia="Segoe UI" w:cs="Segoe UI"/>
          <w:highlight w:val="yellow"/>
        </w:rPr>
        <w:t>ved</w:t>
      </w:r>
      <w:r w:rsidRPr="002E0992">
        <w:rPr>
          <w:rFonts w:eastAsia="Segoe UI" w:cs="Segoe UI"/>
          <w:highlight w:val="yellow"/>
        </w:rPr>
        <w:t xml:space="preserve"> to D2D</w:t>
      </w:r>
      <w:r w:rsidR="00203315" w:rsidRPr="002E0992">
        <w:rPr>
          <w:rFonts w:eastAsia="Segoe UI" w:cs="Segoe UI"/>
          <w:highlight w:val="yellow"/>
        </w:rPr>
        <w:t xml:space="preserve">.  </w:t>
      </w:r>
      <w:r w:rsidR="00203315" w:rsidRPr="002E0992">
        <w:rPr>
          <w:rFonts w:eastAsia="Segoe UI" w:cs="Segoe UI"/>
          <w:b/>
          <w:i/>
          <w:highlight w:val="yellow"/>
        </w:rPr>
        <w:t>Such a shift will only require changes to DisplayTexture and our UIKit::Private::Core Animation::ILayer implementations</w:t>
      </w:r>
      <w:r w:rsidRPr="002E0992">
        <w:rPr>
          <w:rFonts w:eastAsia="Segoe UI" w:cs="Segoe UI"/>
          <w:highlight w:val="yellow"/>
        </w:rPr>
        <w:t>.</w:t>
      </w:r>
      <w:r w:rsidR="00203315" w:rsidRPr="002E0992">
        <w:rPr>
          <w:rFonts w:eastAsia="Segoe UI" w:cs="Segoe UI"/>
        </w:rPr>
        <w:t xml:space="preserve"> </w:t>
      </w:r>
    </w:p>
    <w:p w14:paraId="04C3008D" w14:textId="6DCAA517" w:rsidR="00A73514" w:rsidRPr="002E0992" w:rsidRDefault="00FB44EE" w:rsidP="003004AC">
      <w:pPr>
        <w:pStyle w:val="Heading4"/>
        <w:rPr>
          <w:rFonts w:cs="Segoe UI"/>
        </w:rPr>
      </w:pPr>
      <w:r w:rsidRPr="002E0992">
        <w:rPr>
          <w:rFonts w:eastAsia="Segoe UI" w:cs="Segoe UI"/>
        </w:rPr>
        <w:t xml:space="preserve">LayerTransactionManager : </w:t>
      </w:r>
      <w:r w:rsidR="00A73514" w:rsidRPr="002E0992">
        <w:rPr>
          <w:rFonts w:eastAsia="Segoe UI" w:cs="Segoe UI"/>
        </w:rPr>
        <w:t>ILayerTransactionManager</w:t>
      </w:r>
    </w:p>
    <w:p w14:paraId="1B47784A" w14:textId="65B5C4A6" w:rsidR="003004AC" w:rsidRPr="002E0992" w:rsidRDefault="006F250F" w:rsidP="003004AC">
      <w:pPr>
        <w:rPr>
          <w:rFonts w:cs="Segoe UI"/>
        </w:rPr>
      </w:pPr>
      <w:r w:rsidRPr="002E0992">
        <w:rPr>
          <w:rFonts w:eastAsia="Segoe UI" w:cs="Segoe UI"/>
        </w:rPr>
        <w:t>LayerTransactionManager is a c</w:t>
      </w:r>
      <w:r w:rsidR="00A73514" w:rsidRPr="002E0992">
        <w:rPr>
          <w:rFonts w:eastAsia="Segoe UI" w:cs="Segoe UI"/>
        </w:rPr>
        <w:t>lass factory for ILayerTransactions (</w:t>
      </w:r>
      <w:r w:rsidR="00956A9B" w:rsidRPr="002E0992">
        <w:rPr>
          <w:rFonts w:eastAsia="Segoe UI" w:cs="Segoe UI"/>
        </w:rPr>
        <w:t xml:space="preserve">the </w:t>
      </w:r>
      <w:r w:rsidR="00A73514" w:rsidRPr="002E0992">
        <w:rPr>
          <w:rFonts w:eastAsia="Segoe UI" w:cs="Segoe UI"/>
        </w:rPr>
        <w:t xml:space="preserve">proxies backing CATransactions).  </w:t>
      </w:r>
      <w:r w:rsidRPr="002E0992">
        <w:rPr>
          <w:rFonts w:eastAsia="Segoe UI" w:cs="Segoe UI"/>
        </w:rPr>
        <w:t>It a</w:t>
      </w:r>
      <w:r w:rsidR="00A73514" w:rsidRPr="002E0992">
        <w:rPr>
          <w:rFonts w:eastAsia="Segoe UI" w:cs="Segoe UI"/>
        </w:rPr>
        <w:t>lso manages and processes the ILayerTransaction/CATransaction stack</w:t>
      </w:r>
      <w:r w:rsidRPr="002E0992">
        <w:rPr>
          <w:rFonts w:eastAsia="Segoe UI" w:cs="Segoe UI"/>
        </w:rPr>
        <w:t xml:space="preserve">, </w:t>
      </w:r>
      <w:r w:rsidR="00A73514" w:rsidRPr="002E0992">
        <w:rPr>
          <w:rFonts w:eastAsia="Segoe UI" w:cs="Segoe UI"/>
        </w:rPr>
        <w:t>which is how CALayer properties, animations, etc. are ultimately applied.</w:t>
      </w:r>
    </w:p>
    <w:p w14:paraId="3A58EBF0" w14:textId="0AF8B238" w:rsidR="00FB44EE" w:rsidRPr="002E0992" w:rsidRDefault="00FB44EE" w:rsidP="00FB44EE">
      <w:pPr>
        <w:pStyle w:val="Heading4"/>
        <w:rPr>
          <w:rFonts w:cs="Segoe UI"/>
        </w:rPr>
      </w:pPr>
      <w:r w:rsidRPr="002E0992">
        <w:rPr>
          <w:rFonts w:eastAsia="Segoe UI" w:cs="Segoe UI"/>
        </w:rPr>
        <w:t>LayerTransaction : ILayerTransaction</w:t>
      </w:r>
    </w:p>
    <w:p w14:paraId="01D9C1C0" w14:textId="292E69D7" w:rsidR="00FB44EE" w:rsidRPr="002E0992" w:rsidRDefault="006F250F" w:rsidP="00FB44EE">
      <w:pPr>
        <w:rPr>
          <w:rFonts w:cs="Segoe UI"/>
        </w:rPr>
      </w:pPr>
      <w:r w:rsidRPr="002E0992">
        <w:rPr>
          <w:rFonts w:eastAsia="Segoe UI" w:cs="Segoe UI"/>
        </w:rPr>
        <w:t>LayerTransactions are the p</w:t>
      </w:r>
      <w:r w:rsidR="00FB44EE" w:rsidRPr="002E0992">
        <w:rPr>
          <w:rFonts w:eastAsia="Segoe UI" w:cs="Segoe UI"/>
        </w:rPr>
        <w:t>roxies backing CATransactions</w:t>
      </w:r>
      <w:r w:rsidRPr="002E0992">
        <w:rPr>
          <w:rFonts w:eastAsia="Segoe UI" w:cs="Segoe UI"/>
        </w:rPr>
        <w:t>.  They are</w:t>
      </w:r>
      <w:r w:rsidR="00FB44EE" w:rsidRPr="002E0992">
        <w:rPr>
          <w:rFonts w:eastAsia="Segoe UI" w:cs="Segoe UI"/>
        </w:rPr>
        <w:t xml:space="preserve"> responsible for </w:t>
      </w:r>
      <w:r w:rsidRPr="002E0992">
        <w:rPr>
          <w:rFonts w:eastAsia="Segoe UI" w:cs="Segoe UI"/>
        </w:rPr>
        <w:t>translating</w:t>
      </w:r>
      <w:r w:rsidR="00FB44EE" w:rsidRPr="002E0992">
        <w:rPr>
          <w:rFonts w:eastAsia="Segoe UI" w:cs="Segoe UI"/>
        </w:rPr>
        <w:t xml:space="preserve"> CALayer property changes, hierarchy </w:t>
      </w:r>
      <w:r w:rsidR="00C07CD6" w:rsidRPr="002E0992">
        <w:rPr>
          <w:rFonts w:eastAsia="Segoe UI" w:cs="Segoe UI"/>
        </w:rPr>
        <w:t>changes</w:t>
      </w:r>
      <w:r w:rsidR="00FB44EE" w:rsidRPr="002E0992">
        <w:rPr>
          <w:rFonts w:eastAsia="Segoe UI" w:cs="Segoe UI"/>
        </w:rPr>
        <w:t xml:space="preserve">, and animations </w:t>
      </w:r>
      <w:r w:rsidRPr="002E0992">
        <w:rPr>
          <w:rFonts w:eastAsia="Segoe UI" w:cs="Segoe UI"/>
        </w:rPr>
        <w:t xml:space="preserve">into </w:t>
      </w:r>
      <w:r w:rsidR="31BB4466" w:rsidRPr="002E0992">
        <w:rPr>
          <w:rStyle w:val="Hyperlink"/>
          <w:rFonts w:eastAsiaTheme="minorBidi"/>
          <w:sz w:val="20"/>
        </w:rPr>
        <w:t>LayerCoordinator</w:t>
      </w:r>
      <w:r w:rsidRPr="002E0992">
        <w:rPr>
          <w:rFonts w:eastAsia="Segoe UI" w:cs="Segoe UI"/>
        </w:rPr>
        <w:t xml:space="preserve"> calls</w:t>
      </w:r>
      <w:r w:rsidR="31BB4466" w:rsidRPr="002E0992">
        <w:rPr>
          <w:rFonts w:eastAsia="Segoe UI" w:cs="Segoe UI"/>
        </w:rPr>
        <w:t>.</w:t>
      </w:r>
      <w:hyperlink w:anchor="_LayerCoordinator" w:history="1"/>
    </w:p>
    <w:p w14:paraId="516985E1" w14:textId="6FDE330A" w:rsidR="00FB44EE" w:rsidRPr="002E0992" w:rsidRDefault="00FB44EE" w:rsidP="00FB44EE">
      <w:pPr>
        <w:pStyle w:val="Heading4"/>
        <w:rPr>
          <w:rFonts w:cs="Segoe UI"/>
        </w:rPr>
      </w:pPr>
      <w:r w:rsidRPr="002E0992">
        <w:rPr>
          <w:rFonts w:eastAsia="Segoe UI" w:cs="Segoe UI"/>
        </w:rPr>
        <w:t>ILayerAnimation</w:t>
      </w:r>
    </w:p>
    <w:p w14:paraId="3C4EC9E6" w14:textId="5D1DB77C" w:rsidR="00C07CD6" w:rsidRPr="002E0992" w:rsidRDefault="00C07CD6" w:rsidP="00FB44EE">
      <w:pPr>
        <w:rPr>
          <w:rFonts w:cs="Segoe UI"/>
        </w:rPr>
      </w:pPr>
      <w:r w:rsidRPr="002E0992">
        <w:rPr>
          <w:rFonts w:eastAsia="Segoe UI" w:cs="Segoe UI"/>
        </w:rPr>
        <w:t>ILayerAnimations are the p</w:t>
      </w:r>
      <w:r w:rsidR="00FB44EE" w:rsidRPr="002E0992">
        <w:rPr>
          <w:rFonts w:eastAsia="Segoe UI" w:cs="Segoe UI"/>
        </w:rPr>
        <w:t>roxies backing CAAnimations.  The only changes here are rename</w:t>
      </w:r>
      <w:r w:rsidRPr="002E0992">
        <w:rPr>
          <w:rFonts w:eastAsia="Segoe UI" w:cs="Segoe UI"/>
        </w:rPr>
        <w:t>s</w:t>
      </w:r>
      <w:r w:rsidR="00FB44EE" w:rsidRPr="002E0992">
        <w:rPr>
          <w:rFonts w:eastAsia="Segoe UI" w:cs="Segoe UI"/>
        </w:rPr>
        <w:t xml:space="preserve"> of the </w:t>
      </w:r>
      <w:r w:rsidRPr="002E0992">
        <w:rPr>
          <w:rFonts w:eastAsia="Segoe UI" w:cs="Segoe UI"/>
        </w:rPr>
        <w:t>interface and its concrete classes (</w:t>
      </w:r>
      <w:r w:rsidR="00FB44EE" w:rsidRPr="002E0992">
        <w:rPr>
          <w:rFonts w:eastAsia="Segoe UI" w:cs="Segoe UI"/>
        </w:rPr>
        <w:t>DisplayAnimation* -&gt; LayerAnimation*</w:t>
      </w:r>
      <w:r w:rsidRPr="002E0992">
        <w:rPr>
          <w:rFonts w:eastAsia="Segoe UI" w:cs="Segoe UI"/>
        </w:rPr>
        <w:t xml:space="preserve">) for the sake of code clarity.  </w:t>
      </w:r>
    </w:p>
    <w:p w14:paraId="5841E593" w14:textId="723879A6" w:rsidR="00FB44EE" w:rsidRPr="002E0992" w:rsidRDefault="00C07CD6" w:rsidP="00FB44EE">
      <w:pPr>
        <w:rPr>
          <w:rFonts w:cs="Segoe UI"/>
        </w:rPr>
      </w:pPr>
      <w:r w:rsidRPr="002E0992">
        <w:rPr>
          <w:rFonts w:eastAsia="Segoe UI" w:cs="Segoe UI"/>
        </w:rPr>
        <w:t xml:space="preserve">We are also switching to shared_ptr </w:t>
      </w:r>
      <w:r w:rsidR="00F60EB7" w:rsidRPr="002E0992">
        <w:rPr>
          <w:rFonts w:eastAsia="Segoe UI" w:cs="Segoe UI"/>
        </w:rPr>
        <w:t>for</w:t>
      </w:r>
      <w:r w:rsidRPr="002E0992">
        <w:rPr>
          <w:rFonts w:eastAsia="Segoe UI" w:cs="Segoe UI"/>
        </w:rPr>
        <w:t xml:space="preserve"> RAII usage.</w:t>
      </w:r>
    </w:p>
    <w:p w14:paraId="495061F0" w14:textId="7EAC7487" w:rsidR="007A7B23" w:rsidRPr="002E0992" w:rsidRDefault="00C07A99" w:rsidP="003004AC">
      <w:pPr>
        <w:pStyle w:val="Heading4"/>
        <w:rPr>
          <w:rFonts w:cs="Segoe UI"/>
        </w:rPr>
      </w:pPr>
      <w:r w:rsidRPr="002E0992">
        <w:rPr>
          <w:rFonts w:eastAsia="Segoe UI" w:cs="Segoe UI"/>
        </w:rPr>
        <w:t xml:space="preserve">LayerProxy : </w:t>
      </w:r>
      <w:r w:rsidR="007A7B23" w:rsidRPr="002E0992">
        <w:rPr>
          <w:rFonts w:eastAsia="Segoe UI" w:cs="Segoe UI"/>
        </w:rPr>
        <w:t>ILayer</w:t>
      </w:r>
      <w:r w:rsidR="003004AC" w:rsidRPr="002E0992">
        <w:rPr>
          <w:rFonts w:eastAsia="Segoe UI" w:cs="Segoe UI"/>
        </w:rPr>
        <w:t>Proxy</w:t>
      </w:r>
    </w:p>
    <w:p w14:paraId="52C8FC88" w14:textId="202A1D68" w:rsidR="000C02F9" w:rsidRPr="002E0992" w:rsidRDefault="003004AC" w:rsidP="007A7B23">
      <w:pPr>
        <w:rPr>
          <w:rFonts w:cs="Segoe UI"/>
        </w:rPr>
      </w:pPr>
      <w:r w:rsidRPr="002E0992">
        <w:rPr>
          <w:rFonts w:eastAsia="Segoe UI" w:cs="Segoe UI"/>
        </w:rPr>
        <w:t xml:space="preserve">ILayerProxy </w:t>
      </w:r>
      <w:r w:rsidR="000C02F9" w:rsidRPr="002E0992">
        <w:rPr>
          <w:rFonts w:eastAsia="Segoe UI" w:cs="Segoe UI"/>
        </w:rPr>
        <w:t xml:space="preserve">allows CALayer, UIView, and app developers </w:t>
      </w:r>
      <w:r w:rsidRPr="002E0992">
        <w:rPr>
          <w:rFonts w:eastAsia="Segoe UI" w:cs="Segoe UI"/>
        </w:rPr>
        <w:t xml:space="preserve">to interact </w:t>
      </w:r>
      <w:r w:rsidRPr="002E0992">
        <w:rPr>
          <w:rFonts w:eastAsia="Segoe UI" w:cs="Segoe UI"/>
          <w:i/>
        </w:rPr>
        <w:t>directly</w:t>
      </w:r>
      <w:r w:rsidRPr="002E0992">
        <w:rPr>
          <w:rFonts w:eastAsia="Segoe UI" w:cs="Segoe UI"/>
        </w:rPr>
        <w:t xml:space="preserve"> with </w:t>
      </w:r>
      <w:r w:rsidR="000C02F9" w:rsidRPr="002E0992">
        <w:rPr>
          <w:rFonts w:eastAsia="Segoe UI" w:cs="Segoe UI"/>
        </w:rPr>
        <w:t>its</w:t>
      </w:r>
      <w:r w:rsidRPr="002E0992">
        <w:rPr>
          <w:rFonts w:eastAsia="Segoe UI" w:cs="Segoe UI"/>
        </w:rPr>
        <w:t xml:space="preserve"> backing Xaml element</w:t>
      </w:r>
      <w:r w:rsidR="005754C0" w:rsidRPr="002E0992">
        <w:rPr>
          <w:rFonts w:eastAsia="Segoe UI" w:cs="Segoe UI"/>
        </w:rPr>
        <w:t xml:space="preserve"> (to subscribe to events, hook pointer input, etc.).  ILayerProxy also provides access to the CALayer’s</w:t>
      </w:r>
      <w:r w:rsidRPr="002E0992">
        <w:rPr>
          <w:rFonts w:eastAsia="Segoe UI" w:cs="Segoe UI"/>
        </w:rPr>
        <w:t xml:space="preserve"> current</w:t>
      </w:r>
      <w:r w:rsidR="000C02F9" w:rsidRPr="002E0992">
        <w:rPr>
          <w:rFonts w:eastAsia="Segoe UI" w:cs="Segoe UI"/>
        </w:rPr>
        <w:t xml:space="preserve"> CACompositor-managed</w:t>
      </w:r>
      <w:r w:rsidRPr="002E0992">
        <w:rPr>
          <w:rFonts w:eastAsia="Segoe UI" w:cs="Segoe UI"/>
        </w:rPr>
        <w:t xml:space="preserve"> property values (</w:t>
      </w:r>
      <w:r w:rsidR="0088259F" w:rsidRPr="002E0992">
        <w:rPr>
          <w:rFonts w:eastAsia="Segoe UI" w:cs="Segoe UI"/>
        </w:rPr>
        <w:t>the CALayer’s</w:t>
      </w:r>
      <w:r w:rsidR="005754C0" w:rsidRPr="002E0992">
        <w:rPr>
          <w:rFonts w:eastAsia="Segoe UI" w:cs="Segoe UI"/>
        </w:rPr>
        <w:t xml:space="preserve"> </w:t>
      </w:r>
      <w:r w:rsidRPr="002E0992">
        <w:rPr>
          <w:rFonts w:eastAsia="Segoe UI" w:cs="Segoe UI"/>
        </w:rPr>
        <w:t xml:space="preserve">position, transform values, dimensions, etc.).  </w:t>
      </w:r>
    </w:p>
    <w:p w14:paraId="0AB6D914" w14:textId="45680F63" w:rsidR="008B47C7" w:rsidRPr="002E0992" w:rsidRDefault="008B47C7" w:rsidP="007A7B23">
      <w:pPr>
        <w:rPr>
          <w:rFonts w:cs="Segoe UI"/>
        </w:rPr>
      </w:pPr>
      <w:r w:rsidRPr="002E0992">
        <w:rPr>
          <w:rFonts w:eastAsia="Segoe UI" w:cs="Segoe UI"/>
        </w:rPr>
        <w:t xml:space="preserve">Each time a CALayer is created, it creates a LayerProxy instance </w:t>
      </w:r>
      <w:r w:rsidR="001605D7" w:rsidRPr="002E0992">
        <w:rPr>
          <w:rFonts w:eastAsia="Segoe UI" w:cs="Segoe UI"/>
        </w:rPr>
        <w:t>with which to</w:t>
      </w:r>
      <w:r w:rsidRPr="002E0992">
        <w:rPr>
          <w:rFonts w:eastAsia="Segoe UI" w:cs="Segoe UI"/>
        </w:rPr>
        <w:t xml:space="preserve"> manage its backing Xaml FrameworkElement.</w:t>
      </w:r>
      <w:r w:rsidR="00387D2D" w:rsidRPr="002E0992">
        <w:rPr>
          <w:rFonts w:eastAsia="Segoe UI" w:cs="Segoe UI"/>
        </w:rPr>
        <w:t xml:space="preserve">  The LayerProxy also initializes itself with the LayerCoordinator, as discussed further in </w:t>
      </w:r>
      <w:r w:rsidR="31BB4466" w:rsidRPr="002E0992">
        <w:rPr>
          <w:rStyle w:val="Hyperlink"/>
          <w:rFonts w:eastAsiaTheme="minorBidi"/>
          <w:sz w:val="20"/>
        </w:rPr>
        <w:t>the next section</w:t>
      </w:r>
      <w:r w:rsidR="31BB4466" w:rsidRPr="002E0992">
        <w:rPr>
          <w:rFonts w:eastAsia="Segoe UI" w:cs="Segoe UI"/>
        </w:rPr>
        <w:t>.</w:t>
      </w:r>
      <w:hyperlink w:anchor="_LayerProxy_Initialization" w:history="1"/>
    </w:p>
    <w:p w14:paraId="61EE6C7F" w14:textId="25541053" w:rsidR="00FB44EE" w:rsidRPr="002E0992" w:rsidRDefault="00F60EB7" w:rsidP="00C07A99">
      <w:pPr>
        <w:rPr>
          <w:rFonts w:cs="Segoe UI"/>
        </w:rPr>
      </w:pPr>
      <w:r w:rsidRPr="002E0992">
        <w:rPr>
          <w:rFonts w:eastAsia="Segoe UI" w:cs="Segoe UI"/>
        </w:rPr>
        <w:t>We are also switching to shared_ptr for RAII usage.</w:t>
      </w:r>
    </w:p>
    <w:p w14:paraId="62665006" w14:textId="263196C3" w:rsidR="007A7B23" w:rsidRPr="002E0992" w:rsidRDefault="007A7B23" w:rsidP="007A7B23">
      <w:pPr>
        <w:pStyle w:val="Heading3"/>
        <w:rPr>
          <w:rFonts w:eastAsia="Segoe UI" w:cs="Segoe UI"/>
        </w:rPr>
      </w:pPr>
      <w:bookmarkStart w:id="84" w:name="_UIKit::Private::Core_Animation::ILa"/>
      <w:bookmarkStart w:id="85" w:name="_LayerCoordinator"/>
      <w:bookmarkEnd w:id="84"/>
      <w:bookmarkEnd w:id="85"/>
      <w:r w:rsidRPr="002E0992">
        <w:rPr>
          <w:rFonts w:eastAsia="Segoe UI" w:cs="Segoe UI"/>
        </w:rPr>
        <w:t>LayerCoordinator</w:t>
      </w:r>
    </w:p>
    <w:p w14:paraId="7E9C5484" w14:textId="6CE92445" w:rsidR="008B47C7" w:rsidRPr="002E0992" w:rsidRDefault="0030308B" w:rsidP="0030308B">
      <w:pPr>
        <w:rPr>
          <w:rFonts w:cs="Segoe UI"/>
        </w:rPr>
      </w:pPr>
      <w:r w:rsidRPr="002E0992">
        <w:rPr>
          <w:rFonts w:eastAsia="Segoe UI" w:cs="Segoe UI"/>
          <w:b/>
          <w:i/>
        </w:rPr>
        <w:t xml:space="preserve">LayerCoordinator </w:t>
      </w:r>
      <w:r w:rsidR="008B47C7" w:rsidRPr="002E0992">
        <w:rPr>
          <w:rFonts w:eastAsia="Segoe UI" w:cs="Segoe UI"/>
          <w:b/>
          <w:i/>
        </w:rPr>
        <w:t>replaces</w:t>
      </w:r>
      <w:r w:rsidRPr="002E0992">
        <w:rPr>
          <w:rFonts w:eastAsia="Segoe UI" w:cs="Segoe UI"/>
          <w:b/>
          <w:i/>
        </w:rPr>
        <w:t xml:space="preserve"> CALayerXaml</w:t>
      </w:r>
      <w:r w:rsidRPr="002E0992">
        <w:rPr>
          <w:rFonts w:eastAsia="Segoe UI" w:cs="Segoe UI"/>
        </w:rPr>
        <w:t xml:space="preserve"> </w:t>
      </w:r>
      <w:r w:rsidR="008B47C7" w:rsidRPr="002E0992">
        <w:rPr>
          <w:rFonts w:eastAsia="Segoe UI" w:cs="Segoe UI"/>
        </w:rPr>
        <w:t xml:space="preserve">as our </w:t>
      </w:r>
      <w:r w:rsidR="001605D7" w:rsidRPr="002E0992">
        <w:rPr>
          <w:rFonts w:eastAsia="Segoe UI" w:cs="Segoe UI"/>
        </w:rPr>
        <w:t>CALayer</w:t>
      </w:r>
      <w:r w:rsidRPr="002E0992">
        <w:rPr>
          <w:rFonts w:eastAsia="Segoe UI" w:cs="Segoe UI"/>
        </w:rPr>
        <w:t xml:space="preserve"> property-management and layout </w:t>
      </w:r>
      <w:r w:rsidR="001605D7" w:rsidRPr="002E0992">
        <w:rPr>
          <w:rFonts w:eastAsia="Segoe UI" w:cs="Segoe UI"/>
        </w:rPr>
        <w:t>engine</w:t>
      </w:r>
      <w:r w:rsidRPr="002E0992">
        <w:rPr>
          <w:rFonts w:eastAsia="Segoe UI" w:cs="Segoe UI"/>
        </w:rPr>
        <w:t xml:space="preserve">.  </w:t>
      </w:r>
    </w:p>
    <w:p w14:paraId="5BAC2385" w14:textId="4396D2FD" w:rsidR="0030308B" w:rsidRPr="002E0992" w:rsidRDefault="0030308B" w:rsidP="0030308B">
      <w:pPr>
        <w:rPr>
          <w:rFonts w:cs="Segoe UI"/>
        </w:rPr>
      </w:pPr>
      <w:r w:rsidRPr="002E0992">
        <w:rPr>
          <w:rFonts w:eastAsia="Segoe UI" w:cs="Segoe UI"/>
        </w:rPr>
        <w:t>CALayerXaml and its associated</w:t>
      </w:r>
      <w:r w:rsidR="008B47C7" w:rsidRPr="002E0992">
        <w:rPr>
          <w:rFonts w:eastAsia="Segoe UI" w:cs="Segoe UI"/>
        </w:rPr>
        <w:t>/internal</w:t>
      </w:r>
      <w:r w:rsidRPr="002E0992">
        <w:rPr>
          <w:rFonts w:eastAsia="Segoe UI" w:cs="Segoe UI"/>
        </w:rPr>
        <w:t xml:space="preserve"> LayerContent class </w:t>
      </w:r>
      <w:r w:rsidR="00CF6091" w:rsidRPr="002E0992">
        <w:rPr>
          <w:rFonts w:eastAsia="Segoe UI" w:cs="Segoe UI"/>
        </w:rPr>
        <w:t>contained</w:t>
      </w:r>
      <w:r w:rsidRPr="002E0992">
        <w:rPr>
          <w:rFonts w:eastAsia="Segoe UI" w:cs="Segoe UI"/>
        </w:rPr>
        <w:t xml:space="preserve"> a large amount of internal state that was used for tracking and applying CALayer properties.  For example; CALayer’s ‘masks to bounds’ boo</w:t>
      </w:r>
      <w:r w:rsidR="008B47C7" w:rsidRPr="002E0992">
        <w:rPr>
          <w:rFonts w:eastAsia="Segoe UI" w:cs="Segoe UI"/>
        </w:rPr>
        <w:t>l was stored as private member i</w:t>
      </w:r>
      <w:r w:rsidRPr="002E0992">
        <w:rPr>
          <w:rFonts w:eastAsia="Segoe UI" w:cs="Segoe UI"/>
        </w:rPr>
        <w:t xml:space="preserve">n CALayerXaml, and </w:t>
      </w:r>
      <w:r w:rsidR="008B47C7" w:rsidRPr="002E0992">
        <w:rPr>
          <w:rFonts w:eastAsia="Segoe UI" w:cs="Segoe UI"/>
        </w:rPr>
        <w:t>its</w:t>
      </w:r>
      <w:r w:rsidRPr="002E0992">
        <w:rPr>
          <w:rFonts w:eastAsia="Segoe UI" w:cs="Segoe UI"/>
        </w:rPr>
        <w:t xml:space="preserve"> value was used when CALayerXaml performed any updates to its origin </w:t>
      </w:r>
      <w:r w:rsidR="00CF6091" w:rsidRPr="002E0992">
        <w:rPr>
          <w:rFonts w:eastAsia="Segoe UI" w:cs="Segoe UI"/>
        </w:rPr>
        <w:t>(</w:t>
      </w:r>
      <w:r w:rsidRPr="002E0992">
        <w:rPr>
          <w:rFonts w:eastAsia="Segoe UI" w:cs="Segoe UI"/>
        </w:rPr>
        <w:t xml:space="preserve">or </w:t>
      </w:r>
      <w:r w:rsidR="00CF6091" w:rsidRPr="002E0992">
        <w:rPr>
          <w:rFonts w:eastAsia="Segoe UI" w:cs="Segoe UI"/>
        </w:rPr>
        <w:t xml:space="preserve">any </w:t>
      </w:r>
      <w:r w:rsidRPr="002E0992">
        <w:rPr>
          <w:rFonts w:eastAsia="Segoe UI" w:cs="Segoe UI"/>
        </w:rPr>
        <w:t xml:space="preserve">other properties that </w:t>
      </w:r>
      <w:r w:rsidR="008B47C7" w:rsidRPr="002E0992">
        <w:rPr>
          <w:rFonts w:eastAsia="Segoe UI" w:cs="Segoe UI"/>
        </w:rPr>
        <w:t>we</w:t>
      </w:r>
      <w:r w:rsidRPr="002E0992">
        <w:rPr>
          <w:rFonts w:eastAsia="Segoe UI" w:cs="Segoe UI"/>
        </w:rPr>
        <w:t>re affected by</w:t>
      </w:r>
      <w:r w:rsidR="008B47C7" w:rsidRPr="002E0992">
        <w:rPr>
          <w:rFonts w:eastAsia="Segoe UI" w:cs="Segoe UI"/>
        </w:rPr>
        <w:t xml:space="preserve"> the</w:t>
      </w:r>
      <w:r w:rsidRPr="002E0992">
        <w:rPr>
          <w:rFonts w:eastAsia="Segoe UI" w:cs="Segoe UI"/>
        </w:rPr>
        <w:t xml:space="preserve"> ‘masks to bounds’</w:t>
      </w:r>
      <w:r w:rsidR="008B47C7" w:rsidRPr="002E0992">
        <w:rPr>
          <w:rFonts w:eastAsia="Segoe UI" w:cs="Segoe UI"/>
        </w:rPr>
        <w:t xml:space="preserve"> setting</w:t>
      </w:r>
      <w:r w:rsidR="00CF6091" w:rsidRPr="002E0992">
        <w:rPr>
          <w:rFonts w:eastAsia="Segoe UI" w:cs="Segoe UI"/>
        </w:rPr>
        <w:t>)</w:t>
      </w:r>
      <w:r w:rsidRPr="002E0992">
        <w:rPr>
          <w:rFonts w:eastAsia="Segoe UI" w:cs="Segoe UI"/>
        </w:rPr>
        <w:t>.</w:t>
      </w:r>
    </w:p>
    <w:p w14:paraId="6D84EA5E" w14:textId="3DBA3732" w:rsidR="00B97A79" w:rsidRPr="002E0992" w:rsidRDefault="008B47C7" w:rsidP="00B97A79">
      <w:pPr>
        <w:rPr>
          <w:rFonts w:cs="Segoe UI"/>
        </w:rPr>
      </w:pPr>
      <w:r w:rsidRPr="002E0992">
        <w:rPr>
          <w:rFonts w:eastAsia="Segoe UI" w:cs="Segoe UI"/>
          <w:b/>
          <w:i/>
        </w:rPr>
        <w:t>LayerCoordinator moves to an external property-tracking model for each LayerProxy</w:t>
      </w:r>
      <w:r w:rsidRPr="002E0992">
        <w:rPr>
          <w:rFonts w:eastAsia="Segoe UI" w:cs="Segoe UI"/>
        </w:rPr>
        <w:t xml:space="preserve">, </w:t>
      </w:r>
      <w:r w:rsidR="009650B1" w:rsidRPr="002E0992">
        <w:rPr>
          <w:rFonts w:eastAsia="Segoe UI" w:cs="Segoe UI"/>
        </w:rPr>
        <w:t xml:space="preserve">allowing us to </w:t>
      </w:r>
      <w:r w:rsidRPr="002E0992">
        <w:rPr>
          <w:rFonts w:eastAsia="Segoe UI" w:cs="Segoe UI"/>
        </w:rPr>
        <w:t xml:space="preserve">treat </w:t>
      </w:r>
      <w:r w:rsidRPr="002E0992">
        <w:rPr>
          <w:rFonts w:eastAsia="Segoe UI" w:cs="Segoe UI"/>
          <w:i/>
        </w:rPr>
        <w:t>any</w:t>
      </w:r>
      <w:r w:rsidRPr="002E0992">
        <w:rPr>
          <w:rFonts w:eastAsia="Segoe UI" w:cs="Segoe UI"/>
        </w:rPr>
        <w:t xml:space="preserve"> Xaml FrameworkElement as a CALayer.  LayerCoordinator currently leverages AttachedProperties to do so (which is nice when debugging layers in the UIElement tree viewer), but we could easily move these properties into the LayerProxy object if needed (for example, if AttachedProperties become problematic or incur too much of a perf hit). </w:t>
      </w:r>
      <w:r w:rsidR="00B97A79" w:rsidRPr="002E0992">
        <w:rPr>
          <w:rFonts w:eastAsia="Segoe UI" w:cs="Segoe UI"/>
        </w:rPr>
        <w:t xml:space="preserve"> </w:t>
      </w:r>
      <w:commentRangeStart w:id="86"/>
      <w:commentRangeStart w:id="87"/>
      <w:r w:rsidR="00B97A79" w:rsidRPr="002E0992">
        <w:rPr>
          <w:rFonts w:eastAsia="Segoe UI" w:cs="Segoe UI"/>
        </w:rPr>
        <w:t>Here’s an example of the previously-CALayerXaml-internal CACompositor state that we’ve moved out to Attached Properties on whatever Xaml FrameworkElement happens to be backing the given LayerProxy</w:t>
      </w:r>
      <w:commentRangeEnd w:id="86"/>
      <w:r w:rsidR="00DB4517" w:rsidRPr="002E0992">
        <w:rPr>
          <w:rStyle w:val="CommentReference"/>
          <w:rFonts w:cs="Segoe UI"/>
        </w:rPr>
        <w:commentReference w:id="86"/>
      </w:r>
      <w:commentRangeEnd w:id="87"/>
      <w:r w:rsidR="0089296A" w:rsidRPr="002E0992">
        <w:rPr>
          <w:rStyle w:val="CommentReference"/>
          <w:rFonts w:cs="Segoe UI"/>
        </w:rPr>
        <w:commentReference w:id="87"/>
      </w:r>
      <w:r w:rsidR="00B97A79" w:rsidRPr="002E0992">
        <w:rPr>
          <w:rFonts w:eastAsia="Segoe UI" w:cs="Segoe UI"/>
        </w:rPr>
        <w:t>:</w:t>
      </w:r>
      <w:r w:rsidR="00B97A79" w:rsidRPr="002E0992">
        <w:rPr>
          <w:rFonts w:cs="Segoe UI"/>
        </w:rPr>
        <w:br/>
      </w:r>
    </w:p>
    <w:p w14:paraId="1F200579" w14:textId="77777777" w:rsidR="00B97A79" w:rsidRPr="002E0992" w:rsidRDefault="00B97A79" w:rsidP="00B97A79">
      <w:pPr>
        <w:ind w:left="720"/>
        <w:rPr>
          <w:rFonts w:cs="Segoe UI"/>
        </w:rPr>
      </w:pPr>
      <w:r w:rsidRPr="002E0992">
        <w:rPr>
          <w:rFonts w:cs="Segoe UI"/>
          <w:noProof/>
        </w:rPr>
        <w:drawing>
          <wp:inline distT="0" distB="0" distL="0" distR="0" wp14:anchorId="2A7EA709" wp14:editId="071E243F">
            <wp:extent cx="4846320" cy="914400"/>
            <wp:effectExtent l="0" t="0" r="0" b="0"/>
            <wp:docPr id="17662356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9">
                      <a:extLst>
                        <a:ext uri="{28A0092B-C50C-407E-A947-70E740481C1C}">
                          <a14:useLocalDpi xmlns:a14="http://schemas.microsoft.com/office/drawing/2010/main" val="0"/>
                        </a:ext>
                      </a:extLst>
                    </a:blip>
                    <a:stretch>
                      <a:fillRect/>
                    </a:stretch>
                  </pic:blipFill>
                  <pic:spPr>
                    <a:xfrm>
                      <a:off x="0" y="0"/>
                      <a:ext cx="4846320" cy="914400"/>
                    </a:xfrm>
                    <a:prstGeom prst="rect">
                      <a:avLst/>
                    </a:prstGeom>
                  </pic:spPr>
                </pic:pic>
              </a:graphicData>
            </a:graphic>
          </wp:inline>
        </w:drawing>
      </w:r>
    </w:p>
    <w:p w14:paraId="51FC57C2" w14:textId="56478407" w:rsidR="00B97A79" w:rsidRPr="002E0992" w:rsidRDefault="00B97A79" w:rsidP="00B97A79">
      <w:pPr>
        <w:pStyle w:val="Heading4"/>
        <w:rPr>
          <w:rFonts w:cs="Segoe UI"/>
        </w:rPr>
      </w:pPr>
      <w:bookmarkStart w:id="88" w:name="_LayerProxy_Initialization"/>
      <w:bookmarkEnd w:id="88"/>
      <w:r w:rsidRPr="002E0992">
        <w:rPr>
          <w:rFonts w:eastAsia="Segoe UI" w:cs="Segoe UI"/>
        </w:rPr>
        <w:t>LayerProxy Initialization</w:t>
      </w:r>
    </w:p>
    <w:p w14:paraId="5771704F" w14:textId="1B02466E" w:rsidR="0030308B" w:rsidRPr="002E0992" w:rsidRDefault="008B47C7" w:rsidP="0030308B">
      <w:pPr>
        <w:rPr>
          <w:rFonts w:cs="Segoe UI"/>
        </w:rPr>
      </w:pPr>
      <w:r w:rsidRPr="002E0992">
        <w:rPr>
          <w:rFonts w:eastAsia="Segoe UI" w:cs="Segoe UI"/>
        </w:rPr>
        <w:t xml:space="preserve">When a LayerProxy is </w:t>
      </w:r>
      <w:r w:rsidR="00B97A79" w:rsidRPr="002E0992">
        <w:rPr>
          <w:rFonts w:eastAsia="Segoe UI" w:cs="Segoe UI"/>
        </w:rPr>
        <w:t>constructed</w:t>
      </w:r>
      <w:r w:rsidRPr="002E0992">
        <w:rPr>
          <w:rFonts w:eastAsia="Segoe UI" w:cs="Segoe UI"/>
        </w:rPr>
        <w:t xml:space="preserve">, it registers its backing Xaml FrameworkElement </w:t>
      </w:r>
      <w:r w:rsidR="00B97A79" w:rsidRPr="002E0992">
        <w:rPr>
          <w:rFonts w:eastAsia="Segoe UI" w:cs="Segoe UI"/>
        </w:rPr>
        <w:t>with the LayerCoordinator (</w:t>
      </w:r>
      <w:r w:rsidRPr="002E0992">
        <w:rPr>
          <w:rFonts w:eastAsia="Segoe UI" w:cs="Segoe UI"/>
        </w:rPr>
        <w:t>via</w:t>
      </w:r>
      <w:r w:rsidR="00B97A79" w:rsidRPr="002E0992">
        <w:rPr>
          <w:rFonts w:eastAsia="Segoe UI" w:cs="Segoe UI"/>
        </w:rPr>
        <w:t xml:space="preserve"> a call to</w:t>
      </w:r>
      <w:r w:rsidRPr="002E0992">
        <w:rPr>
          <w:rFonts w:eastAsia="Segoe UI" w:cs="Segoe UI"/>
        </w:rPr>
        <w:t xml:space="preserve"> LayerCoordin</w:t>
      </w:r>
      <w:r w:rsidR="00B97A79" w:rsidRPr="002E0992">
        <w:rPr>
          <w:rFonts w:eastAsia="Segoe UI" w:cs="Segoe UI"/>
        </w:rPr>
        <w:t xml:space="preserve">ator::InitializeFrameworkElement), in order to configure </w:t>
      </w:r>
      <w:r w:rsidR="00C45783" w:rsidRPr="002E0992">
        <w:rPr>
          <w:rFonts w:eastAsia="Segoe UI" w:cs="Segoe UI"/>
        </w:rPr>
        <w:t>the FrameworkElement for management by the LayerCoordinator</w:t>
      </w:r>
      <w:r w:rsidR="00AE4547" w:rsidRPr="002E0992">
        <w:rPr>
          <w:rFonts w:eastAsia="Segoe UI" w:cs="Segoe UI"/>
        </w:rPr>
        <w:t xml:space="preserve">.  This initialization step sets up the FrameworkElement’s </w:t>
      </w:r>
      <w:r w:rsidR="009650B1" w:rsidRPr="002E0992">
        <w:rPr>
          <w:rFonts w:eastAsia="Segoe UI" w:cs="Segoe UI"/>
        </w:rPr>
        <w:t xml:space="preserve">RenderTransforms, </w:t>
      </w:r>
      <w:r w:rsidR="00AE4547" w:rsidRPr="002E0992">
        <w:rPr>
          <w:rFonts w:eastAsia="Segoe UI" w:cs="Segoe UI"/>
        </w:rPr>
        <w:t xml:space="preserve">sets </w:t>
      </w:r>
      <w:r w:rsidR="009650B1" w:rsidRPr="002E0992">
        <w:rPr>
          <w:rFonts w:eastAsia="Segoe UI" w:cs="Segoe UI"/>
        </w:rPr>
        <w:t>its default hit-testability, etc.</w:t>
      </w:r>
      <w:r w:rsidRPr="002E0992">
        <w:rPr>
          <w:rFonts w:eastAsia="Segoe UI" w:cs="Segoe UI"/>
        </w:rPr>
        <w:t xml:space="preserve"> </w:t>
      </w:r>
    </w:p>
    <w:p w14:paraId="4AD00445" w14:textId="6DD911BD" w:rsidR="007D4558" w:rsidRPr="002E0992" w:rsidRDefault="007D4558" w:rsidP="007D4558">
      <w:pPr>
        <w:pStyle w:val="Heading4"/>
        <w:rPr>
          <w:rFonts w:cs="Segoe UI"/>
        </w:rPr>
      </w:pPr>
      <w:bookmarkStart w:id="89" w:name="_Layer_Modes"/>
      <w:bookmarkEnd w:id="89"/>
      <w:r w:rsidRPr="002E0992">
        <w:rPr>
          <w:rFonts w:cs="Segoe UI"/>
        </w:rPr>
        <w:t>Layer Modes</w:t>
      </w:r>
    </w:p>
    <w:p w14:paraId="445C122D" w14:textId="654769BD" w:rsidR="007D4558" w:rsidRPr="002E0992" w:rsidRDefault="007D4558" w:rsidP="007D4558">
      <w:pPr>
        <w:rPr>
          <w:rFonts w:cs="Segoe UI"/>
        </w:rPr>
      </w:pPr>
      <w:r w:rsidRPr="002E0992">
        <w:rPr>
          <w:rFonts w:eastAsia="Segoe UI" w:cs="Segoe UI"/>
        </w:rPr>
        <w:t xml:space="preserve">Similar to the old CALayerXaml model, </w:t>
      </w:r>
      <w:r w:rsidR="006678FD" w:rsidRPr="002E0992">
        <w:rPr>
          <w:rFonts w:eastAsia="Segoe UI" w:cs="Segoe UI"/>
        </w:rPr>
        <w:t>LayerCoordinator</w:t>
      </w:r>
      <w:r w:rsidRPr="002E0992">
        <w:rPr>
          <w:rFonts w:eastAsia="Segoe UI" w:cs="Segoe UI"/>
        </w:rPr>
        <w:t xml:space="preserve"> render LayerProxies in several modes, thus avoiding unnecessary UIElements in the tree.</w:t>
      </w:r>
    </w:p>
    <w:p w14:paraId="4C443B37" w14:textId="77777777" w:rsidR="007D4558" w:rsidRPr="002E0992" w:rsidRDefault="007D4558" w:rsidP="007D4558">
      <w:pPr>
        <w:pStyle w:val="Heading5"/>
        <w:rPr>
          <w:rFonts w:cs="Segoe UI"/>
        </w:rPr>
      </w:pPr>
      <w:r w:rsidRPr="002E0992">
        <w:rPr>
          <w:rFonts w:cs="Segoe UI"/>
        </w:rPr>
        <w:t>No Contents</w:t>
      </w:r>
    </w:p>
    <w:p w14:paraId="7629D22B" w14:textId="09FBA199" w:rsidR="007D4558" w:rsidRPr="002E0992" w:rsidRDefault="007D4558" w:rsidP="007D4558">
      <w:pPr>
        <w:rPr>
          <w:rFonts w:cs="Segoe UI"/>
        </w:rPr>
      </w:pPr>
      <w:r w:rsidRPr="002E0992">
        <w:rPr>
          <w:rFonts w:eastAsia="Segoe UI" w:cs="Segoe UI"/>
        </w:rPr>
        <w:t xml:space="preserve">If a LayerProxy lacks </w:t>
      </w:r>
      <w:r w:rsidRPr="002E0992">
        <w:rPr>
          <w:rFonts w:eastAsia="Segoe UI" w:cs="Segoe UI"/>
          <w:i/>
        </w:rPr>
        <w:t>any</w:t>
      </w:r>
      <w:r w:rsidRPr="002E0992">
        <w:rPr>
          <w:rFonts w:eastAsia="Segoe UI" w:cs="Segoe UI"/>
        </w:rPr>
        <w:t xml:space="preserve"> contents, its UIElement tree is as such:</w:t>
      </w:r>
    </w:p>
    <w:p w14:paraId="1CBFCF01" w14:textId="64AC603A" w:rsidR="007D4558" w:rsidRPr="002E0992" w:rsidRDefault="00D65F85" w:rsidP="00D65F85">
      <w:pPr>
        <w:ind w:left="720"/>
        <w:rPr>
          <w:rFonts w:cs="Segoe UI"/>
        </w:rPr>
      </w:pPr>
      <w:r w:rsidRPr="002E0992">
        <w:rPr>
          <w:rFonts w:cs="Segoe UI"/>
          <w:noProof/>
        </w:rPr>
        <w:drawing>
          <wp:inline distT="0" distB="0" distL="0" distR="0" wp14:anchorId="2790A9B8" wp14:editId="49F325BA">
            <wp:extent cx="1860550" cy="198755"/>
            <wp:effectExtent l="0" t="0" r="6350" b="0"/>
            <wp:docPr id="4566250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0">
                      <a:extLst>
                        <a:ext uri="{28A0092B-C50C-407E-A947-70E740481C1C}">
                          <a14:useLocalDpi xmlns:a14="http://schemas.microsoft.com/office/drawing/2010/main" val="0"/>
                        </a:ext>
                      </a:extLst>
                    </a:blip>
                    <a:stretch>
                      <a:fillRect/>
                    </a:stretch>
                  </pic:blipFill>
                  <pic:spPr>
                    <a:xfrm>
                      <a:off x="0" y="0"/>
                      <a:ext cx="1860550" cy="198755"/>
                    </a:xfrm>
                    <a:prstGeom prst="rect">
                      <a:avLst/>
                    </a:prstGeom>
                  </pic:spPr>
                </pic:pic>
              </a:graphicData>
            </a:graphic>
          </wp:inline>
        </w:drawing>
      </w:r>
    </w:p>
    <w:p w14:paraId="6307D74C" w14:textId="33FFC2CC" w:rsidR="00D65F85" w:rsidRPr="002E0992" w:rsidRDefault="00D65F85" w:rsidP="00D65F85">
      <w:pPr>
        <w:rPr>
          <w:rFonts w:cs="Segoe UI"/>
        </w:rPr>
      </w:pPr>
      <w:r w:rsidRPr="002E0992">
        <w:rPr>
          <w:rFonts w:cs="Segoe UI"/>
        </w:rPr>
        <w:t xml:space="preserve">Notice that there is no longer </w:t>
      </w:r>
      <w:r w:rsidR="31BB4466" w:rsidRPr="002E0992">
        <w:rPr>
          <w:rStyle w:val="Hyperlink"/>
          <w:rFonts w:eastAsiaTheme="minorBidi"/>
          <w:sz w:val="20"/>
        </w:rPr>
        <w:t>an extra sub-element</w:t>
      </w:r>
      <w:r w:rsidRPr="002E0992">
        <w:rPr>
          <w:rFonts w:cs="Segoe UI"/>
        </w:rPr>
        <w:t xml:space="preserve"> until we actually need to render contents or add sublayers</w:t>
      </w:r>
      <w:r w:rsidR="31BB4466" w:rsidRPr="002E0992">
        <w:rPr>
          <w:rFonts w:cs="Segoe UI"/>
        </w:rPr>
        <w:t>.</w:t>
      </w:r>
      <w:hyperlink w:anchor="_No_Contents" w:history="1"/>
    </w:p>
    <w:p w14:paraId="1C5082BA" w14:textId="77777777" w:rsidR="00D65F85" w:rsidRPr="002E0992" w:rsidRDefault="00D65F85" w:rsidP="00D65F85">
      <w:pPr>
        <w:pStyle w:val="Heading5"/>
        <w:rPr>
          <w:rFonts w:cs="Segoe UI"/>
        </w:rPr>
      </w:pPr>
      <w:r w:rsidRPr="002E0992">
        <w:rPr>
          <w:rFonts w:cs="Segoe UI"/>
        </w:rPr>
        <w:t>Rendering Images</w:t>
      </w:r>
    </w:p>
    <w:p w14:paraId="57B3CC13" w14:textId="77777777" w:rsidR="00D65F85" w:rsidRPr="002E0992" w:rsidRDefault="00D65F85" w:rsidP="00D65F85">
      <w:pPr>
        <w:rPr>
          <w:rFonts w:cs="Segoe UI"/>
        </w:rPr>
      </w:pPr>
      <w:r w:rsidRPr="002E0992">
        <w:rPr>
          <w:rFonts w:eastAsia="Segoe UI" w:cs="Segoe UI"/>
        </w:rPr>
        <w:t>If a CALayer (or its owning UIView) renders to a bitmap via CoreGraphics, the CALayer’s UIElement tree is as such:</w:t>
      </w:r>
    </w:p>
    <w:p w14:paraId="27A8CFB8" w14:textId="4622A541" w:rsidR="00D65F85" w:rsidRPr="002E0992" w:rsidRDefault="006B690D" w:rsidP="00D65F85">
      <w:pPr>
        <w:ind w:left="720"/>
        <w:rPr>
          <w:rFonts w:cs="Segoe UI"/>
        </w:rPr>
      </w:pPr>
      <w:r w:rsidRPr="002E0992">
        <w:rPr>
          <w:rFonts w:cs="Segoe UI"/>
          <w:noProof/>
        </w:rPr>
        <w:drawing>
          <wp:inline distT="0" distB="0" distL="0" distR="0" wp14:anchorId="3C6A18EC" wp14:editId="0FCA66DA">
            <wp:extent cx="1828800" cy="457200"/>
            <wp:effectExtent l="0" t="0" r="0" b="0"/>
            <wp:docPr id="387780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1">
                      <a:extLst>
                        <a:ext uri="{28A0092B-C50C-407E-A947-70E740481C1C}">
                          <a14:useLocalDpi xmlns:a14="http://schemas.microsoft.com/office/drawing/2010/main" val="0"/>
                        </a:ext>
                      </a:extLst>
                    </a:blip>
                    <a:stretch>
                      <a:fillRect/>
                    </a:stretch>
                  </pic:blipFill>
                  <pic:spPr>
                    <a:xfrm>
                      <a:off x="0" y="0"/>
                      <a:ext cx="1828800" cy="457200"/>
                    </a:xfrm>
                    <a:prstGeom prst="rect">
                      <a:avLst/>
                    </a:prstGeom>
                  </pic:spPr>
                </pic:pic>
              </a:graphicData>
            </a:graphic>
          </wp:inline>
        </w:drawing>
      </w:r>
    </w:p>
    <w:p w14:paraId="091858AC" w14:textId="0EE8B016" w:rsidR="00D65F85" w:rsidRPr="002E0992" w:rsidRDefault="00D65F85" w:rsidP="00D65F85">
      <w:pPr>
        <w:rPr>
          <w:rFonts w:cs="Segoe UI"/>
        </w:rPr>
      </w:pPr>
      <w:r w:rsidRPr="002E0992">
        <w:rPr>
          <w:rFonts w:eastAsia="Segoe UI" w:cs="Segoe UI"/>
        </w:rPr>
        <w:t>Notice that the</w:t>
      </w:r>
      <w:r w:rsidR="00976F5C" w:rsidRPr="002E0992">
        <w:rPr>
          <w:rFonts w:eastAsia="Segoe UI" w:cs="Segoe UI"/>
        </w:rPr>
        <w:t xml:space="preserve">re is no longer </w:t>
      </w:r>
      <w:r w:rsidR="31BB4466" w:rsidRPr="002E0992">
        <w:rPr>
          <w:rStyle w:val="Hyperlink"/>
          <w:rFonts w:eastAsiaTheme="minorBidi"/>
          <w:sz w:val="20"/>
        </w:rPr>
        <w:t>an additional sub-Panel</w:t>
      </w:r>
      <w:r w:rsidR="00976F5C" w:rsidRPr="002E0992">
        <w:rPr>
          <w:rFonts w:eastAsia="Segoe UI" w:cs="Segoe UI"/>
        </w:rPr>
        <w:t xml:space="preserve"> within the UIImageView</w:t>
      </w:r>
      <w:r w:rsidR="001C7096" w:rsidRPr="002E0992">
        <w:rPr>
          <w:rFonts w:eastAsia="Segoe UI" w:cs="Segoe UI"/>
        </w:rPr>
        <w:t xml:space="preserve"> to host the layer contents</w:t>
      </w:r>
      <w:r w:rsidR="00976F5C" w:rsidRPr="002E0992">
        <w:rPr>
          <w:rFonts w:eastAsia="Segoe UI" w:cs="Segoe UI"/>
        </w:rPr>
        <w:t>.</w:t>
      </w:r>
      <w:r w:rsidRPr="002E0992">
        <w:rPr>
          <w:rFonts w:eastAsia="Segoe UI" w:cs="Segoe UI"/>
        </w:rPr>
        <w:t xml:space="preserve"> </w:t>
      </w:r>
      <w:hyperlink w:anchor="_Rendering_Images" w:history="1"/>
    </w:p>
    <w:p w14:paraId="22BD754B" w14:textId="77777777" w:rsidR="00FD48F9" w:rsidRPr="002E0992" w:rsidRDefault="00FD48F9" w:rsidP="00FD48F9">
      <w:pPr>
        <w:pStyle w:val="Heading5"/>
        <w:rPr>
          <w:rFonts w:cs="Segoe UI"/>
        </w:rPr>
      </w:pPr>
      <w:r w:rsidRPr="002E0992">
        <w:rPr>
          <w:rFonts w:eastAsia="Segoe UI" w:cs="Segoe UI"/>
        </w:rPr>
        <w:t>Hosting Xaml FrameworkElements (including UILabel text rendering)</w:t>
      </w:r>
    </w:p>
    <w:p w14:paraId="5949911E" w14:textId="77777777" w:rsidR="00FD48F9" w:rsidRPr="002E0992" w:rsidRDefault="00FD48F9" w:rsidP="00FD48F9">
      <w:pPr>
        <w:rPr>
          <w:rFonts w:cs="Segoe UI"/>
        </w:rPr>
      </w:pPr>
      <w:r w:rsidRPr="002E0992">
        <w:rPr>
          <w:rFonts w:eastAsia="Segoe UI" w:cs="Segoe UI"/>
        </w:rPr>
        <w:t>If a CALayer (or its owning UIView) hosts/wraps a Xaml FrameworkElement (TextBlock, TextBox, Button, etc.), the CALayer’s UIElement tree is as such:</w:t>
      </w:r>
    </w:p>
    <w:p w14:paraId="765101B0" w14:textId="77777777" w:rsidR="00FD48F9" w:rsidRPr="002E0992" w:rsidRDefault="00FD48F9" w:rsidP="00FD48F9">
      <w:pPr>
        <w:ind w:left="720"/>
        <w:rPr>
          <w:rFonts w:cs="Segoe UI"/>
        </w:rPr>
      </w:pPr>
      <w:r w:rsidRPr="002E0992">
        <w:rPr>
          <w:rFonts w:cs="Segoe UI"/>
          <w:noProof/>
        </w:rPr>
        <w:drawing>
          <wp:inline distT="0" distB="0" distL="0" distR="0" wp14:anchorId="42D7412C" wp14:editId="03E15D33">
            <wp:extent cx="1391285" cy="445135"/>
            <wp:effectExtent l="0" t="0" r="0" b="0"/>
            <wp:docPr id="1987604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2">
                      <a:extLst>
                        <a:ext uri="{28A0092B-C50C-407E-A947-70E740481C1C}">
                          <a14:useLocalDpi xmlns:a14="http://schemas.microsoft.com/office/drawing/2010/main" val="0"/>
                        </a:ext>
                      </a:extLst>
                    </a:blip>
                    <a:stretch>
                      <a:fillRect/>
                    </a:stretch>
                  </pic:blipFill>
                  <pic:spPr>
                    <a:xfrm>
                      <a:off x="0" y="0"/>
                      <a:ext cx="1391285" cy="445135"/>
                    </a:xfrm>
                    <a:prstGeom prst="rect">
                      <a:avLst/>
                    </a:prstGeom>
                  </pic:spPr>
                </pic:pic>
              </a:graphicData>
            </a:graphic>
          </wp:inline>
        </w:drawing>
      </w:r>
    </w:p>
    <w:p w14:paraId="300CEF0A" w14:textId="54750E49" w:rsidR="00D65F85" w:rsidRPr="002E0992" w:rsidRDefault="00FD48F9" w:rsidP="00FD48F9">
      <w:pPr>
        <w:rPr>
          <w:rFonts w:cs="Segoe UI"/>
        </w:rPr>
      </w:pPr>
      <w:r w:rsidRPr="002E0992">
        <w:rPr>
          <w:rFonts w:eastAsia="Segoe UI" w:cs="Segoe UI"/>
        </w:rPr>
        <w:t xml:space="preserve">In the above example, our UILabel is backed by a UIKit.Label, which consists of a TextBlock </w:t>
      </w:r>
      <w:r w:rsidRPr="002E0992">
        <w:rPr>
          <w:rFonts w:eastAsia="Segoe UI" w:cs="Segoe UI"/>
          <w:i/>
        </w:rPr>
        <w:t>within</w:t>
      </w:r>
      <w:r w:rsidRPr="002E0992">
        <w:rPr>
          <w:rFonts w:eastAsia="Segoe UI" w:cs="Segoe UI"/>
        </w:rPr>
        <w:t xml:space="preserve"> a Grid (to achieve vertically-centered text).  Note that even though we unfortunately need two UIElements for our</w:t>
      </w:r>
      <w:r w:rsidR="00F21203" w:rsidRPr="002E0992">
        <w:rPr>
          <w:rFonts w:eastAsia="Segoe UI" w:cs="Segoe UI"/>
        </w:rPr>
        <w:t xml:space="preserve"> Xaml-backed UILabel</w:t>
      </w:r>
      <w:r w:rsidRPr="002E0992">
        <w:rPr>
          <w:rFonts w:eastAsia="Segoe UI" w:cs="Segoe UI"/>
        </w:rPr>
        <w:t xml:space="preserve">, it’s still one UIElement less than </w:t>
      </w:r>
      <w:r w:rsidR="31BB4466" w:rsidRPr="002E0992">
        <w:rPr>
          <w:rStyle w:val="Hyperlink"/>
          <w:rFonts w:eastAsiaTheme="minorBidi"/>
          <w:sz w:val="20"/>
        </w:rPr>
        <w:t>the CALayerXaml model</w:t>
      </w:r>
      <w:r w:rsidR="31BB4466" w:rsidRPr="002E0992">
        <w:rPr>
          <w:rFonts w:eastAsia="Segoe UI" w:cs="Segoe UI"/>
        </w:rPr>
        <w:t>.</w:t>
      </w:r>
      <w:hyperlink w:anchor="_Hosting_Xaml_FrameworkElements" w:history="1"/>
    </w:p>
    <w:p w14:paraId="6F911D30" w14:textId="77777777" w:rsidR="00AD2456" w:rsidRPr="002E0992" w:rsidRDefault="00AD2456" w:rsidP="00AD2456">
      <w:pPr>
        <w:pStyle w:val="Heading5"/>
        <w:rPr>
          <w:rFonts w:cs="Segoe UI"/>
        </w:rPr>
      </w:pPr>
      <w:r w:rsidRPr="002E0992">
        <w:rPr>
          <w:rFonts w:eastAsia="Segoe UI" w:cs="Segoe UI"/>
        </w:rPr>
        <w:t>Hosting Xaml Content Controls (Xaml ScrollViewer)</w:t>
      </w:r>
    </w:p>
    <w:p w14:paraId="23C4D82D" w14:textId="170ABF2A" w:rsidR="00AD2456" w:rsidRPr="002E0992" w:rsidRDefault="00AD2456" w:rsidP="00AD2456">
      <w:pPr>
        <w:rPr>
          <w:rFonts w:cs="Segoe UI"/>
        </w:rPr>
      </w:pPr>
      <w:r w:rsidRPr="002E0992">
        <w:rPr>
          <w:rFonts w:eastAsia="Segoe UI" w:cs="Segoe UI"/>
        </w:rPr>
        <w:t xml:space="preserve">A specialized form of the above Xaml-hosted model, which ‘splits’ the </w:t>
      </w:r>
      <w:r w:rsidR="00D148AC" w:rsidRPr="002E0992">
        <w:rPr>
          <w:rFonts w:eastAsia="Segoe UI" w:cs="Segoe UI"/>
        </w:rPr>
        <w:t>LayerProxy</w:t>
      </w:r>
      <w:r w:rsidRPr="002E0992">
        <w:rPr>
          <w:rFonts w:eastAsia="Segoe UI" w:cs="Segoe UI"/>
        </w:rPr>
        <w:t xml:space="preserve"> into </w:t>
      </w:r>
      <w:r w:rsidRPr="002E0992">
        <w:rPr>
          <w:rFonts w:eastAsia="Segoe UI" w:cs="Segoe UI"/>
          <w:i/>
        </w:rPr>
        <w:t>two</w:t>
      </w:r>
      <w:r w:rsidRPr="002E0992">
        <w:rPr>
          <w:rFonts w:eastAsia="Segoe UI" w:cs="Segoe UI"/>
        </w:rPr>
        <w:t xml:space="preserve"> distinct parts; </w:t>
      </w:r>
      <w:r w:rsidRPr="002E0992">
        <w:rPr>
          <w:rFonts w:eastAsia="Segoe UI" w:cs="Segoe UI"/>
          <w:i/>
        </w:rPr>
        <w:t>1)</w:t>
      </w:r>
      <w:r w:rsidRPr="002E0992">
        <w:rPr>
          <w:rFonts w:eastAsia="Segoe UI" w:cs="Segoe UI"/>
        </w:rPr>
        <w:t xml:space="preserve"> the content of the </w:t>
      </w:r>
      <w:r w:rsidR="00D148AC" w:rsidRPr="002E0992">
        <w:rPr>
          <w:rFonts w:eastAsia="Segoe UI" w:cs="Segoe UI"/>
        </w:rPr>
        <w:t>LayerProxy</w:t>
      </w:r>
      <w:r w:rsidRPr="002E0992">
        <w:rPr>
          <w:rFonts w:eastAsia="Segoe UI" w:cs="Segoe UI"/>
        </w:rPr>
        <w:t xml:space="preserve"> (its hosted FrameworkElement), and </w:t>
      </w:r>
      <w:r w:rsidRPr="002E0992">
        <w:rPr>
          <w:rFonts w:eastAsia="Segoe UI" w:cs="Segoe UI"/>
          <w:i/>
        </w:rPr>
        <w:t>2)</w:t>
      </w:r>
      <w:r w:rsidRPr="002E0992">
        <w:rPr>
          <w:rFonts w:eastAsia="Segoe UI" w:cs="Segoe UI"/>
        </w:rPr>
        <w:t xml:space="preserve"> its Canvas for adding the CALayer’s sublayers:</w:t>
      </w:r>
    </w:p>
    <w:p w14:paraId="41BE085E" w14:textId="40BBF9FC" w:rsidR="00AC2521" w:rsidRPr="002E0992" w:rsidRDefault="00D148AC" w:rsidP="00D148AC">
      <w:pPr>
        <w:ind w:left="720"/>
        <w:rPr>
          <w:rFonts w:cs="Segoe UI"/>
        </w:rPr>
      </w:pPr>
      <w:r w:rsidRPr="002E0992">
        <w:rPr>
          <w:rFonts w:cs="Segoe UI"/>
          <w:noProof/>
        </w:rPr>
        <w:drawing>
          <wp:inline distT="0" distB="0" distL="0" distR="0" wp14:anchorId="33DF836B" wp14:editId="64149BF5">
            <wp:extent cx="3689350" cy="2194560"/>
            <wp:effectExtent l="0" t="0" r="6350" b="0"/>
            <wp:docPr id="72145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3">
                      <a:extLst>
                        <a:ext uri="{28A0092B-C50C-407E-A947-70E740481C1C}">
                          <a14:useLocalDpi xmlns:a14="http://schemas.microsoft.com/office/drawing/2010/main" val="0"/>
                        </a:ext>
                      </a:extLst>
                    </a:blip>
                    <a:stretch>
                      <a:fillRect/>
                    </a:stretch>
                  </pic:blipFill>
                  <pic:spPr>
                    <a:xfrm>
                      <a:off x="0" y="0"/>
                      <a:ext cx="3689350" cy="2194560"/>
                    </a:xfrm>
                    <a:prstGeom prst="rect">
                      <a:avLst/>
                    </a:prstGeom>
                  </pic:spPr>
                </pic:pic>
              </a:graphicData>
            </a:graphic>
          </wp:inline>
        </w:drawing>
      </w:r>
    </w:p>
    <w:p w14:paraId="311883BD" w14:textId="3F8FF1A5" w:rsidR="00D148AC" w:rsidRPr="002E0992" w:rsidRDefault="00D148AC" w:rsidP="00D148AC">
      <w:pPr>
        <w:rPr>
          <w:rFonts w:cs="Segoe UI"/>
        </w:rPr>
      </w:pPr>
      <w:r w:rsidRPr="002E0992">
        <w:rPr>
          <w:rFonts w:eastAsia="Segoe UI" w:cs="Segoe UI"/>
        </w:rPr>
        <w:t xml:space="preserve">Note that this version hosts two fewer UIElements than </w:t>
      </w:r>
      <w:r w:rsidR="31BB4466" w:rsidRPr="002E0992">
        <w:rPr>
          <w:rStyle w:val="Hyperlink"/>
          <w:rFonts w:eastAsiaTheme="minorBidi"/>
          <w:sz w:val="20"/>
        </w:rPr>
        <w:t>the CALayerXaml model</w:t>
      </w:r>
      <w:r w:rsidR="31BB4466" w:rsidRPr="002E0992">
        <w:rPr>
          <w:rFonts w:eastAsia="Segoe UI" w:cs="Segoe UI"/>
        </w:rPr>
        <w:t xml:space="preserve">. </w:t>
      </w:r>
      <w:hyperlink w:anchor="_Hosting_Xaml_Content" w:history="1"/>
    </w:p>
    <w:p w14:paraId="0984638C" w14:textId="75F99922" w:rsidR="008651C0" w:rsidRPr="002E0992" w:rsidRDefault="008651C0" w:rsidP="008651C0">
      <w:pPr>
        <w:pStyle w:val="Heading4"/>
        <w:rPr>
          <w:rFonts w:cs="Segoe UI"/>
        </w:rPr>
      </w:pPr>
      <w:bookmarkStart w:id="90" w:name="_Layout_3"/>
      <w:bookmarkEnd w:id="90"/>
      <w:r w:rsidRPr="002E0992">
        <w:rPr>
          <w:rFonts w:cs="Segoe UI"/>
        </w:rPr>
        <w:t>Layout</w:t>
      </w:r>
    </w:p>
    <w:p w14:paraId="0374A1DE" w14:textId="11B4D52C" w:rsidR="00932E5B" w:rsidRPr="002E0992" w:rsidRDefault="00932E5B" w:rsidP="00932E5B">
      <w:pPr>
        <w:rPr>
          <w:rFonts w:cs="Segoe UI"/>
        </w:rPr>
      </w:pPr>
      <w:r w:rsidRPr="002E0992">
        <w:rPr>
          <w:rFonts w:eastAsia="Segoe UI" w:cs="Segoe UI"/>
        </w:rPr>
        <w:t xml:space="preserve">LayerCoordinator’s </w:t>
      </w:r>
      <w:r w:rsidR="000F1966" w:rsidRPr="002E0992">
        <w:rPr>
          <w:rFonts w:eastAsia="Segoe UI" w:cs="Segoe UI"/>
        </w:rPr>
        <w:t xml:space="preserve">CALayer </w:t>
      </w:r>
      <w:r w:rsidRPr="002E0992">
        <w:rPr>
          <w:rFonts w:eastAsia="Segoe UI" w:cs="Segoe UI"/>
        </w:rPr>
        <w:t xml:space="preserve">layout functionality is </w:t>
      </w:r>
      <w:r w:rsidRPr="002E0992">
        <w:rPr>
          <w:rFonts w:eastAsia="Segoe UI" w:cs="Segoe UI"/>
          <w:i/>
        </w:rPr>
        <w:t>similar</w:t>
      </w:r>
      <w:r w:rsidRPr="002E0992">
        <w:rPr>
          <w:rFonts w:eastAsia="Segoe UI" w:cs="Segoe UI"/>
        </w:rPr>
        <w:t xml:space="preserve"> to that of CALayerXaml </w:t>
      </w:r>
      <w:r w:rsidR="31BB4466" w:rsidRPr="002E0992">
        <w:rPr>
          <w:rFonts w:eastAsia="Segoe UI" w:cs="Segoe UI"/>
        </w:rPr>
        <w:t>(</w:t>
      </w:r>
      <w:r w:rsidR="31BB4466" w:rsidRPr="002E0992">
        <w:rPr>
          <w:rStyle w:val="Hyperlink"/>
          <w:rFonts w:eastAsiaTheme="minorBidi"/>
          <w:sz w:val="20"/>
        </w:rPr>
        <w:t>described above</w:t>
      </w:r>
      <w:r w:rsidR="31BB4466" w:rsidRPr="002E0992">
        <w:rPr>
          <w:rFonts w:eastAsia="Segoe UI" w:cs="Segoe UI"/>
        </w:rPr>
        <w:t>);</w:t>
      </w:r>
      <w:r w:rsidR="000F1966" w:rsidRPr="002E0992">
        <w:rPr>
          <w:rFonts w:eastAsia="Segoe UI" w:cs="Segoe UI"/>
        </w:rPr>
        <w:t xml:space="preserve"> it still uses RenderTransforms for layout and positioning,</w:t>
      </w:r>
      <w:r w:rsidRPr="002E0992">
        <w:rPr>
          <w:rFonts w:eastAsia="Segoe UI" w:cs="Segoe UI"/>
        </w:rPr>
        <w:t xml:space="preserve"> but we are now able to </w:t>
      </w:r>
      <w:r w:rsidRPr="002E0992">
        <w:rPr>
          <w:rFonts w:eastAsia="Segoe UI" w:cs="Segoe UI"/>
          <w:b/>
          <w:i/>
        </w:rPr>
        <w:t>manage the properties of arbitrary Xaml FrameworkElements</w:t>
      </w:r>
      <w:r w:rsidR="00836B4E" w:rsidRPr="002E0992">
        <w:rPr>
          <w:rFonts w:eastAsia="Segoe UI" w:cs="Segoe UI"/>
        </w:rPr>
        <w:t xml:space="preserve">, </w:t>
      </w:r>
      <w:r w:rsidRPr="002E0992">
        <w:rPr>
          <w:rFonts w:eastAsia="Segoe UI" w:cs="Segoe UI"/>
        </w:rPr>
        <w:t xml:space="preserve">rather than only working with CALayerXaml types.  </w:t>
      </w:r>
      <w:hyperlink w:anchor="_Positioning_and_Layout" w:history="1"/>
    </w:p>
    <w:p w14:paraId="4931A886" w14:textId="38585AB7" w:rsidR="00F457CD" w:rsidRPr="002E0992" w:rsidRDefault="00F457CD" w:rsidP="00932E5B">
      <w:pPr>
        <w:rPr>
          <w:rFonts w:cs="Segoe UI"/>
        </w:rPr>
      </w:pPr>
      <w:r w:rsidRPr="002E0992">
        <w:rPr>
          <w:rFonts w:eastAsia="Segoe UI" w:cs="Segoe UI"/>
        </w:rPr>
        <w:t xml:space="preserve">Jump to </w:t>
      </w:r>
      <w:r w:rsidR="00A27FD0" w:rsidRPr="002E0992">
        <w:rPr>
          <w:rFonts w:eastAsia="Segoe UI" w:cs="Segoe UI"/>
        </w:rPr>
        <w:t xml:space="preserve">the </w:t>
      </w:r>
      <w:r w:rsidR="31BB4466" w:rsidRPr="002E0992">
        <w:rPr>
          <w:rStyle w:val="Hyperlink"/>
          <w:rFonts w:eastAsiaTheme="minorBidi"/>
          <w:sz w:val="20"/>
        </w:rPr>
        <w:t>below section on UIKit layout</w:t>
      </w:r>
      <w:r w:rsidR="00A27FD0" w:rsidRPr="002E0992">
        <w:rPr>
          <w:rFonts w:eastAsia="Segoe UI" w:cs="Segoe UI"/>
        </w:rPr>
        <w:t xml:space="preserve"> </w:t>
      </w:r>
      <w:r w:rsidRPr="002E0992">
        <w:rPr>
          <w:rFonts w:eastAsia="Segoe UI" w:cs="Segoe UI"/>
        </w:rPr>
        <w:t>for more details on how this affects our wrapped Xaml controls</w:t>
      </w:r>
      <w:r w:rsidR="31BB4466" w:rsidRPr="002E0992">
        <w:rPr>
          <w:rFonts w:eastAsia="Segoe UI" w:cs="Segoe UI"/>
        </w:rPr>
        <w:t>.</w:t>
      </w:r>
      <w:hyperlink w:anchor="_Layout/Autolayout" w:history="1"/>
    </w:p>
    <w:p w14:paraId="309CF493" w14:textId="7CCC6AD4" w:rsidR="00C76EB9" w:rsidRPr="00AC36B8" w:rsidRDefault="00C76EB9" w:rsidP="00932E5B">
      <w:pPr>
        <w:rPr>
          <w:rFonts w:cs="Segoe UI"/>
        </w:rPr>
      </w:pPr>
    </w:p>
    <w:p w14:paraId="492B5262" w14:textId="253CBAA5" w:rsidR="00C76EB9" w:rsidRPr="00AC36B8" w:rsidRDefault="003A64DD" w:rsidP="00932E5B">
      <w:pPr>
        <w:rPr>
          <w:rFonts w:cs="Segoe UI"/>
        </w:rPr>
      </w:pPr>
      <w:r w:rsidRPr="00AC36B8">
        <w:rPr>
          <w:rFonts w:cs="Segoe UI"/>
        </w:rPr>
        <w:object w:dxaOrig="14032" w:dyaOrig="4724" w14:anchorId="28D73D90">
          <v:shape id="_x0000_i1029" type="#_x0000_t75" style="width:573.95pt;height:181.35pt" o:ole="">
            <v:imagedata r:id="rId84" o:title=""/>
          </v:shape>
          <o:OLEObject Type="Embed" ProgID="Visio.Drawing.15" ShapeID="_x0000_i1029" DrawAspect="Content" ObjectID="_1539763178" r:id="rId85"/>
        </w:object>
      </w:r>
    </w:p>
    <w:p w14:paraId="2EDC8BA6" w14:textId="77777777" w:rsidR="003A64DD" w:rsidRPr="002E0992" w:rsidRDefault="003A64DD" w:rsidP="003A64DD">
      <w:pPr>
        <w:pStyle w:val="Heading4"/>
        <w:rPr>
          <w:rFonts w:cs="Segoe UI"/>
        </w:rPr>
      </w:pPr>
      <w:bookmarkStart w:id="91" w:name="_SubLayer_Management"/>
      <w:bookmarkEnd w:id="91"/>
      <w:r w:rsidRPr="002E0992">
        <w:rPr>
          <w:rFonts w:cs="Segoe UI"/>
        </w:rPr>
        <w:t>Animations</w:t>
      </w:r>
    </w:p>
    <w:p w14:paraId="1EEF25FB" w14:textId="64413FBF" w:rsidR="003A64DD" w:rsidRPr="002E0992" w:rsidRDefault="003A64DD" w:rsidP="003A64DD">
      <w:pPr>
        <w:rPr>
          <w:rFonts w:cs="Segoe UI"/>
        </w:rPr>
      </w:pPr>
      <w:r w:rsidRPr="002E0992">
        <w:rPr>
          <w:rFonts w:eastAsia="Segoe UI" w:cs="Segoe UI"/>
        </w:rPr>
        <w:t xml:space="preserve">Animations closely follow the refactor we’ve done for layout and property changes (see </w:t>
      </w:r>
      <w:r w:rsidR="7FCA6A4F" w:rsidRPr="002E0992">
        <w:rPr>
          <w:rStyle w:val="Hyperlink"/>
          <w:rFonts w:eastAsiaTheme="minorBidi"/>
          <w:sz w:val="20"/>
        </w:rPr>
        <w:t>Layout above</w:t>
      </w:r>
      <w:r w:rsidR="7FCA6A4F" w:rsidRPr="002E0992">
        <w:rPr>
          <w:rFonts w:eastAsia="Segoe UI" w:cs="Segoe UI"/>
        </w:rPr>
        <w:t>).</w:t>
      </w:r>
      <w:r w:rsidRPr="002E0992">
        <w:rPr>
          <w:rFonts w:eastAsia="Segoe UI" w:cs="Segoe UI"/>
        </w:rPr>
        <w:t xml:space="preserve">  We can now animate property changes on </w:t>
      </w:r>
      <w:r w:rsidRPr="002E0992">
        <w:rPr>
          <w:rFonts w:eastAsia="Segoe UI" w:cs="Segoe UI"/>
          <w:i/>
        </w:rPr>
        <w:t>any</w:t>
      </w:r>
      <w:r w:rsidRPr="002E0992">
        <w:rPr>
          <w:rFonts w:eastAsia="Segoe UI" w:cs="Segoe UI"/>
        </w:rPr>
        <w:t xml:space="preserve"> Xaml FrameworkElement, rather than just on CALayerXamls.  We’ve also pulled the storyboard management out into a distinct StoryboardManager API for code clarity and maintainability</w:t>
      </w:r>
      <w:r w:rsidR="31BB4466" w:rsidRPr="002E0992">
        <w:rPr>
          <w:rFonts w:eastAsia="Segoe UI" w:cs="Segoe UI"/>
        </w:rPr>
        <w:t>.</w:t>
      </w:r>
      <w:hyperlink w:anchor="_Layout_3" w:history="1"/>
      <w:hyperlink w:anchor="_Layout_3" w:history="1"/>
    </w:p>
    <w:p w14:paraId="3C73D245" w14:textId="6EBE8B33" w:rsidR="007A7B23" w:rsidRPr="002E0992" w:rsidRDefault="007A7B23" w:rsidP="008651C0">
      <w:pPr>
        <w:pStyle w:val="Heading4"/>
        <w:rPr>
          <w:rFonts w:cs="Segoe UI"/>
        </w:rPr>
      </w:pPr>
      <w:r w:rsidRPr="002E0992">
        <w:rPr>
          <w:rFonts w:eastAsia="Segoe UI" w:cs="Segoe UI"/>
        </w:rPr>
        <w:t>SubLayer Management</w:t>
      </w:r>
    </w:p>
    <w:p w14:paraId="35D5C192" w14:textId="1EDC2133" w:rsidR="00F259D6" w:rsidRPr="002E0992" w:rsidRDefault="00575BAC" w:rsidP="00C45783">
      <w:pPr>
        <w:rPr>
          <w:rFonts w:cs="Segoe UI"/>
        </w:rPr>
      </w:pPr>
      <w:r w:rsidRPr="002E0992">
        <w:rPr>
          <w:rFonts w:eastAsia="Segoe UI" w:cs="Segoe UI"/>
        </w:rPr>
        <w:t xml:space="preserve">LayerCoordinator/LayerProxy </w:t>
      </w:r>
      <w:r w:rsidR="00F259D6" w:rsidRPr="002E0992">
        <w:rPr>
          <w:rFonts w:eastAsia="Segoe UI" w:cs="Segoe UI"/>
        </w:rPr>
        <w:t>are able to manage the sublayers of ‘enlightened’ Xaml FrameworkElements.</w:t>
      </w:r>
      <w:r w:rsidR="005E27E8" w:rsidRPr="002E0992">
        <w:rPr>
          <w:rFonts w:eastAsia="Segoe UI" w:cs="Segoe UI"/>
        </w:rPr>
        <w:t xml:space="preserve">  This</w:t>
      </w:r>
      <w:r w:rsidR="00F259D6" w:rsidRPr="002E0992">
        <w:rPr>
          <w:rFonts w:eastAsia="Segoe UI" w:cs="Segoe UI"/>
        </w:rPr>
        <w:t xml:space="preserve"> ‘enlightenment’ exists in two forms:</w:t>
      </w:r>
    </w:p>
    <w:p w14:paraId="1FB166B9" w14:textId="6704103E" w:rsidR="00F259D6" w:rsidRPr="002E0992" w:rsidRDefault="00F259D6" w:rsidP="00F259D6">
      <w:pPr>
        <w:pStyle w:val="Heading5"/>
        <w:rPr>
          <w:rFonts w:cs="Segoe UI"/>
        </w:rPr>
      </w:pPr>
      <w:r w:rsidRPr="002E0992">
        <w:rPr>
          <w:rFonts w:eastAsia="Segoe UI" w:cs="Segoe UI"/>
        </w:rPr>
        <w:t xml:space="preserve">ILayer::SublayerCanvas </w:t>
      </w:r>
      <w:r w:rsidR="005E27E8" w:rsidRPr="002E0992">
        <w:rPr>
          <w:rFonts w:eastAsia="Segoe UI" w:cs="Segoe UI"/>
        </w:rPr>
        <w:t>(interface property)</w:t>
      </w:r>
    </w:p>
    <w:p w14:paraId="1B6AFE14" w14:textId="0FAB0A83" w:rsidR="00F259D6" w:rsidRPr="002E0992" w:rsidRDefault="00F259D6" w:rsidP="00F259D6">
      <w:pPr>
        <w:rPr>
          <w:rStyle w:val="Hyperlink"/>
          <w:sz w:val="20"/>
        </w:rPr>
      </w:pPr>
      <w:r w:rsidRPr="002E0992">
        <w:rPr>
          <w:rFonts w:eastAsia="Segoe UI" w:cs="Segoe UI"/>
        </w:rPr>
        <w:t xml:space="preserve">If the Xaml FrameworkElement backing the LayerProxy implements </w:t>
      </w:r>
      <w:hyperlink w:anchor="_UIKit::Private::Core_Animation::ILa" w:history="1">
        <w:r w:rsidR="7FCA6A4F" w:rsidRPr="002E0992">
          <w:rPr>
            <w:rStyle w:val="Hyperlink"/>
            <w:rFonts w:eastAsiaTheme="minorBidi"/>
            <w:sz w:val="20"/>
          </w:rPr>
          <w:t>UIKit</w:t>
        </w:r>
        <w:r w:rsidRPr="002E0992">
          <w:rPr>
            <w:rStyle w:val="Hyperlink"/>
            <w:rFonts w:eastAsiaTheme="minorBidi"/>
            <w:sz w:val="20"/>
          </w:rPr>
          <w:t>Private::Core Animation::ILayer</w:t>
        </w:r>
        <w:r w:rsidRPr="002E0992">
          <w:rPr>
            <w:rFonts w:eastAsia="Segoe UI" w:cs="Segoe UI"/>
          </w:rPr>
          <w:t>, we retrieve the value of its SublayerCanvas property.  If non-null, we leverage i</w:t>
        </w:r>
      </w:hyperlink>
      <w:r w:rsidRPr="002E0992">
        <w:rPr>
          <w:rFonts w:eastAsia="Segoe UI" w:cs="Segoe UI"/>
        </w:rPr>
        <w:t>t</w:t>
      </w:r>
      <w:ins w:id="92" w:author="Oliver Saal" w:date="2016-10-13T14:39:00Z">
        <w:r w:rsidRPr="002E0992">
          <w:rPr>
            <w:rFonts w:eastAsia="Segoe UI" w:cs="Segoe UI"/>
          </w:rPr>
          <w:t xml:space="preserve"> for sublayer management; otherwise, we </w:t>
        </w:r>
      </w:ins>
      <w:del w:id="93" w:author="Oliver Saal" w:date="2016-10-13T14:39:00Z">
        <w:r w:rsidRPr="002E0992" w:rsidDel="008661C4">
          <w:rPr>
            <w:rFonts w:cs="Segoe UI"/>
          </w:rPr>
          <w:delText>f</w:delText>
        </w:r>
      </w:del>
      <w:r w:rsidRPr="002E0992">
        <w:rPr>
          <w:rFonts w:eastAsia="Segoe UI" w:cs="Segoe UI"/>
        </w:rPr>
        <w:t>fail</w:t>
      </w:r>
      <w:r w:rsidR="00976306" w:rsidRPr="002E0992">
        <w:rPr>
          <w:rFonts w:eastAsia="Segoe UI" w:cs="Segoe UI"/>
        </w:rPr>
        <w:t xml:space="preserve"> gracefully and </w:t>
      </w:r>
      <w:r w:rsidRPr="002E0992">
        <w:rPr>
          <w:rFonts w:eastAsia="Segoe UI" w:cs="Segoe UI"/>
        </w:rPr>
        <w:t xml:space="preserve">trace that the call isn’t supported </w:t>
      </w:r>
      <w:r w:rsidR="00976306" w:rsidRPr="002E0992">
        <w:rPr>
          <w:rFonts w:eastAsia="Segoe UI" w:cs="Segoe UI"/>
        </w:rPr>
        <w:t>by</w:t>
      </w:r>
      <w:r w:rsidRPr="002E0992">
        <w:rPr>
          <w:rFonts w:eastAsia="Segoe UI" w:cs="Segoe UI"/>
        </w:rPr>
        <w:t xml:space="preserve"> the given Xaml FrameworkElement.</w:t>
      </w:r>
      <w:r w:rsidRPr="002E0992">
        <w:rPr>
          <w:rFonts w:cs="Segoe UI"/>
        </w:rPr>
        <w:t xml:space="preserve"> the given Xaml FrameworkElement.</w:t>
      </w:r>
    </w:p>
    <w:p w14:paraId="7691385F" w14:textId="355B8767" w:rsidR="00F259D6" w:rsidRPr="002E0992" w:rsidRDefault="00F259D6" w:rsidP="00F259D6">
      <w:pPr>
        <w:pStyle w:val="Heading5"/>
        <w:rPr>
          <w:rFonts w:cs="Segoe UI"/>
        </w:rPr>
      </w:pPr>
      <w:r w:rsidRPr="002E0992">
        <w:rPr>
          <w:rFonts w:eastAsia="Segoe UI" w:cs="Segoe UI"/>
        </w:rPr>
        <w:t>Layer::SublayerCanvasProperty (attached property)</w:t>
      </w:r>
    </w:p>
    <w:p w14:paraId="7666AC27" w14:textId="15CFCA5B" w:rsidR="00F259D6" w:rsidRPr="002E0992" w:rsidRDefault="00F259D6" w:rsidP="00F259D6">
      <w:pPr>
        <w:rPr>
          <w:rFonts w:cs="Segoe UI"/>
        </w:rPr>
      </w:pPr>
      <w:r w:rsidRPr="002E0992">
        <w:rPr>
          <w:rFonts w:eastAsia="Segoe UI" w:cs="Segoe UI"/>
        </w:rPr>
        <w:t xml:space="preserve">A fallback mechanism for the above; primarily here for back-compat until we can get all of our controls ported to Xaml.  Currently only used by UIScrollView, </w:t>
      </w:r>
      <w:r w:rsidR="005E27E8" w:rsidRPr="002E0992">
        <w:rPr>
          <w:rFonts w:eastAsia="Segoe UI" w:cs="Segoe UI"/>
        </w:rPr>
        <w:t>to</w:t>
      </w:r>
      <w:r w:rsidRPr="002E0992">
        <w:rPr>
          <w:rFonts w:eastAsia="Segoe UI" w:cs="Segoe UI"/>
        </w:rPr>
        <w:t xml:space="preserve"> specify where we should add its sublayers.  UIScrollView sets this attached property on its Xaml ScrollViewer, and then calls down to</w:t>
      </w:r>
      <w:r w:rsidR="005E27E8" w:rsidRPr="002E0992">
        <w:rPr>
          <w:rFonts w:eastAsia="Segoe UI" w:cs="Segoe UI"/>
        </w:rPr>
        <w:t xml:space="preserve"> Core Animation to</w:t>
      </w:r>
      <w:r w:rsidRPr="002E0992">
        <w:rPr>
          <w:rFonts w:eastAsia="Segoe UI" w:cs="Segoe UI"/>
        </w:rPr>
        <w:t xml:space="preserve"> create its backing CALayer (and therefore its backing LayerProxy). </w:t>
      </w:r>
    </w:p>
    <w:p w14:paraId="5F92BB4E" w14:textId="49C99EBB" w:rsidR="00C76EB9" w:rsidRPr="002E0992" w:rsidRDefault="00C76EB9" w:rsidP="00F259D6">
      <w:pPr>
        <w:rPr>
          <w:rFonts w:cs="Segoe UI"/>
        </w:rPr>
      </w:pPr>
    </w:p>
    <w:p w14:paraId="56DB4AF1" w14:textId="24C6A1B3" w:rsidR="003A64DD" w:rsidRPr="002E0992" w:rsidRDefault="00634B5E" w:rsidP="00F259D6">
      <w:pPr>
        <w:rPr>
          <w:rFonts w:cs="Segoe UI"/>
        </w:rPr>
      </w:pPr>
      <w:r w:rsidRPr="002E0992">
        <w:rPr>
          <w:rFonts w:cs="Segoe UI"/>
        </w:rPr>
        <w:object w:dxaOrig="11015" w:dyaOrig="3427" w14:anchorId="6183C3D0">
          <v:shape id="_x0000_i1030" type="#_x0000_t75" style="width:571.9pt;height:177.95pt" o:ole="">
            <v:imagedata r:id="rId86" o:title=""/>
          </v:shape>
          <o:OLEObject Type="Embed" ProgID="Visio.Drawing.15" ShapeID="_x0000_i1030" DrawAspect="Content" ObjectID="_1539763179" r:id="rId87"/>
        </w:object>
      </w:r>
    </w:p>
    <w:p w14:paraId="0C320DD2" w14:textId="77777777" w:rsidR="007A7B23" w:rsidRPr="002E0992" w:rsidRDefault="007A7B23" w:rsidP="00C17502">
      <w:pPr>
        <w:pStyle w:val="Heading4"/>
        <w:rPr>
          <w:rFonts w:cs="Segoe UI"/>
        </w:rPr>
      </w:pPr>
      <w:bookmarkStart w:id="94" w:name="_Layout_2"/>
      <w:bookmarkStart w:id="95" w:name="_Rendering"/>
      <w:bookmarkEnd w:id="94"/>
      <w:bookmarkEnd w:id="95"/>
      <w:r w:rsidRPr="002E0992">
        <w:rPr>
          <w:rFonts w:cs="Segoe UI"/>
        </w:rPr>
        <w:t>Rendering</w:t>
      </w:r>
    </w:p>
    <w:p w14:paraId="36046476" w14:textId="0D38B832" w:rsidR="00976306" w:rsidRPr="002E0992" w:rsidRDefault="00976306" w:rsidP="007A7B23">
      <w:pPr>
        <w:rPr>
          <w:rFonts w:cs="Segoe UI"/>
        </w:rPr>
      </w:pPr>
      <w:r w:rsidRPr="002E0992">
        <w:rPr>
          <w:rFonts w:eastAsia="Segoe UI" w:cs="Segoe UI"/>
        </w:rPr>
        <w:t>LayerCoordinator/LayerProxy are able to manage custom rendering for</w:t>
      </w:r>
      <w:r w:rsidR="00A27FD0" w:rsidRPr="002E0992">
        <w:rPr>
          <w:rFonts w:eastAsia="Segoe UI" w:cs="Segoe UI"/>
        </w:rPr>
        <w:t xml:space="preserve"> any</w:t>
      </w:r>
      <w:r w:rsidRPr="002E0992">
        <w:rPr>
          <w:rFonts w:eastAsia="Segoe UI" w:cs="Segoe UI"/>
        </w:rPr>
        <w:t xml:space="preserve"> ‘enlightened’ Xaml FrameworkElements.  </w:t>
      </w:r>
    </w:p>
    <w:p w14:paraId="5E57AA10" w14:textId="59D99B48" w:rsidR="00976306" w:rsidRPr="002E0992" w:rsidRDefault="00976306" w:rsidP="007A7B23">
      <w:pPr>
        <w:rPr>
          <w:rFonts w:cs="Segoe UI"/>
        </w:rPr>
      </w:pPr>
      <w:r w:rsidRPr="002E0992">
        <w:rPr>
          <w:rFonts w:eastAsia="Segoe UI" w:cs="Segoe UI"/>
        </w:rPr>
        <w:t xml:space="preserve">When </w:t>
      </w:r>
      <w:r w:rsidR="00A27FD0" w:rsidRPr="002E0992">
        <w:rPr>
          <w:rFonts w:eastAsia="Segoe UI" w:cs="Segoe UI"/>
        </w:rPr>
        <w:t xml:space="preserve">any </w:t>
      </w:r>
      <w:r w:rsidRPr="002E0992">
        <w:rPr>
          <w:rFonts w:eastAsia="Segoe UI" w:cs="Segoe UI"/>
        </w:rPr>
        <w:t>custom rendering (via drawRect:, setting a CALayer’s contents, etc.) is performed</w:t>
      </w:r>
      <w:r w:rsidR="00A27FD0" w:rsidRPr="002E0992">
        <w:rPr>
          <w:rFonts w:eastAsia="Segoe UI" w:cs="Segoe UI"/>
        </w:rPr>
        <w:t xml:space="preserve"> on a CALayer</w:t>
      </w:r>
      <w:r w:rsidRPr="002E0992">
        <w:rPr>
          <w:rFonts w:eastAsia="Segoe UI" w:cs="Segoe UI"/>
        </w:rPr>
        <w:t xml:space="preserve">, LayerCoordinator can do so on </w:t>
      </w:r>
      <w:r w:rsidRPr="002E0992">
        <w:rPr>
          <w:rFonts w:eastAsia="Segoe UI" w:cs="Segoe UI"/>
          <w:b/>
          <w:i/>
        </w:rPr>
        <w:t>any</w:t>
      </w:r>
      <w:r w:rsidRPr="002E0992">
        <w:rPr>
          <w:rFonts w:eastAsia="Segoe UI" w:cs="Segoe UI"/>
        </w:rPr>
        <w:t xml:space="preserve"> Xaml FrameworkElement which</w:t>
      </w:r>
      <w:r w:rsidR="00342459" w:rsidRPr="002E0992">
        <w:rPr>
          <w:rFonts w:eastAsia="Segoe UI" w:cs="Segoe UI"/>
        </w:rPr>
        <w:t xml:space="preserve"> both</w:t>
      </w:r>
      <w:r w:rsidR="00A27FD0" w:rsidRPr="002E0992">
        <w:rPr>
          <w:rFonts w:eastAsia="Segoe UI" w:cs="Segoe UI"/>
        </w:rPr>
        <w:t xml:space="preserve"> </w:t>
      </w:r>
      <w:r w:rsidR="00A27FD0" w:rsidRPr="002E0992">
        <w:rPr>
          <w:rFonts w:eastAsia="Segoe UI" w:cs="Segoe UI"/>
          <w:i/>
        </w:rPr>
        <w:t>a)</w:t>
      </w:r>
      <w:r w:rsidRPr="002E0992">
        <w:rPr>
          <w:rFonts w:eastAsia="Segoe UI" w:cs="Segoe UI"/>
        </w:rPr>
        <w:t xml:space="preserve"> implements </w:t>
      </w:r>
      <w:r w:rsidR="31BB4466" w:rsidRPr="002E0992">
        <w:rPr>
          <w:rStyle w:val="Hyperlink"/>
          <w:rFonts w:eastAsiaTheme="minorBidi"/>
          <w:sz w:val="20"/>
        </w:rPr>
        <w:t>UIKit::Private::Core Animation::ILayer</w:t>
      </w:r>
      <w:r w:rsidR="31BB4466" w:rsidRPr="002E0992">
        <w:rPr>
          <w:rFonts w:eastAsia="Segoe UI" w:cs="Segoe UI"/>
        </w:rPr>
        <w:t>,</w:t>
      </w:r>
      <w:r w:rsidR="00A27FD0" w:rsidRPr="002E0992">
        <w:rPr>
          <w:rFonts w:eastAsia="Segoe UI" w:cs="Segoe UI"/>
        </w:rPr>
        <w:t xml:space="preserve"> </w:t>
      </w:r>
      <w:r w:rsidRPr="002E0992">
        <w:rPr>
          <w:rFonts w:eastAsia="Segoe UI" w:cs="Segoe UI"/>
        </w:rPr>
        <w:t xml:space="preserve">and </w:t>
      </w:r>
      <w:r w:rsidR="00A27FD0" w:rsidRPr="002E0992">
        <w:rPr>
          <w:rFonts w:eastAsia="Segoe UI" w:cs="Segoe UI"/>
          <w:i/>
        </w:rPr>
        <w:t>b)</w:t>
      </w:r>
      <w:r w:rsidR="00A27FD0" w:rsidRPr="002E0992">
        <w:rPr>
          <w:rFonts w:eastAsia="Segoe UI" w:cs="Segoe UI"/>
        </w:rPr>
        <w:t xml:space="preserve"> </w:t>
      </w:r>
      <w:commentRangeStart w:id="96"/>
      <w:commentRangeStart w:id="97"/>
      <w:r w:rsidRPr="002E0992">
        <w:rPr>
          <w:rFonts w:eastAsia="Segoe UI" w:cs="Segoe UI"/>
        </w:rPr>
        <w:t xml:space="preserve">provides a Xaml Image </w:t>
      </w:r>
      <w:r w:rsidR="00A27FD0" w:rsidRPr="002E0992">
        <w:rPr>
          <w:rFonts w:eastAsia="Segoe UI" w:cs="Segoe UI"/>
        </w:rPr>
        <w:t>with</w:t>
      </w:r>
      <w:r w:rsidRPr="002E0992">
        <w:rPr>
          <w:rFonts w:eastAsia="Segoe UI" w:cs="Segoe UI"/>
        </w:rPr>
        <w:t xml:space="preserve"> which to </w:t>
      </w:r>
      <w:r w:rsidR="00A27FD0" w:rsidRPr="002E0992">
        <w:rPr>
          <w:rFonts w:eastAsia="Segoe UI" w:cs="Segoe UI"/>
        </w:rPr>
        <w:t>render the</w:t>
      </w:r>
      <w:r w:rsidRPr="002E0992">
        <w:rPr>
          <w:rFonts w:eastAsia="Segoe UI" w:cs="Segoe UI"/>
        </w:rPr>
        <w:t xml:space="preserve"> CALayer’s bitmap contents</w:t>
      </w:r>
      <w:commentRangeEnd w:id="96"/>
      <w:r w:rsidR="00943D34" w:rsidRPr="002E0992">
        <w:rPr>
          <w:rStyle w:val="CommentReference"/>
          <w:rFonts w:cs="Segoe UI"/>
        </w:rPr>
        <w:commentReference w:id="96"/>
      </w:r>
      <w:commentRangeEnd w:id="97"/>
      <w:r w:rsidR="0089296A" w:rsidRPr="002E0992">
        <w:rPr>
          <w:rStyle w:val="CommentReference"/>
          <w:rFonts w:cs="Segoe UI"/>
        </w:rPr>
        <w:commentReference w:id="97"/>
      </w:r>
      <w:r w:rsidR="31BB4466" w:rsidRPr="002E0992">
        <w:rPr>
          <w:rFonts w:eastAsia="Segoe UI" w:cs="Segoe UI"/>
        </w:rPr>
        <w:t>.</w:t>
      </w:r>
      <w:hyperlink w:anchor="_UIKit::Private::Core_Animation::ILa" w:history="1"/>
    </w:p>
    <w:p w14:paraId="20A7B445" w14:textId="690B4A07" w:rsidR="00976306" w:rsidRPr="002E0992" w:rsidRDefault="00976306" w:rsidP="007A7B23">
      <w:pPr>
        <w:rPr>
          <w:rFonts w:cs="Segoe UI"/>
        </w:rPr>
      </w:pPr>
      <w:commentRangeStart w:id="98"/>
      <w:commentRangeStart w:id="99"/>
      <w:r w:rsidRPr="002E0992">
        <w:rPr>
          <w:rFonts w:eastAsia="Segoe UI" w:cs="Segoe UI"/>
        </w:rPr>
        <w:t>If the Xaml FrameworkElement doesn’t implement ILayer, or if it returns nullptr from its LayerContent property, LayerCoordinator fails gracefully and traces that the call isn’t supported by that FrameworkElement.</w:t>
      </w:r>
      <w:commentRangeEnd w:id="98"/>
      <w:r w:rsidR="61D3FA6C" w:rsidRPr="002E0992">
        <w:rPr>
          <w:rStyle w:val="CommentReference"/>
          <w:rFonts w:cs="Segoe UI"/>
        </w:rPr>
        <w:commentReference w:id="98"/>
      </w:r>
      <w:commentRangeEnd w:id="99"/>
      <w:r w:rsidR="00EF0B5F" w:rsidRPr="002E0992">
        <w:rPr>
          <w:rStyle w:val="CommentReference"/>
          <w:rFonts w:cs="Segoe UI"/>
        </w:rPr>
        <w:commentReference w:id="99"/>
      </w:r>
    </w:p>
    <w:p w14:paraId="4CCA7A6B" w14:textId="395592B3" w:rsidR="00C76EB9" w:rsidRPr="002E0992" w:rsidRDefault="00634B5E" w:rsidP="007A7B23">
      <w:pPr>
        <w:rPr>
          <w:rFonts w:cs="Segoe UI"/>
        </w:rPr>
      </w:pPr>
      <w:r w:rsidRPr="002E0992">
        <w:rPr>
          <w:rFonts w:cs="Segoe UI"/>
        </w:rPr>
        <w:object w:dxaOrig="10970" w:dyaOrig="3933" w14:anchorId="1E9E00D8">
          <v:shape id="_x0000_i1031" type="#_x0000_t75" style="width:565.8pt;height:203.1pt" o:ole="">
            <v:imagedata r:id="rId88" o:title=""/>
          </v:shape>
          <o:OLEObject Type="Embed" ProgID="Visio.Drawing.15" ShapeID="_x0000_i1031" DrawAspect="Content" ObjectID="_1539763180" r:id="rId89"/>
        </w:object>
      </w:r>
    </w:p>
    <w:p w14:paraId="7830E661" w14:textId="132A7A72" w:rsidR="00B75C0D" w:rsidRPr="002E0992" w:rsidRDefault="00B75C0D" w:rsidP="007A7B23">
      <w:pPr>
        <w:rPr>
          <w:rFonts w:cs="Segoe UI"/>
        </w:rPr>
      </w:pPr>
    </w:p>
    <w:p w14:paraId="57AB87AD" w14:textId="570D1346" w:rsidR="00C17502" w:rsidRPr="002E0992" w:rsidRDefault="00C17502" w:rsidP="00C17502">
      <w:pPr>
        <w:pStyle w:val="Heading3"/>
        <w:rPr>
          <w:rFonts w:eastAsia="Segoe UI" w:cs="Segoe UI"/>
        </w:rPr>
      </w:pPr>
      <w:r w:rsidRPr="002E0992">
        <w:rPr>
          <w:rFonts w:eastAsia="Segoe UI" w:cs="Segoe UI"/>
        </w:rPr>
        <w:t xml:space="preserve">UIKit::Private::CoreAnimation::ILayer </w:t>
      </w:r>
    </w:p>
    <w:p w14:paraId="79933B6C" w14:textId="77777777" w:rsidR="00C60582" w:rsidRPr="002E0992" w:rsidRDefault="00976306" w:rsidP="00976306">
      <w:pPr>
        <w:rPr>
          <w:rFonts w:cs="Segoe UI"/>
        </w:rPr>
      </w:pPr>
      <w:r w:rsidRPr="002E0992">
        <w:rPr>
          <w:rFonts w:eastAsia="Segoe UI" w:cs="Segoe UI"/>
        </w:rPr>
        <w:t xml:space="preserve">ILayer </w:t>
      </w:r>
      <w:r w:rsidR="00C60582" w:rsidRPr="002E0992">
        <w:rPr>
          <w:rFonts w:eastAsia="Segoe UI" w:cs="Segoe UI"/>
        </w:rPr>
        <w:t xml:space="preserve">is an interface which </w:t>
      </w:r>
      <w:r w:rsidRPr="002E0992">
        <w:rPr>
          <w:rFonts w:eastAsia="Segoe UI" w:cs="Segoe UI"/>
        </w:rPr>
        <w:t xml:space="preserve">allows LayerCoordinator to adapt its functionality based upon the type of Xaml FrameworkElement </w:t>
      </w:r>
      <w:r w:rsidR="00634B5E" w:rsidRPr="002E0992">
        <w:rPr>
          <w:rFonts w:eastAsia="Segoe UI" w:cs="Segoe UI"/>
        </w:rPr>
        <w:t xml:space="preserve">that’s backing a given </w:t>
      </w:r>
      <w:r w:rsidR="00342459" w:rsidRPr="002E0992">
        <w:rPr>
          <w:rFonts w:eastAsia="Segoe UI" w:cs="Segoe UI"/>
        </w:rPr>
        <w:t>LayerPr</w:t>
      </w:r>
      <w:r w:rsidR="00634B5E" w:rsidRPr="002E0992">
        <w:rPr>
          <w:rFonts w:eastAsia="Segoe UI" w:cs="Segoe UI"/>
        </w:rPr>
        <w:t xml:space="preserve">oxy instance.  </w:t>
      </w:r>
    </w:p>
    <w:p w14:paraId="2428D091" w14:textId="142FF49A" w:rsidR="00976306" w:rsidRPr="002E0992" w:rsidRDefault="00634B5E" w:rsidP="00976306">
      <w:pPr>
        <w:rPr>
          <w:rFonts w:cs="Segoe UI"/>
        </w:rPr>
      </w:pPr>
      <w:r w:rsidRPr="002E0992">
        <w:rPr>
          <w:rFonts w:eastAsia="Segoe UI" w:cs="Segoe UI"/>
        </w:rPr>
        <w:t xml:space="preserve">Our </w:t>
      </w:r>
      <w:r w:rsidR="31BB4466" w:rsidRPr="002E0992">
        <w:rPr>
          <w:rStyle w:val="Hyperlink"/>
          <w:rFonts w:eastAsiaTheme="minorBidi"/>
          <w:sz w:val="20"/>
        </w:rPr>
        <w:t>default Xaml Layer implementation</w:t>
      </w:r>
      <w:r w:rsidRPr="002E0992">
        <w:rPr>
          <w:rFonts w:eastAsia="Segoe UI" w:cs="Segoe UI"/>
        </w:rPr>
        <w:t xml:space="preserve"> will implement this interface, as will any of our Xaml-backed UIKit control implementations </w:t>
      </w:r>
      <w:r w:rsidR="00C60582" w:rsidRPr="002E0992">
        <w:rPr>
          <w:rFonts w:eastAsia="Segoe UI" w:cs="Segoe UI"/>
        </w:rPr>
        <w:t>that need to support</w:t>
      </w:r>
      <w:r w:rsidRPr="002E0992">
        <w:rPr>
          <w:rFonts w:eastAsia="Segoe UI" w:cs="Segoe UI"/>
        </w:rPr>
        <w:t xml:space="preserve"> </w:t>
      </w:r>
      <w:r w:rsidR="31BB4466" w:rsidRPr="002E0992">
        <w:rPr>
          <w:rStyle w:val="Hyperlink"/>
          <w:rFonts w:eastAsiaTheme="minorBidi"/>
          <w:sz w:val="20"/>
        </w:rPr>
        <w:t>custom rendering</w:t>
      </w:r>
      <w:r w:rsidRPr="002E0992">
        <w:rPr>
          <w:rFonts w:eastAsia="Segoe UI" w:cs="Segoe UI"/>
        </w:rPr>
        <w:t xml:space="preserve"> and/or </w:t>
      </w:r>
      <w:r w:rsidR="31BB4466" w:rsidRPr="002E0992">
        <w:rPr>
          <w:rStyle w:val="Hyperlink"/>
          <w:rFonts w:eastAsiaTheme="minorBidi"/>
          <w:sz w:val="20"/>
        </w:rPr>
        <w:t>subviews</w:t>
      </w:r>
      <w:r w:rsidR="31BB4466" w:rsidRPr="002E0992">
        <w:rPr>
          <w:rFonts w:eastAsia="Segoe UI" w:cs="Segoe UI"/>
        </w:rPr>
        <w:t>.</w:t>
      </w:r>
      <w:hyperlink w:anchor="_UIKit::Private::CoreAnimation::Laye" w:history="1"/>
      <w:hyperlink w:anchor="_Custom_Rendering" w:history="1"/>
      <w:hyperlink w:anchor="_Subview_Management" w:history="1"/>
    </w:p>
    <w:p w14:paraId="268CDEEC"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[Windows::Foundation::Metadata::WebHostHidden]</w:t>
      </w:r>
    </w:p>
    <w:p w14:paraId="0550D7CF"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public</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interface</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class</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2B91AF"/>
          <w:sz w:val="19"/>
          <w:szCs w:val="19"/>
        </w:rPr>
        <w:t>ILayer</w:t>
      </w:r>
      <w:r w:rsidRPr="7FCA6A4F">
        <w:rPr>
          <w:rFonts w:ascii="Segoe UI,Consolas" w:eastAsia="Segoe UI,Consolas" w:hAnsi="Segoe UI,Consolas" w:cs="Segoe UI,Consolas"/>
          <w:color w:val="000000" w:themeColor="text1"/>
          <w:sz w:val="19"/>
          <w:szCs w:val="19"/>
        </w:rPr>
        <w:t xml:space="preserve"> {</w:t>
      </w:r>
    </w:p>
    <w:p w14:paraId="0973CC09" w14:textId="77777777" w:rsidR="00976306" w:rsidRPr="00AC36B8" w:rsidRDefault="00976306" w:rsidP="00976306">
      <w:pPr>
        <w:autoSpaceDE w:val="0"/>
        <w:autoSpaceDN w:val="0"/>
        <w:adjustRightInd w:val="0"/>
        <w:spacing w:after="0"/>
        <w:ind w:left="720"/>
        <w:rPr>
          <w:rFonts w:cs="Segoe UI"/>
          <w:color w:val="000000"/>
          <w:sz w:val="19"/>
          <w:szCs w:val="19"/>
        </w:rPr>
      </w:pPr>
      <w:r w:rsidRPr="00AC36B8">
        <w:rPr>
          <w:rFonts w:eastAsia="Consolas" w:cs="Segoe UI"/>
          <w:color w:val="0000FF"/>
          <w:sz w:val="19"/>
          <w:szCs w:val="19"/>
        </w:rPr>
        <w:t>public</w:t>
      </w:r>
      <w:r w:rsidRPr="00AC36B8">
        <w:rPr>
          <w:rFonts w:eastAsia="Consolas" w:cs="Segoe UI"/>
          <w:color w:val="000000" w:themeColor="text1"/>
          <w:sz w:val="19"/>
          <w:szCs w:val="19"/>
        </w:rPr>
        <w:t>:</w:t>
      </w:r>
    </w:p>
    <w:p w14:paraId="3A6732B6" w14:textId="77777777" w:rsidR="00976306" w:rsidRPr="00AC36B8" w:rsidRDefault="00976306" w:rsidP="00976306">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r w:rsidRPr="00AC36B8">
        <w:rPr>
          <w:rFonts w:eastAsia="Consolas" w:cs="Segoe UI"/>
          <w:color w:val="008000"/>
          <w:sz w:val="19"/>
          <w:szCs w:val="19"/>
        </w:rPr>
        <w:t>// Accessor for our Layer content; we create one on demand</w:t>
      </w:r>
    </w:p>
    <w:p w14:paraId="241147DC"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property Windows::UI::Xaml::Controls::Image^ LayerContent {</w:t>
      </w:r>
    </w:p>
    <w:p w14:paraId="45FE914C"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Windows::UI::Xaml::Controls::Image^ get();</w:t>
      </w:r>
    </w:p>
    <w:p w14:paraId="5218EA4C" w14:textId="77777777" w:rsidR="00976306" w:rsidRPr="00AC36B8" w:rsidRDefault="00976306" w:rsidP="00976306">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20E14FB6" w14:textId="77777777" w:rsidR="00976306" w:rsidRPr="00AC36B8" w:rsidRDefault="00976306" w:rsidP="00976306">
      <w:pPr>
        <w:autoSpaceDE w:val="0"/>
        <w:autoSpaceDN w:val="0"/>
        <w:adjustRightInd w:val="0"/>
        <w:spacing w:after="0"/>
        <w:ind w:left="720"/>
        <w:rPr>
          <w:rFonts w:cs="Segoe UI"/>
          <w:color w:val="000000"/>
          <w:sz w:val="19"/>
          <w:szCs w:val="19"/>
        </w:rPr>
      </w:pPr>
    </w:p>
    <w:p w14:paraId="7EBBB462" w14:textId="7D7A0F70" w:rsidR="00976306" w:rsidRPr="00AC36B8" w:rsidRDefault="00976306" w:rsidP="00976306">
      <w:pPr>
        <w:autoSpaceDE w:val="0"/>
        <w:autoSpaceDN w:val="0"/>
        <w:adjustRightInd w:val="0"/>
        <w:spacing w:after="0"/>
        <w:ind w:left="720"/>
        <w:rPr>
          <w:rFonts w:cs="Segoe UI"/>
          <w:color w:val="000000"/>
          <w:sz w:val="19"/>
          <w:szCs w:val="19"/>
        </w:rPr>
      </w:pPr>
      <w:r w:rsidRPr="70D721BA">
        <w:rPr>
          <w:rFonts w:ascii="Segoe UI,Consolas" w:eastAsia="Segoe UI,Consolas" w:hAnsi="Segoe UI,Consolas" w:cs="Segoe UI,Consolas"/>
          <w:color w:val="000000"/>
          <w:sz w:val="19"/>
          <w:szCs w:val="19"/>
        </w:rPr>
        <w:t xml:space="preserve">    </w:t>
      </w:r>
      <w:r w:rsidRPr="70D721BA">
        <w:rPr>
          <w:rFonts w:ascii="Segoe UI,Consolas" w:eastAsia="Segoe UI,Consolas" w:hAnsi="Segoe UI,Consolas" w:cs="Segoe UI,Consolas"/>
          <w:color w:val="008000"/>
          <w:sz w:val="19"/>
          <w:szCs w:val="19"/>
        </w:rPr>
        <w:t>// Accessor to check for exis</w:t>
      </w:r>
      <w:ins w:id="100" w:author="Oliver Saal" w:date="2016-10-13T14:59:00Z">
        <w:r w:rsidR="00943D34" w:rsidRPr="70D721BA">
          <w:rPr>
            <w:rFonts w:ascii="Segoe UI,Consolas" w:eastAsia="Segoe UI,Consolas" w:hAnsi="Segoe UI,Consolas" w:cs="Segoe UI,Consolas"/>
            <w:color w:val="008000"/>
            <w:sz w:val="19"/>
            <w:szCs w:val="19"/>
          </w:rPr>
          <w:t>t</w:t>
        </w:r>
      </w:ins>
      <w:r w:rsidRPr="70D721BA">
        <w:rPr>
          <w:rFonts w:ascii="Segoe UI,Consolas" w:eastAsia="Segoe UI,Consolas" w:hAnsi="Segoe UI,Consolas" w:cs="Segoe UI,Consolas"/>
          <w:color w:val="008000"/>
          <w:sz w:val="19"/>
          <w:szCs w:val="19"/>
        </w:rPr>
        <w:t>ing Layer content</w:t>
      </w:r>
    </w:p>
    <w:p w14:paraId="02040772"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property </w:t>
      </w:r>
      <w:r w:rsidRPr="7FCA6A4F">
        <w:rPr>
          <w:rFonts w:ascii="Segoe UI,Consolas" w:eastAsia="Segoe UI,Consolas" w:hAnsi="Segoe UI,Consolas" w:cs="Segoe UI,Consolas"/>
          <w:color w:val="0000FF"/>
          <w:sz w:val="19"/>
          <w:szCs w:val="19"/>
        </w:rPr>
        <w:t>bool</w:t>
      </w:r>
      <w:r w:rsidRPr="7FCA6A4F">
        <w:rPr>
          <w:rFonts w:ascii="Segoe UI,Consolas" w:eastAsia="Segoe UI,Consolas" w:hAnsi="Segoe UI,Consolas" w:cs="Segoe UI,Consolas"/>
          <w:color w:val="000000" w:themeColor="text1"/>
          <w:sz w:val="19"/>
          <w:szCs w:val="19"/>
        </w:rPr>
        <w:t xml:space="preserve"> HasLayerContent {</w:t>
      </w:r>
    </w:p>
    <w:p w14:paraId="6F9E4CFE"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bool</w:t>
      </w:r>
      <w:r w:rsidRPr="7FCA6A4F">
        <w:rPr>
          <w:rFonts w:ascii="Segoe UI,Consolas" w:eastAsia="Segoe UI,Consolas" w:hAnsi="Segoe UI,Consolas" w:cs="Segoe UI,Consolas"/>
          <w:color w:val="000000" w:themeColor="text1"/>
          <w:sz w:val="19"/>
          <w:szCs w:val="19"/>
        </w:rPr>
        <w:t xml:space="preserve"> get();</w:t>
      </w:r>
    </w:p>
    <w:p w14:paraId="26FCAF67" w14:textId="77777777" w:rsidR="00976306" w:rsidRPr="00AC36B8" w:rsidRDefault="00976306" w:rsidP="00976306">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46E1C807" w14:textId="77777777" w:rsidR="00976306" w:rsidRPr="00AC36B8" w:rsidRDefault="00976306" w:rsidP="00976306">
      <w:pPr>
        <w:autoSpaceDE w:val="0"/>
        <w:autoSpaceDN w:val="0"/>
        <w:adjustRightInd w:val="0"/>
        <w:spacing w:after="0"/>
        <w:ind w:left="720"/>
        <w:rPr>
          <w:rFonts w:cs="Segoe UI"/>
          <w:color w:val="000000"/>
          <w:sz w:val="19"/>
          <w:szCs w:val="19"/>
        </w:rPr>
      </w:pPr>
    </w:p>
    <w:p w14:paraId="5EC38491"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commentRangeStart w:id="101"/>
      <w:commentRangeStart w:id="102"/>
      <w:r w:rsidRPr="7FCA6A4F">
        <w:rPr>
          <w:rFonts w:ascii="Segoe UI,Consolas" w:eastAsia="Segoe UI,Consolas" w:hAnsi="Segoe UI,Consolas" w:cs="Segoe UI,Consolas"/>
          <w:color w:val="008000"/>
          <w:sz w:val="19"/>
          <w:szCs w:val="19"/>
        </w:rPr>
        <w:t>// Accessor for our SublayerCanvas; we create one on demand</w:t>
      </w:r>
      <w:commentRangeEnd w:id="101"/>
      <w:r w:rsidR="00980832">
        <w:rPr>
          <w:rStyle w:val="CommentReference"/>
        </w:rPr>
        <w:commentReference w:id="101"/>
      </w:r>
      <w:commentRangeEnd w:id="102"/>
      <w:r w:rsidR="00FB64D9">
        <w:rPr>
          <w:rStyle w:val="CommentReference"/>
        </w:rPr>
        <w:commentReference w:id="102"/>
      </w:r>
    </w:p>
    <w:p w14:paraId="0DC18838"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property Windows::UI::Xaml::Controls::Canvas^ SublayerCanvas {</w:t>
      </w:r>
    </w:p>
    <w:p w14:paraId="54938224" w14:textId="77777777" w:rsidR="00976306" w:rsidRPr="00AC36B8" w:rsidRDefault="00976306" w:rsidP="0097630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Windows::UI::Xaml::Controls::Canvas^ get();</w:t>
      </w:r>
    </w:p>
    <w:p w14:paraId="39F488F4" w14:textId="77777777" w:rsidR="00976306" w:rsidRPr="00AC36B8" w:rsidRDefault="00976306" w:rsidP="00976306">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54A4B7CD" w14:textId="7536C55D" w:rsidR="00976306" w:rsidRPr="00AC36B8" w:rsidRDefault="00976306" w:rsidP="00976306">
      <w:pPr>
        <w:ind w:left="720"/>
        <w:rPr>
          <w:rFonts w:cs="Segoe UI"/>
        </w:rPr>
      </w:pPr>
      <w:r w:rsidRPr="00AC36B8">
        <w:rPr>
          <w:rFonts w:eastAsia="Consolas" w:cs="Segoe UI"/>
          <w:color w:val="000000" w:themeColor="text1"/>
          <w:sz w:val="19"/>
          <w:szCs w:val="19"/>
        </w:rPr>
        <w:t>};</w:t>
      </w:r>
    </w:p>
    <w:p w14:paraId="6A80D282" w14:textId="67F9243D" w:rsidR="00C17502" w:rsidRPr="00AC36B8" w:rsidRDefault="00C17502" w:rsidP="00C17502">
      <w:pPr>
        <w:pStyle w:val="Heading3"/>
        <w:rPr>
          <w:rFonts w:eastAsia="Segoe UI" w:cs="Segoe UI"/>
        </w:rPr>
      </w:pPr>
      <w:bookmarkStart w:id="103" w:name="_UIKit::Private::CoreAnimation::Laye"/>
      <w:bookmarkEnd w:id="103"/>
      <w:r w:rsidRPr="7FCA6A4F">
        <w:rPr>
          <w:rFonts w:eastAsia="Segoe UI" w:cs="Segoe UI"/>
        </w:rPr>
        <w:t>UIKit::Private::CoreAnimation::Layer</w:t>
      </w:r>
    </w:p>
    <w:p w14:paraId="4300B4B6" w14:textId="76C68EDE" w:rsidR="00BB1B91" w:rsidRPr="002E0992" w:rsidRDefault="00BB1B91" w:rsidP="00C17502">
      <w:pPr>
        <w:rPr>
          <w:rFonts w:cs="Segoe UI"/>
        </w:rPr>
      </w:pPr>
      <w:r w:rsidRPr="002E0992">
        <w:rPr>
          <w:rFonts w:eastAsia="Segoe UI" w:cs="Segoe UI"/>
        </w:rPr>
        <w:t xml:space="preserve">UIKit::Private::Core Animation::Layer is our default Xaml implementation of the ILayer interface, and it backs all of our default CALayer objects and UIViews </w:t>
      </w:r>
      <w:r w:rsidRPr="002E0992">
        <w:rPr>
          <w:rFonts w:eastAsia="Segoe UI" w:cs="Segoe UI"/>
          <w:i/>
        </w:rPr>
        <w:t>that don’t provide their own backing Xaml FrameworkElement</w:t>
      </w:r>
      <w:r w:rsidRPr="002E0992">
        <w:rPr>
          <w:rFonts w:eastAsia="Segoe UI" w:cs="Segoe UI"/>
        </w:rPr>
        <w:t>.</w:t>
      </w:r>
    </w:p>
    <w:p w14:paraId="2F1EACDC" w14:textId="5A6665E4" w:rsidR="00C17502" w:rsidRPr="002E0992" w:rsidRDefault="00BB1B91" w:rsidP="00C17502">
      <w:pPr>
        <w:rPr>
          <w:rFonts w:cs="Segoe UI"/>
        </w:rPr>
      </w:pPr>
      <w:r w:rsidRPr="002E0992">
        <w:rPr>
          <w:rFonts w:eastAsia="Segoe UI" w:cs="Segoe UI"/>
        </w:rPr>
        <w:t xml:space="preserve">Layer creates its </w:t>
      </w:r>
      <w:r w:rsidRPr="002E0992">
        <w:rPr>
          <w:rFonts w:eastAsia="Segoe UI" w:cs="Segoe UI"/>
          <w:i/>
        </w:rPr>
        <w:t>LayerContent</w:t>
      </w:r>
      <w:r w:rsidRPr="002E0992">
        <w:rPr>
          <w:rFonts w:eastAsia="Segoe UI" w:cs="Segoe UI"/>
        </w:rPr>
        <w:t xml:space="preserve"> and its </w:t>
      </w:r>
      <w:r w:rsidRPr="002E0992">
        <w:rPr>
          <w:rFonts w:eastAsia="Segoe UI" w:cs="Segoe UI"/>
          <w:i/>
        </w:rPr>
        <w:t>SublayerCanvas</w:t>
      </w:r>
      <w:r w:rsidRPr="002E0992">
        <w:rPr>
          <w:rFonts w:eastAsia="Segoe UI" w:cs="Segoe UI"/>
        </w:rPr>
        <w:t xml:space="preserve"> only when requested by the LayerCoordinator, so </w:t>
      </w:r>
      <w:r w:rsidRPr="002E0992">
        <w:rPr>
          <w:rFonts w:eastAsia="Segoe UI" w:cs="Segoe UI"/>
          <w:b/>
          <w:i/>
        </w:rPr>
        <w:t>we don’t wastefully create unnecessary UIElements</w:t>
      </w:r>
      <w:r w:rsidRPr="002E0992">
        <w:rPr>
          <w:rFonts w:eastAsia="Segoe UI" w:cs="Segoe UI"/>
        </w:rPr>
        <w:t xml:space="preserve">. </w:t>
      </w:r>
    </w:p>
    <w:p w14:paraId="026C4B82" w14:textId="07FE0208" w:rsidR="00F16186" w:rsidRPr="002E0992" w:rsidRDefault="00BB1B91" w:rsidP="00C17502">
      <w:pPr>
        <w:rPr>
          <w:rFonts w:cs="Segoe UI"/>
        </w:rPr>
      </w:pPr>
      <w:r w:rsidRPr="002E0992">
        <w:rPr>
          <w:rFonts w:eastAsia="Segoe UI" w:cs="Segoe UI"/>
        </w:rPr>
        <w:t xml:space="preserve">Upon </w:t>
      </w:r>
      <w:r w:rsidR="00F16186" w:rsidRPr="002E0992">
        <w:rPr>
          <w:rFonts w:eastAsia="Segoe UI" w:cs="Segoe UI"/>
        </w:rPr>
        <w:t xml:space="preserve">initial </w:t>
      </w:r>
      <w:r w:rsidRPr="002E0992">
        <w:rPr>
          <w:rFonts w:eastAsia="Segoe UI" w:cs="Segoe UI"/>
        </w:rPr>
        <w:t xml:space="preserve">construction, </w:t>
      </w:r>
      <w:r w:rsidRPr="002E0992">
        <w:rPr>
          <w:rFonts w:eastAsia="Segoe UI" w:cs="Segoe UI"/>
          <w:b/>
          <w:i/>
        </w:rPr>
        <w:t xml:space="preserve">Layer consists solely of a Xaml </w:t>
      </w:r>
      <w:r w:rsidR="00954C88">
        <w:rPr>
          <w:rFonts w:eastAsia="Segoe UI" w:cs="Segoe UI"/>
          <w:b/>
          <w:i/>
        </w:rPr>
        <w:t>Canvas</w:t>
      </w:r>
      <w:r w:rsidR="006A4E91" w:rsidRPr="002E0992">
        <w:rPr>
          <w:rFonts w:eastAsia="Segoe UI" w:cs="Segoe UI"/>
        </w:rPr>
        <w:t xml:space="preserve">.  </w:t>
      </w:r>
      <w:commentRangeStart w:id="104"/>
      <w:commentRangeStart w:id="105"/>
      <w:r w:rsidR="006A4E91" w:rsidRPr="002E0992">
        <w:rPr>
          <w:rFonts w:eastAsia="Segoe UI" w:cs="Segoe UI"/>
        </w:rPr>
        <w:t>W</w:t>
      </w:r>
      <w:r w:rsidRPr="002E0992">
        <w:rPr>
          <w:rFonts w:eastAsia="Segoe UI" w:cs="Segoe UI"/>
        </w:rPr>
        <w:t xml:space="preserve">e chose a </w:t>
      </w:r>
      <w:r w:rsidR="00954C88">
        <w:rPr>
          <w:rFonts w:eastAsia="Segoe UI" w:cs="Segoe UI"/>
        </w:rPr>
        <w:t>Canvas</w:t>
      </w:r>
      <w:r w:rsidR="006D78FD">
        <w:rPr>
          <w:rFonts w:eastAsia="Segoe UI" w:cs="Segoe UI"/>
        </w:rPr>
        <w:t xml:space="preserve"> (rather than a Grid) because it doesn’t clip its children, which is required for CALayer contents that exceed the bounds of the CALayer.  Unfortunately, this means that we can’t leverage Grid’s</w:t>
      </w:r>
      <w:r w:rsidR="002062B2">
        <w:rPr>
          <w:rFonts w:eastAsia="Segoe UI" w:cs="Segoe UI"/>
        </w:rPr>
        <w:t xml:space="preserve"> intrinsic/low-cost </w:t>
      </w:r>
      <w:r w:rsidR="006D78FD">
        <w:rPr>
          <w:rFonts w:eastAsia="Segoe UI" w:cs="Segoe UI"/>
        </w:rPr>
        <w:t>border</w:t>
      </w:r>
      <w:r w:rsidRPr="002E0992">
        <w:rPr>
          <w:rFonts w:eastAsia="Segoe UI" w:cs="Segoe UI"/>
        </w:rPr>
        <w:t>.</w:t>
      </w:r>
      <w:commentRangeEnd w:id="104"/>
      <w:r w:rsidR="002062B2">
        <w:rPr>
          <w:rFonts w:eastAsia="Segoe UI" w:cs="Segoe UI"/>
        </w:rPr>
        <w:t xml:space="preserve">  </w:t>
      </w:r>
      <w:r w:rsidR="00444B4D">
        <w:rPr>
          <w:rFonts w:eastAsia="Segoe UI" w:cs="Segoe UI"/>
        </w:rPr>
        <w:t>Perhaps</w:t>
      </w:r>
      <w:r w:rsidR="002062B2">
        <w:rPr>
          <w:rFonts w:eastAsia="Segoe UI" w:cs="Segoe UI"/>
        </w:rPr>
        <w:t xml:space="preserve"> should request</w:t>
      </w:r>
      <w:r w:rsidR="00444B4D">
        <w:rPr>
          <w:rFonts w:eastAsia="Segoe UI" w:cs="Segoe UI"/>
        </w:rPr>
        <w:t xml:space="preserve"> that the Xaml team adds</w:t>
      </w:r>
      <w:r w:rsidR="002062B2">
        <w:rPr>
          <w:rFonts w:eastAsia="Segoe UI" w:cs="Segoe UI"/>
        </w:rPr>
        <w:t xml:space="preserve"> </w:t>
      </w:r>
      <w:r w:rsidR="00576F12">
        <w:rPr>
          <w:rFonts w:eastAsia="Segoe UI" w:cs="Segoe UI"/>
        </w:rPr>
        <w:t>implicit border support</w:t>
      </w:r>
      <w:r w:rsidR="00444B4D">
        <w:rPr>
          <w:rFonts w:eastAsia="Segoe UI" w:cs="Segoe UI"/>
        </w:rPr>
        <w:t xml:space="preserve"> to </w:t>
      </w:r>
      <w:r w:rsidR="00576F12">
        <w:rPr>
          <w:rFonts w:eastAsia="Segoe UI" w:cs="Segoe UI"/>
        </w:rPr>
        <w:t xml:space="preserve">the base Panel class, or at </w:t>
      </w:r>
      <w:r w:rsidR="00444B4D">
        <w:rPr>
          <w:rFonts w:eastAsia="Segoe UI" w:cs="Segoe UI"/>
        </w:rPr>
        <w:t>least</w:t>
      </w:r>
      <w:r w:rsidR="00576F12">
        <w:rPr>
          <w:rFonts w:eastAsia="Segoe UI" w:cs="Segoe UI"/>
        </w:rPr>
        <w:t xml:space="preserve"> </w:t>
      </w:r>
      <w:r w:rsidR="00444B4D">
        <w:rPr>
          <w:rFonts w:eastAsia="Segoe UI" w:cs="Segoe UI"/>
        </w:rPr>
        <w:t>to</w:t>
      </w:r>
      <w:r w:rsidR="00576F12">
        <w:rPr>
          <w:rFonts w:eastAsia="Segoe UI" w:cs="Segoe UI"/>
        </w:rPr>
        <w:t xml:space="preserve"> Canvas.</w:t>
      </w:r>
      <w:r w:rsidR="00B60ED3" w:rsidRPr="002E0992">
        <w:rPr>
          <w:rStyle w:val="CommentReference"/>
          <w:rFonts w:cs="Segoe UI"/>
        </w:rPr>
        <w:commentReference w:id="104"/>
      </w:r>
      <w:commentRangeEnd w:id="105"/>
      <w:r w:rsidR="0089296A" w:rsidRPr="002E0992">
        <w:rPr>
          <w:rStyle w:val="CommentReference"/>
          <w:rFonts w:cs="Segoe UI"/>
        </w:rPr>
        <w:commentReference w:id="105"/>
      </w:r>
      <w:r w:rsidRPr="002E0992">
        <w:rPr>
          <w:rFonts w:eastAsia="Segoe UI" w:cs="Segoe UI"/>
        </w:rPr>
        <w:t xml:space="preserve"> </w:t>
      </w:r>
    </w:p>
    <w:p w14:paraId="6ED0BD86" w14:textId="6470567B" w:rsidR="00BB1B91" w:rsidRPr="002E0992" w:rsidRDefault="00BB1B91" w:rsidP="00C17502">
      <w:pPr>
        <w:rPr>
          <w:rFonts w:cs="Segoe UI"/>
        </w:rPr>
      </w:pPr>
      <w:r w:rsidRPr="002E0992">
        <w:rPr>
          <w:rFonts w:eastAsia="Segoe UI" w:cs="Segoe UI"/>
        </w:rPr>
        <w:t xml:space="preserve">From there, Layer lights up more functionality </w:t>
      </w:r>
      <w:r w:rsidR="00F16186" w:rsidRPr="002E0992">
        <w:rPr>
          <w:rFonts w:eastAsia="Segoe UI" w:cs="Segoe UI"/>
        </w:rPr>
        <w:t>when requested</w:t>
      </w:r>
      <w:r w:rsidRPr="002E0992">
        <w:rPr>
          <w:rFonts w:eastAsia="Segoe UI" w:cs="Segoe UI"/>
        </w:rPr>
        <w:t xml:space="preserve"> by LayerCoordinator:</w:t>
      </w:r>
    </w:p>
    <w:p w14:paraId="2FA0EBC9"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8000"/>
          <w:sz w:val="19"/>
          <w:szCs w:val="19"/>
        </w:rPr>
        <w:t>// Accessor for our Layer content</w:t>
      </w:r>
    </w:p>
    <w:p w14:paraId="4B8241C1"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Image^ Layer::LayerContent::get() {</w:t>
      </w:r>
    </w:p>
    <w:p w14:paraId="5F216ABE"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if</w:t>
      </w:r>
      <w:r w:rsidRPr="7FCA6A4F">
        <w:rPr>
          <w:rFonts w:ascii="Segoe UI,Consolas" w:eastAsia="Segoe UI,Consolas" w:hAnsi="Segoe UI,Consolas" w:cs="Segoe UI,Consolas"/>
          <w:color w:val="000000" w:themeColor="text1"/>
          <w:sz w:val="19"/>
          <w:szCs w:val="19"/>
        </w:rPr>
        <w:t xml:space="preserve"> (!_content) {</w:t>
      </w:r>
    </w:p>
    <w:p w14:paraId="2008EEDD"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_content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Image();</w:t>
      </w:r>
    </w:p>
    <w:p w14:paraId="11C06716"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_content-&gt;Name = </w:t>
      </w:r>
      <w:r w:rsidRPr="7FCA6A4F">
        <w:rPr>
          <w:rFonts w:ascii="Segoe UI,Consolas" w:eastAsia="Segoe UI,Consolas" w:hAnsi="Segoe UI,Consolas" w:cs="Segoe UI,Consolas"/>
          <w:color w:val="A31515"/>
          <w:sz w:val="19"/>
          <w:szCs w:val="19"/>
        </w:rPr>
        <w:t>"LayerContent"</w:t>
      </w:r>
      <w:r w:rsidRPr="7FCA6A4F">
        <w:rPr>
          <w:rFonts w:ascii="Segoe UI,Consolas" w:eastAsia="Segoe UI,Consolas" w:hAnsi="Segoe UI,Consolas" w:cs="Segoe UI,Consolas"/>
          <w:color w:val="000000" w:themeColor="text1"/>
          <w:sz w:val="19"/>
          <w:szCs w:val="19"/>
        </w:rPr>
        <w:t>;</w:t>
      </w:r>
    </w:p>
    <w:p w14:paraId="1D3F5F75"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Children-&gt;InsertAt(0, _content);</w:t>
      </w:r>
    </w:p>
    <w:p w14:paraId="233DC247"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1352EF2B" w14:textId="77777777" w:rsidR="00BB1B91" w:rsidRPr="00AC36B8" w:rsidRDefault="00BB1B91" w:rsidP="00BB1B91">
      <w:pPr>
        <w:autoSpaceDE w:val="0"/>
        <w:autoSpaceDN w:val="0"/>
        <w:adjustRightInd w:val="0"/>
        <w:spacing w:after="0"/>
        <w:ind w:left="720"/>
        <w:rPr>
          <w:rFonts w:cs="Segoe UI"/>
          <w:color w:val="000000"/>
          <w:sz w:val="19"/>
          <w:szCs w:val="19"/>
        </w:rPr>
      </w:pPr>
    </w:p>
    <w:p w14:paraId="6FAE0222"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r w:rsidRPr="00AC36B8">
        <w:rPr>
          <w:rFonts w:eastAsia="Consolas" w:cs="Segoe UI"/>
          <w:color w:val="0000FF"/>
          <w:sz w:val="19"/>
          <w:szCs w:val="19"/>
        </w:rPr>
        <w:t>return</w:t>
      </w:r>
      <w:r w:rsidRPr="00AC36B8">
        <w:rPr>
          <w:rFonts w:eastAsia="Consolas" w:cs="Segoe UI"/>
          <w:color w:val="000000" w:themeColor="text1"/>
          <w:sz w:val="19"/>
          <w:szCs w:val="19"/>
        </w:rPr>
        <w:t xml:space="preserve"> _content;</w:t>
      </w:r>
    </w:p>
    <w:p w14:paraId="0194D76E"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w:t>
      </w:r>
    </w:p>
    <w:p w14:paraId="46193ADA" w14:textId="77777777" w:rsidR="00BB1B91" w:rsidRPr="00AC36B8" w:rsidRDefault="00BB1B91" w:rsidP="00BB1B91">
      <w:pPr>
        <w:autoSpaceDE w:val="0"/>
        <w:autoSpaceDN w:val="0"/>
        <w:adjustRightInd w:val="0"/>
        <w:spacing w:after="0"/>
        <w:ind w:left="720"/>
        <w:rPr>
          <w:rFonts w:cs="Segoe UI"/>
          <w:color w:val="000000"/>
          <w:sz w:val="19"/>
          <w:szCs w:val="19"/>
        </w:rPr>
      </w:pPr>
    </w:p>
    <w:p w14:paraId="50F39742"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8000"/>
          <w:sz w:val="19"/>
          <w:szCs w:val="19"/>
        </w:rPr>
        <w:t>// Accessor for our Layer content</w:t>
      </w:r>
    </w:p>
    <w:p w14:paraId="2BFEB105"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FF"/>
          <w:sz w:val="19"/>
          <w:szCs w:val="19"/>
        </w:rPr>
        <w:t>bool</w:t>
      </w:r>
      <w:r w:rsidRPr="7FCA6A4F">
        <w:rPr>
          <w:rFonts w:ascii="Segoe UI,Consolas" w:eastAsia="Segoe UI,Consolas" w:hAnsi="Segoe UI,Consolas" w:cs="Segoe UI,Consolas"/>
          <w:color w:val="000000" w:themeColor="text1"/>
          <w:sz w:val="19"/>
          <w:szCs w:val="19"/>
        </w:rPr>
        <w:t xml:space="preserve"> Layer::HasLayerContent::get() {</w:t>
      </w:r>
    </w:p>
    <w:p w14:paraId="64D9D1D3"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return</w:t>
      </w:r>
      <w:r w:rsidRPr="7FCA6A4F">
        <w:rPr>
          <w:rFonts w:ascii="Segoe UI,Consolas" w:eastAsia="Segoe UI,Consolas" w:hAnsi="Segoe UI,Consolas" w:cs="Segoe UI,Consolas"/>
          <w:color w:val="000000" w:themeColor="text1"/>
          <w:sz w:val="19"/>
          <w:szCs w:val="19"/>
        </w:rPr>
        <w:t xml:space="preserve"> _content != nullptr;</w:t>
      </w:r>
    </w:p>
    <w:p w14:paraId="135370A9"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w:t>
      </w:r>
    </w:p>
    <w:p w14:paraId="0315B12E" w14:textId="77777777" w:rsidR="00BB1B91" w:rsidRPr="00AC36B8" w:rsidRDefault="00BB1B91" w:rsidP="00BB1B91">
      <w:pPr>
        <w:autoSpaceDE w:val="0"/>
        <w:autoSpaceDN w:val="0"/>
        <w:adjustRightInd w:val="0"/>
        <w:spacing w:after="0"/>
        <w:ind w:left="720"/>
        <w:rPr>
          <w:rFonts w:cs="Segoe UI"/>
          <w:color w:val="000000"/>
          <w:sz w:val="19"/>
          <w:szCs w:val="19"/>
        </w:rPr>
      </w:pPr>
    </w:p>
    <w:p w14:paraId="723AE482"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8000"/>
          <w:sz w:val="19"/>
          <w:szCs w:val="19"/>
        </w:rPr>
        <w:t>// Accessor for our SublayerCanvas</w:t>
      </w:r>
    </w:p>
    <w:p w14:paraId="585D5546"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Canvas^ Layer::SublayerCanvas::get() {</w:t>
      </w:r>
    </w:p>
    <w:p w14:paraId="0F9D4D8D"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if</w:t>
      </w:r>
      <w:r w:rsidRPr="7FCA6A4F">
        <w:rPr>
          <w:rFonts w:ascii="Segoe UI,Consolas" w:eastAsia="Segoe UI,Consolas" w:hAnsi="Segoe UI,Consolas" w:cs="Segoe UI,Consolas"/>
          <w:color w:val="000000" w:themeColor="text1"/>
          <w:sz w:val="19"/>
          <w:szCs w:val="19"/>
        </w:rPr>
        <w:t xml:space="preserve"> (!_sublayerCanvas) {</w:t>
      </w:r>
    </w:p>
    <w:p w14:paraId="20B4DC03"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_sublayerCanvas = </w:t>
      </w:r>
      <w:r w:rsidRPr="7FCA6A4F">
        <w:rPr>
          <w:rFonts w:ascii="Segoe UI,Consolas" w:eastAsia="Segoe UI,Consolas" w:hAnsi="Segoe UI,Consolas" w:cs="Segoe UI,Consolas"/>
          <w:color w:val="0000FF"/>
          <w:sz w:val="19"/>
          <w:szCs w:val="19"/>
        </w:rPr>
        <w:t>ref</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new</w:t>
      </w:r>
      <w:r w:rsidRPr="7FCA6A4F">
        <w:rPr>
          <w:rFonts w:ascii="Segoe UI,Consolas" w:eastAsia="Segoe UI,Consolas" w:hAnsi="Segoe UI,Consolas" w:cs="Segoe UI,Consolas"/>
          <w:color w:val="000000" w:themeColor="text1"/>
          <w:sz w:val="19"/>
          <w:szCs w:val="19"/>
        </w:rPr>
        <w:t xml:space="preserve"> Canvas();</w:t>
      </w:r>
    </w:p>
    <w:p w14:paraId="556924FF"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_sublayerCanvas-&gt;Name = </w:t>
      </w:r>
      <w:r w:rsidRPr="7FCA6A4F">
        <w:rPr>
          <w:rFonts w:ascii="Segoe UI,Consolas" w:eastAsia="Segoe UI,Consolas" w:hAnsi="Segoe UI,Consolas" w:cs="Segoe UI,Consolas"/>
          <w:color w:val="A31515"/>
          <w:sz w:val="19"/>
          <w:szCs w:val="19"/>
        </w:rPr>
        <w:t>"Sublayers"</w:t>
      </w:r>
      <w:r w:rsidRPr="7FCA6A4F">
        <w:rPr>
          <w:rFonts w:ascii="Segoe UI,Consolas" w:eastAsia="Segoe UI,Consolas" w:hAnsi="Segoe UI,Consolas" w:cs="Segoe UI,Consolas"/>
          <w:color w:val="000000" w:themeColor="text1"/>
          <w:sz w:val="19"/>
          <w:szCs w:val="19"/>
        </w:rPr>
        <w:t>;</w:t>
      </w:r>
    </w:p>
    <w:p w14:paraId="3DBD3689"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Children-&gt;Append(_sublayerCanvas);</w:t>
      </w:r>
    </w:p>
    <w:p w14:paraId="1EE1EED4" w14:textId="77777777" w:rsidR="00BB1B91" w:rsidRPr="00AC36B8" w:rsidRDefault="00BB1B91" w:rsidP="00BB1B91">
      <w:pPr>
        <w:autoSpaceDE w:val="0"/>
        <w:autoSpaceDN w:val="0"/>
        <w:adjustRightInd w:val="0"/>
        <w:spacing w:after="0"/>
        <w:ind w:left="720"/>
        <w:rPr>
          <w:rFonts w:cs="Segoe UI"/>
          <w:color w:val="000000"/>
          <w:sz w:val="19"/>
          <w:szCs w:val="19"/>
        </w:rPr>
      </w:pPr>
      <w:r w:rsidRPr="00AC36B8">
        <w:rPr>
          <w:rFonts w:eastAsia="Consolas" w:cs="Segoe UI"/>
          <w:color w:val="000000" w:themeColor="text1"/>
          <w:sz w:val="19"/>
          <w:szCs w:val="19"/>
        </w:rPr>
        <w:t xml:space="preserve">    }</w:t>
      </w:r>
    </w:p>
    <w:p w14:paraId="5C93F250" w14:textId="77777777" w:rsidR="00BB1B91" w:rsidRPr="00AC36B8" w:rsidRDefault="00BB1B91" w:rsidP="00BB1B91">
      <w:pPr>
        <w:autoSpaceDE w:val="0"/>
        <w:autoSpaceDN w:val="0"/>
        <w:adjustRightInd w:val="0"/>
        <w:spacing w:after="0"/>
        <w:ind w:left="720"/>
        <w:rPr>
          <w:rFonts w:cs="Segoe UI"/>
          <w:color w:val="000000"/>
          <w:sz w:val="19"/>
          <w:szCs w:val="19"/>
        </w:rPr>
      </w:pPr>
    </w:p>
    <w:p w14:paraId="32C3C2DA" w14:textId="77777777" w:rsidR="00BB1B91" w:rsidRPr="00AC36B8" w:rsidRDefault="00BB1B91" w:rsidP="00BB1B91">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return</w:t>
      </w:r>
      <w:r w:rsidRPr="7FCA6A4F">
        <w:rPr>
          <w:rFonts w:ascii="Segoe UI,Consolas" w:eastAsia="Segoe UI,Consolas" w:hAnsi="Segoe UI,Consolas" w:cs="Segoe UI,Consolas"/>
          <w:color w:val="000000" w:themeColor="text1"/>
          <w:sz w:val="19"/>
          <w:szCs w:val="19"/>
        </w:rPr>
        <w:t xml:space="preserve"> _sublayerCanvas;</w:t>
      </w:r>
    </w:p>
    <w:p w14:paraId="5F4D8EF0" w14:textId="4C10F8AA" w:rsidR="00BB1B91" w:rsidRPr="00AC36B8" w:rsidRDefault="00BB1B91" w:rsidP="000136CF">
      <w:pPr>
        <w:ind w:left="720"/>
        <w:rPr>
          <w:rFonts w:cs="Segoe UI"/>
          <w:color w:val="000000"/>
          <w:sz w:val="19"/>
          <w:szCs w:val="19"/>
        </w:rPr>
      </w:pPr>
      <w:r w:rsidRPr="00AC36B8">
        <w:rPr>
          <w:rFonts w:eastAsia="Consolas" w:cs="Segoe UI"/>
          <w:color w:val="000000" w:themeColor="text1"/>
          <w:sz w:val="19"/>
          <w:szCs w:val="19"/>
        </w:rPr>
        <w:t>}</w:t>
      </w:r>
    </w:p>
    <w:p w14:paraId="42206394" w14:textId="508E281E" w:rsidR="004D26B2" w:rsidRPr="00AC36B8" w:rsidRDefault="004D26B2" w:rsidP="004D26B2">
      <w:pPr>
        <w:rPr>
          <w:rFonts w:cs="Segoe UI"/>
        </w:rPr>
      </w:pPr>
    </w:p>
    <w:p w14:paraId="3A73E59C" w14:textId="77777777" w:rsidR="004D26B2" w:rsidRPr="00AC36B8" w:rsidRDefault="004D26B2" w:rsidP="004D26B2">
      <w:pPr>
        <w:pStyle w:val="Heading4"/>
        <w:rPr>
          <w:rFonts w:cs="Segoe UI"/>
        </w:rPr>
      </w:pPr>
      <w:r w:rsidRPr="00AC36B8">
        <w:rPr>
          <w:rFonts w:cs="Segoe UI"/>
        </w:rPr>
        <w:t>Layer - No Content</w:t>
      </w:r>
    </w:p>
    <w:p w14:paraId="03677770" w14:textId="3B830725" w:rsidR="004D26B2" w:rsidRPr="00AC36B8" w:rsidRDefault="004D26B2" w:rsidP="004D26B2">
      <w:pPr>
        <w:rPr>
          <w:rFonts w:cs="Segoe UI"/>
        </w:rPr>
      </w:pPr>
      <w:r w:rsidRPr="7FCA6A4F">
        <w:rPr>
          <w:rFonts w:eastAsia="Segoe UI" w:cs="Segoe UI"/>
        </w:rPr>
        <w:t>The default mode of our Layer is a simple Xaml Grid; in this mode, we:</w:t>
      </w:r>
    </w:p>
    <w:p w14:paraId="2CB5D7EE" w14:textId="73B858B6" w:rsidR="004D26B2" w:rsidRPr="00AC36B8" w:rsidRDefault="004D26B2" w:rsidP="004D26B2">
      <w:pPr>
        <w:pStyle w:val="ListParagraph"/>
        <w:numPr>
          <w:ilvl w:val="0"/>
          <w:numId w:val="30"/>
        </w:numPr>
        <w:rPr>
          <w:rFonts w:eastAsia="Segoe UI" w:cs="Segoe UI"/>
        </w:rPr>
      </w:pPr>
      <w:r w:rsidRPr="7FCA6A4F">
        <w:rPr>
          <w:rFonts w:eastAsia="Segoe UI" w:cs="Segoe UI"/>
        </w:rPr>
        <w:t>Feed input events through UIKit.</w:t>
      </w:r>
    </w:p>
    <w:p w14:paraId="023029F1" w14:textId="5354B3A0" w:rsidR="004D26B2" w:rsidRPr="00AC36B8" w:rsidRDefault="004D26B2" w:rsidP="004D26B2">
      <w:pPr>
        <w:pStyle w:val="ListParagraph"/>
        <w:numPr>
          <w:ilvl w:val="0"/>
          <w:numId w:val="30"/>
        </w:numPr>
        <w:rPr>
          <w:rFonts w:eastAsia="Segoe UI" w:cs="Segoe UI"/>
        </w:rPr>
      </w:pPr>
      <w:r w:rsidRPr="7FCA6A4F">
        <w:rPr>
          <w:rFonts w:eastAsia="Segoe UI" w:cs="Segoe UI"/>
        </w:rPr>
        <w:t>Leverage the backing Grid’s intrinsic background as needed (</w:t>
      </w:r>
      <w:r w:rsidRPr="7FCA6A4F">
        <w:rPr>
          <w:rFonts w:eastAsia="Segoe UI" w:cs="Segoe UI"/>
          <w:i/>
        </w:rPr>
        <w:t>if</w:t>
      </w:r>
      <w:r w:rsidRPr="7FCA6A4F">
        <w:rPr>
          <w:rFonts w:eastAsia="Segoe UI" w:cs="Segoe UI"/>
        </w:rPr>
        <w:t xml:space="preserve"> the background is set on the CALayer).</w:t>
      </w:r>
    </w:p>
    <w:p w14:paraId="737BE90C" w14:textId="01D7DEED" w:rsidR="004D26B2" w:rsidRPr="00AC36B8" w:rsidRDefault="004D26B2" w:rsidP="004D26B2">
      <w:pPr>
        <w:pStyle w:val="ListParagraph"/>
        <w:numPr>
          <w:ilvl w:val="0"/>
          <w:numId w:val="30"/>
        </w:numPr>
        <w:rPr>
          <w:rFonts w:eastAsia="Segoe UI" w:cs="Segoe UI"/>
        </w:rPr>
      </w:pPr>
      <w:r w:rsidRPr="7FCA6A4F">
        <w:rPr>
          <w:rFonts w:eastAsia="Segoe UI" w:cs="Segoe UI"/>
        </w:rPr>
        <w:t>Leverage the Grid’s intrinsic border as needed (</w:t>
      </w:r>
      <w:r w:rsidRPr="7FCA6A4F">
        <w:rPr>
          <w:rFonts w:eastAsia="Segoe UI" w:cs="Segoe UI"/>
          <w:i/>
        </w:rPr>
        <w:t>if</w:t>
      </w:r>
      <w:r w:rsidRPr="7FCA6A4F">
        <w:rPr>
          <w:rFonts w:eastAsia="Segoe UI" w:cs="Segoe UI"/>
        </w:rPr>
        <w:t xml:space="preserve"> the border is set on the CALayer).</w:t>
      </w:r>
    </w:p>
    <w:p w14:paraId="518FD435" w14:textId="372F211E" w:rsidR="004D26B2" w:rsidRPr="00AC36B8" w:rsidRDefault="004D26B2" w:rsidP="004D26B2">
      <w:pPr>
        <w:pStyle w:val="ListParagraph"/>
        <w:numPr>
          <w:ilvl w:val="1"/>
          <w:numId w:val="30"/>
        </w:numPr>
        <w:rPr>
          <w:rFonts w:cs="Segoe UI"/>
        </w:rPr>
      </w:pPr>
      <w:r w:rsidRPr="00AC36B8">
        <w:rPr>
          <w:rFonts w:cs="Segoe UI"/>
          <w:b/>
          <w:highlight w:val="yellow"/>
        </w:rPr>
        <w:t>Note:</w:t>
      </w:r>
      <w:r w:rsidRPr="00AC36B8">
        <w:rPr>
          <w:rFonts w:cs="Segoe UI"/>
          <w:highlight w:val="yellow"/>
        </w:rPr>
        <w:t xml:space="preserve"> Border support is not yet implemented.</w:t>
      </w:r>
      <w:r w:rsidRPr="00AC36B8">
        <w:rPr>
          <w:rFonts w:cs="Segoe UI"/>
        </w:rPr>
        <w:br/>
      </w:r>
    </w:p>
    <w:p w14:paraId="0B3C5D94" w14:textId="47C576D5" w:rsidR="004D26B2" w:rsidRPr="00AC36B8" w:rsidRDefault="004D26B2" w:rsidP="004D26B2">
      <w:pPr>
        <w:ind w:left="720"/>
        <w:rPr>
          <w:rFonts w:cs="Segoe UI"/>
        </w:rPr>
      </w:pPr>
      <w:r w:rsidRPr="00AC36B8">
        <w:rPr>
          <w:rFonts w:cs="Segoe UI"/>
        </w:rPr>
        <w:object w:dxaOrig="3212" w:dyaOrig="1590" w14:anchorId="56F673CD">
          <v:shape id="_x0000_i1032" type="#_x0000_t75" style="width:160.3pt;height:79.45pt" o:ole="">
            <v:imagedata r:id="rId90" o:title=""/>
          </v:shape>
          <o:OLEObject Type="Embed" ProgID="Visio.Drawing.15" ShapeID="_x0000_i1032" DrawAspect="Content" ObjectID="_1539763181" r:id="rId91"/>
        </w:object>
      </w:r>
    </w:p>
    <w:p w14:paraId="25DEAA51" w14:textId="77777777" w:rsidR="004D26B2" w:rsidRPr="00AC36B8" w:rsidRDefault="004D26B2" w:rsidP="004D26B2">
      <w:pPr>
        <w:pStyle w:val="Heading4"/>
        <w:rPr>
          <w:rFonts w:cs="Segoe UI"/>
        </w:rPr>
      </w:pPr>
      <w:r w:rsidRPr="00AC36B8">
        <w:rPr>
          <w:rFonts w:cs="Segoe UI"/>
        </w:rPr>
        <w:t>Layer – With Content</w:t>
      </w:r>
    </w:p>
    <w:p w14:paraId="6A38BE10" w14:textId="1BFACEA9" w:rsidR="004D26B2" w:rsidRPr="00AC36B8" w:rsidRDefault="00BC3B8E" w:rsidP="004D26B2">
      <w:pPr>
        <w:rPr>
          <w:rFonts w:cs="Segoe UI"/>
        </w:rPr>
      </w:pPr>
      <w:r w:rsidRPr="7FCA6A4F">
        <w:rPr>
          <w:rFonts w:eastAsia="Segoe UI" w:cs="Segoe UI"/>
        </w:rPr>
        <w:t xml:space="preserve">If the CALayer renders or sets static bitmap </w:t>
      </w:r>
      <w:r w:rsidR="004D26B2" w:rsidRPr="7FCA6A4F">
        <w:rPr>
          <w:rFonts w:eastAsia="Segoe UI" w:cs="Segoe UI"/>
        </w:rPr>
        <w:t>contents</w:t>
      </w:r>
      <w:r w:rsidRPr="7FCA6A4F">
        <w:rPr>
          <w:rFonts w:eastAsia="Segoe UI" w:cs="Segoe UI"/>
        </w:rPr>
        <w:t xml:space="preserve">, </w:t>
      </w:r>
      <w:r w:rsidR="004D26B2" w:rsidRPr="7FCA6A4F">
        <w:rPr>
          <w:rFonts w:eastAsia="Segoe UI" w:cs="Segoe UI"/>
        </w:rPr>
        <w:t>LayerCoordinator accesses the relevant ILayer properties to create a Xaml Image on demand.</w:t>
      </w:r>
      <w:r w:rsidRPr="7FCA6A4F">
        <w:rPr>
          <w:rFonts w:eastAsia="Segoe UI" w:cs="Segoe UI"/>
        </w:rPr>
        <w:t xml:space="preserve">  This Xaml Image now renders the CALayer’s contents:</w:t>
      </w:r>
    </w:p>
    <w:p w14:paraId="13E7A140" w14:textId="77777777" w:rsidR="00BC3B8E" w:rsidRPr="00AC36B8" w:rsidRDefault="00BC3B8E" w:rsidP="004D26B2">
      <w:pPr>
        <w:rPr>
          <w:rFonts w:cs="Segoe UI"/>
        </w:rPr>
      </w:pPr>
    </w:p>
    <w:p w14:paraId="6E83F85A" w14:textId="520396DB" w:rsidR="004D26B2" w:rsidRPr="00AC36B8" w:rsidRDefault="00BC3B8E" w:rsidP="00BC3B8E">
      <w:pPr>
        <w:ind w:left="720"/>
        <w:rPr>
          <w:rFonts w:cs="Segoe UI"/>
        </w:rPr>
      </w:pPr>
      <w:r w:rsidRPr="00AC36B8">
        <w:rPr>
          <w:rFonts w:cs="Segoe UI"/>
        </w:rPr>
        <w:object w:dxaOrig="3212" w:dyaOrig="1590" w14:anchorId="400D1C4D">
          <v:shape id="_x0000_i1033" type="#_x0000_t75" style="width:160.3pt;height:79.45pt" o:ole="">
            <v:imagedata r:id="rId92" o:title=""/>
          </v:shape>
          <o:OLEObject Type="Embed" ProgID="Visio.Drawing.15" ShapeID="_x0000_i1033" DrawAspect="Content" ObjectID="_1539763182" r:id="rId93"/>
        </w:object>
      </w:r>
    </w:p>
    <w:p w14:paraId="1DE06772" w14:textId="2E8072D1" w:rsidR="004D26B2" w:rsidRPr="00AC36B8" w:rsidRDefault="004D26B2" w:rsidP="004D26B2">
      <w:pPr>
        <w:pStyle w:val="Heading4"/>
        <w:rPr>
          <w:rFonts w:cs="Segoe UI"/>
        </w:rPr>
      </w:pPr>
      <w:r w:rsidRPr="00AC36B8">
        <w:rPr>
          <w:rFonts w:cs="Segoe UI"/>
        </w:rPr>
        <w:t>Layer – With Sublayer(s)</w:t>
      </w:r>
    </w:p>
    <w:p w14:paraId="78A5F3C5" w14:textId="4CF90557" w:rsidR="004D26B2" w:rsidRPr="00AC36B8" w:rsidRDefault="00BC3B8E" w:rsidP="004D26B2">
      <w:pPr>
        <w:rPr>
          <w:rFonts w:cs="Segoe UI"/>
        </w:rPr>
      </w:pPr>
      <w:r w:rsidRPr="7FCA6A4F">
        <w:rPr>
          <w:rFonts w:eastAsia="Segoe UI" w:cs="Segoe UI"/>
        </w:rPr>
        <w:t>If the CALayer contains one or more sublayers, LayerCoordinator accesses the relevant ILayer property to create a Sublayer canvas on demand.  This Xaml Canvas now contains the CALayer’s sublayers:</w:t>
      </w:r>
    </w:p>
    <w:p w14:paraId="084EC3E2" w14:textId="7FC6EC4B" w:rsidR="00BC3B8E" w:rsidRPr="00AC36B8" w:rsidRDefault="00BC3B8E" w:rsidP="00BC3B8E">
      <w:pPr>
        <w:ind w:left="720"/>
        <w:rPr>
          <w:rFonts w:cs="Segoe UI"/>
        </w:rPr>
      </w:pPr>
      <w:r w:rsidRPr="00AC36B8">
        <w:rPr>
          <w:rFonts w:cs="Segoe UI"/>
        </w:rPr>
        <w:object w:dxaOrig="3212" w:dyaOrig="2370" w14:anchorId="5B23998F">
          <v:shape id="_x0000_i1034" type="#_x0000_t75" style="width:160.3pt;height:118.2pt" o:ole="">
            <v:imagedata r:id="rId94" o:title=""/>
          </v:shape>
          <o:OLEObject Type="Embed" ProgID="Visio.Drawing.15" ShapeID="_x0000_i1034" DrawAspect="Content" ObjectID="_1539763183" r:id="rId95"/>
        </w:object>
      </w:r>
    </w:p>
    <w:p w14:paraId="4E5B56D4" w14:textId="110C1E56" w:rsidR="00BC3B8E" w:rsidRPr="00AC36B8" w:rsidRDefault="00BC3B8E" w:rsidP="00BC3B8E">
      <w:pPr>
        <w:pStyle w:val="Heading4"/>
        <w:rPr>
          <w:rFonts w:cs="Segoe UI"/>
        </w:rPr>
      </w:pPr>
      <w:r w:rsidRPr="00AC36B8">
        <w:rPr>
          <w:rFonts w:cs="Segoe UI"/>
        </w:rPr>
        <w:t>Layer – With Content and Sublayer(s)</w:t>
      </w:r>
    </w:p>
    <w:p w14:paraId="1422627B" w14:textId="51BA7346" w:rsidR="00BC3B8E" w:rsidRPr="00AC36B8" w:rsidRDefault="00BC3B8E" w:rsidP="004D26B2">
      <w:pPr>
        <w:rPr>
          <w:rFonts w:cs="Segoe UI"/>
        </w:rPr>
      </w:pPr>
      <w:r w:rsidRPr="00AC36B8">
        <w:rPr>
          <w:rFonts w:cs="Segoe UI"/>
        </w:rPr>
        <w:t xml:space="preserve">A Layer that </w:t>
      </w:r>
      <w:r w:rsidR="006B06CB" w:rsidRPr="00AC36B8">
        <w:rPr>
          <w:rFonts w:cs="Segoe UI"/>
        </w:rPr>
        <w:t xml:space="preserve">contains contents and sublayers.  Notice that the sublayers are rendered </w:t>
      </w:r>
      <w:r w:rsidR="006B06CB" w:rsidRPr="00AC36B8">
        <w:rPr>
          <w:rFonts w:cs="Segoe UI"/>
          <w:i/>
        </w:rPr>
        <w:t>in front</w:t>
      </w:r>
      <w:r w:rsidR="006B06CB" w:rsidRPr="00AC36B8">
        <w:rPr>
          <w:rFonts w:cs="Segoe UI"/>
        </w:rPr>
        <w:t xml:space="preserve"> of this layer’s content image.</w:t>
      </w:r>
    </w:p>
    <w:p w14:paraId="6716E11D" w14:textId="229E254C" w:rsidR="00BC3B8E" w:rsidRPr="00AC36B8" w:rsidRDefault="00BC3B8E" w:rsidP="00BC3B8E">
      <w:pPr>
        <w:ind w:left="576"/>
        <w:rPr>
          <w:rFonts w:cs="Segoe UI"/>
        </w:rPr>
      </w:pPr>
      <w:r w:rsidRPr="00AC36B8">
        <w:rPr>
          <w:rFonts w:cs="Segoe UI"/>
        </w:rPr>
        <w:object w:dxaOrig="3212" w:dyaOrig="2933" w14:anchorId="773E0DA3">
          <v:shape id="_x0000_i1035" type="#_x0000_t75" style="width:160.3pt;height:146.7pt" o:ole="">
            <v:imagedata r:id="rId96" o:title=""/>
          </v:shape>
          <o:OLEObject Type="Embed" ProgID="Visio.Drawing.15" ShapeID="_x0000_i1035" DrawAspect="Content" ObjectID="_1539763184" r:id="rId97"/>
        </w:object>
      </w:r>
    </w:p>
    <w:p w14:paraId="281090A3" w14:textId="5C6D6F2A" w:rsidR="00C07919" w:rsidRPr="00AC36B8" w:rsidRDefault="00C07919" w:rsidP="00A3495E">
      <w:pPr>
        <w:pStyle w:val="Heading2"/>
      </w:pPr>
      <w:r w:rsidRPr="00AC36B8">
        <w:t>UI</w:t>
      </w:r>
      <w:r w:rsidR="00837109" w:rsidRPr="00AC36B8">
        <w:t>Kit</w:t>
      </w:r>
    </w:p>
    <w:p w14:paraId="5AA7AD60" w14:textId="77777777" w:rsidR="00BE4DE6" w:rsidRPr="002E0992" w:rsidRDefault="0035277B" w:rsidP="000C4FBE">
      <w:pPr>
        <w:rPr>
          <w:rFonts w:cs="Segoe UI"/>
        </w:rPr>
      </w:pPr>
      <w:r w:rsidRPr="002E0992">
        <w:rPr>
          <w:rFonts w:eastAsia="Segoe UI" w:cs="Segoe UI"/>
        </w:rPr>
        <w:t>This section provides details and guidance on how WinObjC</w:t>
      </w:r>
      <w:r w:rsidR="00BD1FFD" w:rsidRPr="002E0992">
        <w:rPr>
          <w:rFonts w:eastAsia="Segoe UI" w:cs="Segoe UI"/>
        </w:rPr>
        <w:t>’</w:t>
      </w:r>
      <w:r w:rsidR="00981EAC" w:rsidRPr="002E0992">
        <w:rPr>
          <w:rFonts w:eastAsia="Segoe UI" w:cs="Segoe UI"/>
        </w:rPr>
        <w:t>s</w:t>
      </w:r>
      <w:r w:rsidRPr="002E0992">
        <w:rPr>
          <w:rFonts w:eastAsia="Segoe UI" w:cs="Segoe UI"/>
        </w:rPr>
        <w:t xml:space="preserve"> </w:t>
      </w:r>
      <w:r w:rsidR="005D7CAD" w:rsidRPr="002E0992">
        <w:rPr>
          <w:rFonts w:eastAsia="Segoe UI" w:cs="Segoe UI"/>
        </w:rPr>
        <w:t>UIKit controls and views</w:t>
      </w:r>
      <w:r w:rsidR="00F16186" w:rsidRPr="002E0992">
        <w:rPr>
          <w:rFonts w:eastAsia="Segoe UI" w:cs="Segoe UI"/>
        </w:rPr>
        <w:t xml:space="preserve"> are </w:t>
      </w:r>
      <w:r w:rsidR="00F16186" w:rsidRPr="002E0992">
        <w:rPr>
          <w:rFonts w:eastAsia="Segoe UI" w:cs="Segoe UI"/>
          <w:i/>
        </w:rPr>
        <w:t>simultaneously</w:t>
      </w:r>
      <w:r w:rsidR="00F16186" w:rsidRPr="002E0992">
        <w:rPr>
          <w:rFonts w:eastAsia="Segoe UI" w:cs="Segoe UI"/>
        </w:rPr>
        <w:t xml:space="preserve"> impl</w:t>
      </w:r>
      <w:r w:rsidR="005534EE" w:rsidRPr="002E0992">
        <w:rPr>
          <w:rFonts w:eastAsia="Segoe UI" w:cs="Segoe UI"/>
        </w:rPr>
        <w:t>emented</w:t>
      </w:r>
      <w:r w:rsidR="00F16186" w:rsidRPr="002E0992">
        <w:rPr>
          <w:rFonts w:eastAsia="Segoe UI" w:cs="Segoe UI"/>
        </w:rPr>
        <w:t xml:space="preserve"> on Xaml and </w:t>
      </w:r>
      <w:r w:rsidR="00BE4DE6" w:rsidRPr="002E0992">
        <w:rPr>
          <w:rFonts w:eastAsia="Segoe UI" w:cs="Segoe UI"/>
        </w:rPr>
        <w:t xml:space="preserve">WinObjCs </w:t>
      </w:r>
      <w:r w:rsidR="005534EE" w:rsidRPr="002E0992">
        <w:rPr>
          <w:rFonts w:eastAsia="Segoe UI" w:cs="Segoe UI"/>
        </w:rPr>
        <w:t>UIKit/</w:t>
      </w:r>
      <w:r w:rsidR="00F16186" w:rsidRPr="002E0992">
        <w:rPr>
          <w:rFonts w:eastAsia="Segoe UI" w:cs="Segoe UI"/>
        </w:rPr>
        <w:t>Core Animation</w:t>
      </w:r>
      <w:r w:rsidR="00BE4DE6" w:rsidRPr="002E0992">
        <w:rPr>
          <w:rFonts w:eastAsia="Segoe UI" w:cs="Segoe UI"/>
        </w:rPr>
        <w:t xml:space="preserve"> implementation</w:t>
      </w:r>
      <w:r w:rsidR="00F16186" w:rsidRPr="002E0992">
        <w:rPr>
          <w:rFonts w:eastAsia="Segoe UI" w:cs="Segoe UI"/>
        </w:rPr>
        <w:t>.</w:t>
      </w:r>
      <w:r w:rsidR="000C4FBE" w:rsidRPr="002E0992">
        <w:rPr>
          <w:rFonts w:eastAsia="Segoe UI" w:cs="Segoe UI"/>
        </w:rPr>
        <w:t xml:space="preserve">  </w:t>
      </w:r>
    </w:p>
    <w:p w14:paraId="2FE3702B" w14:textId="0B085B6A" w:rsidR="000C4FBE" w:rsidRPr="002E0992" w:rsidRDefault="000C4FBE" w:rsidP="000C4FBE">
      <w:pPr>
        <w:rPr>
          <w:rFonts w:cs="Segoe UI"/>
        </w:rPr>
      </w:pPr>
      <w:r w:rsidRPr="002E0992">
        <w:rPr>
          <w:rFonts w:eastAsia="Segoe UI" w:cs="Segoe UI"/>
        </w:rPr>
        <w:t>The design details aim to address (at least at a high level) several of the ‘big rock’ questions such as:</w:t>
      </w:r>
    </w:p>
    <w:p w14:paraId="4352FD1C" w14:textId="77777777" w:rsidR="000C4FBE" w:rsidRPr="002E0992" w:rsidRDefault="00E24F3E" w:rsidP="000C4FBE">
      <w:pPr>
        <w:pStyle w:val="ListParagraph"/>
        <w:numPr>
          <w:ilvl w:val="0"/>
          <w:numId w:val="16"/>
        </w:numPr>
        <w:rPr>
          <w:rFonts w:eastAsia="Segoe UI" w:cs="Segoe UI"/>
        </w:rPr>
      </w:pPr>
      <w:hyperlink w:anchor="_Leveraging_Xaml" w:history="1">
        <w:r w:rsidR="000C4FBE" w:rsidRPr="002E0992">
          <w:rPr>
            <w:rStyle w:val="Hyperlink"/>
            <w:rFonts w:eastAsiaTheme="minorBidi"/>
            <w:sz w:val="20"/>
          </w:rPr>
          <w:t>What do we gain</w:t>
        </w:r>
        <w:r w:rsidR="000C4FBE" w:rsidRPr="002E0992">
          <w:rPr>
            <w:rFonts w:eastAsia="Segoe UI" w:cs="Segoe UI"/>
          </w:rPr>
          <w:t xml:space="preserve"> </w:t>
        </w:r>
        <w:r w:rsidR="000C4FBE" w:rsidRPr="002E0992">
          <w:rPr>
            <w:rFonts w:eastAsia="Segoe UI" w:cs="Segoe UI"/>
            <w:color w:val="auto"/>
          </w:rPr>
          <w:t>by building Xaml-backed controls?</w:t>
        </w:r>
      </w:hyperlink>
    </w:p>
    <w:p w14:paraId="61C4ECB1" w14:textId="77777777" w:rsidR="000C4FBE" w:rsidRPr="002E0992" w:rsidRDefault="00E24F3E" w:rsidP="000C4FBE">
      <w:pPr>
        <w:pStyle w:val="ListParagraph"/>
        <w:numPr>
          <w:ilvl w:val="0"/>
          <w:numId w:val="16"/>
        </w:numPr>
        <w:rPr>
          <w:rFonts w:eastAsia="Segoe UI" w:cs="Segoe UI"/>
        </w:rPr>
      </w:pPr>
      <w:hyperlink w:anchor="_Layout/Autolayout" w:history="1">
        <w:r w:rsidR="000C4FBE" w:rsidRPr="002E0992">
          <w:rPr>
            <w:rStyle w:val="Hyperlink"/>
            <w:rFonts w:eastAsiaTheme="minorBidi"/>
            <w:sz w:val="20"/>
          </w:rPr>
          <w:t xml:space="preserve">Who </w:t>
        </w:r>
        <w:r w:rsidR="000C4FBE" w:rsidRPr="002E0992">
          <w:rPr>
            <w:rStyle w:val="Hyperlink"/>
            <w:rFonts w:eastAsiaTheme="minorBidi"/>
            <w:i/>
            <w:sz w:val="20"/>
          </w:rPr>
          <w:t>ultimately</w:t>
        </w:r>
        <w:r w:rsidR="000C4FBE" w:rsidRPr="002E0992">
          <w:rPr>
            <w:rStyle w:val="Hyperlink"/>
            <w:rFonts w:eastAsiaTheme="minorBidi"/>
            <w:sz w:val="20"/>
          </w:rPr>
          <w:t xml:space="preserve"> controls UI layout</w:t>
        </w:r>
        <w:r w:rsidR="000C4FBE" w:rsidRPr="002E0992">
          <w:rPr>
            <w:rFonts w:eastAsia="Segoe UI" w:cs="Segoe UI"/>
          </w:rPr>
          <w:t xml:space="preserve"> </w:t>
        </w:r>
        <w:r w:rsidR="000C4FBE" w:rsidRPr="002E0992">
          <w:rPr>
            <w:rFonts w:eastAsia="Segoe UI" w:cs="Segoe UI"/>
            <w:color w:val="auto"/>
          </w:rPr>
          <w:t>(UIKit vs. Xaml)?</w:t>
        </w:r>
      </w:hyperlink>
    </w:p>
    <w:p w14:paraId="5321F204" w14:textId="1A415E3F" w:rsidR="00822182" w:rsidRPr="002E0992" w:rsidRDefault="31BB4466" w:rsidP="000C4FBE">
      <w:pPr>
        <w:pStyle w:val="ListParagraph"/>
        <w:numPr>
          <w:ilvl w:val="0"/>
          <w:numId w:val="16"/>
        </w:numPr>
        <w:rPr>
          <w:rFonts w:eastAsia="Segoe UI" w:cs="Segoe UI"/>
        </w:rPr>
      </w:pPr>
      <w:r w:rsidRPr="002E0992">
        <w:rPr>
          <w:rFonts w:eastAsia="Segoe UI" w:cs="Segoe UI"/>
        </w:rPr>
        <w:t xml:space="preserve">How are </w:t>
      </w:r>
      <w:r w:rsidRPr="002E0992">
        <w:rPr>
          <w:rStyle w:val="Hyperlink"/>
          <w:sz w:val="20"/>
        </w:rPr>
        <w:t>Xaml-backed</w:t>
      </w:r>
      <w:r w:rsidRPr="002E0992">
        <w:rPr>
          <w:rFonts w:eastAsia="Segoe UI" w:cs="Segoe UI"/>
        </w:rPr>
        <w:t xml:space="preserve"> controls composed?</w:t>
      </w:r>
      <w:hyperlink w:anchor="_Layout/Autolayout" w:history="1"/>
    </w:p>
    <w:p w14:paraId="5AB9341E" w14:textId="77777777" w:rsidR="000C4FBE" w:rsidRPr="002E0992" w:rsidRDefault="00E24F3E" w:rsidP="000C4FBE">
      <w:pPr>
        <w:pStyle w:val="ListParagraph"/>
        <w:numPr>
          <w:ilvl w:val="0"/>
          <w:numId w:val="16"/>
        </w:numPr>
        <w:rPr>
          <w:rFonts w:eastAsia="Segoe UI" w:cs="Segoe UI"/>
        </w:rPr>
      </w:pPr>
      <w:hyperlink w:anchor="_Custom_Rendering" w:history="1">
        <w:r w:rsidR="000C4FBE" w:rsidRPr="002E0992">
          <w:rPr>
            <w:rStyle w:val="Hyperlink"/>
            <w:rFonts w:eastAsiaTheme="minorBidi"/>
            <w:sz w:val="20"/>
          </w:rPr>
          <w:t>How will custom rendering</w:t>
        </w:r>
        <w:r w:rsidR="000C4FBE" w:rsidRPr="002E0992">
          <w:rPr>
            <w:rFonts w:eastAsia="Segoe UI" w:cs="Segoe UI"/>
          </w:rPr>
          <w:t xml:space="preserve"> </w:t>
        </w:r>
        <w:r w:rsidR="000C4FBE" w:rsidRPr="002E0992">
          <w:rPr>
            <w:rFonts w:eastAsia="Segoe UI" w:cs="Segoe UI"/>
            <w:color w:val="auto"/>
          </w:rPr>
          <w:t>(drawRect, etc.) work with Xaml-backed controls?</w:t>
        </w:r>
      </w:hyperlink>
    </w:p>
    <w:p w14:paraId="0E11395E" w14:textId="78947942" w:rsidR="000C4FBE" w:rsidRPr="002E0992" w:rsidRDefault="00E24F3E" w:rsidP="000C4FBE">
      <w:pPr>
        <w:pStyle w:val="ListParagraph"/>
        <w:numPr>
          <w:ilvl w:val="0"/>
          <w:numId w:val="16"/>
        </w:numPr>
        <w:rPr>
          <w:rFonts w:eastAsia="Segoe UI" w:cs="Segoe UI"/>
        </w:rPr>
      </w:pPr>
      <w:hyperlink w:anchor="_Subview/Sublayer_Management" w:history="1">
        <w:r w:rsidR="000C4FBE" w:rsidRPr="002E0992">
          <w:rPr>
            <w:rStyle w:val="Hyperlink"/>
            <w:rFonts w:eastAsiaTheme="minorBidi"/>
            <w:sz w:val="20"/>
          </w:rPr>
          <w:t>How can I add subviews</w:t>
        </w:r>
        <w:r w:rsidR="000C4FBE" w:rsidRPr="002E0992">
          <w:rPr>
            <w:rFonts w:eastAsia="Segoe UI" w:cs="Segoe UI"/>
          </w:rPr>
          <w:t xml:space="preserve"> </w:t>
        </w:r>
        <w:r w:rsidR="000C4FBE" w:rsidRPr="002E0992">
          <w:rPr>
            <w:rFonts w:eastAsia="Segoe UI" w:cs="Segoe UI"/>
            <w:color w:val="auto"/>
          </w:rPr>
          <w:t>to Xaml-backed controls?</w:t>
        </w:r>
      </w:hyperlink>
    </w:p>
    <w:p w14:paraId="2C46D1FD" w14:textId="7AE9076D" w:rsidR="000C4FBE" w:rsidRPr="002E0992" w:rsidRDefault="00E24F3E" w:rsidP="00104B83">
      <w:pPr>
        <w:pStyle w:val="ListParagraph"/>
        <w:numPr>
          <w:ilvl w:val="0"/>
          <w:numId w:val="16"/>
        </w:numPr>
        <w:rPr>
          <w:rFonts w:eastAsia="Segoe UI" w:cs="Segoe UI"/>
        </w:rPr>
      </w:pPr>
      <w:hyperlink w:anchor="_Control_Events" w:history="1">
        <w:r w:rsidR="000C4FBE" w:rsidRPr="002E0992">
          <w:rPr>
            <w:rStyle w:val="Hyperlink"/>
            <w:rFonts w:eastAsiaTheme="minorBidi"/>
            <w:sz w:val="20"/>
          </w:rPr>
          <w:t>How do UIElement commands</w:t>
        </w:r>
        <w:r w:rsidR="000C4FBE" w:rsidRPr="002E0992">
          <w:rPr>
            <w:rFonts w:eastAsia="Segoe UI" w:cs="Segoe UI"/>
          </w:rPr>
          <w:t xml:space="preserve"> </w:t>
        </w:r>
        <w:r w:rsidR="000C4FBE" w:rsidRPr="002E0992">
          <w:rPr>
            <w:rFonts w:eastAsia="Segoe UI" w:cs="Segoe UI"/>
            <w:color w:val="auto"/>
          </w:rPr>
          <w:t>(button click, etc.) feed into UIKit?</w:t>
        </w:r>
      </w:hyperlink>
    </w:p>
    <w:p w14:paraId="256CF543" w14:textId="066DFB5C" w:rsidR="00AC3D85" w:rsidRPr="00AC36B8" w:rsidRDefault="00AC3D85" w:rsidP="00837109">
      <w:pPr>
        <w:pStyle w:val="Heading3"/>
        <w:rPr>
          <w:rFonts w:eastAsia="Segoe UI" w:cs="Segoe UI"/>
        </w:rPr>
      </w:pPr>
      <w:bookmarkStart w:id="106" w:name="_Leveraging_Xaml"/>
      <w:bookmarkEnd w:id="106"/>
      <w:r w:rsidRPr="7FCA6A4F">
        <w:rPr>
          <w:rFonts w:eastAsia="Segoe UI" w:cs="Segoe UI"/>
        </w:rPr>
        <w:t>Leveraging Xaml</w:t>
      </w:r>
    </w:p>
    <w:p w14:paraId="6009E434" w14:textId="71417098" w:rsidR="00AC3D85" w:rsidRPr="00AC36B8" w:rsidRDefault="00AC3D85" w:rsidP="00AC3D85">
      <w:pPr>
        <w:rPr>
          <w:rFonts w:cs="Segoe UI"/>
        </w:rPr>
      </w:pPr>
      <w:r w:rsidRPr="7FCA6A4F">
        <w:rPr>
          <w:rFonts w:eastAsia="Segoe UI" w:cs="Segoe UI"/>
        </w:rPr>
        <w:t>It’s important to reiterate what our goals</w:t>
      </w:r>
      <w:r w:rsidR="00981EAC" w:rsidRPr="7FCA6A4F">
        <w:rPr>
          <w:rFonts w:eastAsia="Segoe UI" w:cs="Segoe UI"/>
        </w:rPr>
        <w:t xml:space="preserve"> (and non-goals)</w:t>
      </w:r>
      <w:r w:rsidRPr="7FCA6A4F">
        <w:rPr>
          <w:rFonts w:eastAsia="Segoe UI" w:cs="Segoe UI"/>
        </w:rPr>
        <w:t xml:space="preserve"> are for leveraging Xaml </w:t>
      </w:r>
      <w:r w:rsidR="00981EAC" w:rsidRPr="7FCA6A4F">
        <w:rPr>
          <w:rFonts w:eastAsia="Segoe UI" w:cs="Segoe UI"/>
        </w:rPr>
        <w:t>in our UIKit control implementations</w:t>
      </w:r>
      <w:r w:rsidRPr="7FCA6A4F">
        <w:rPr>
          <w:rFonts w:eastAsia="Segoe UI" w:cs="Segoe UI"/>
        </w:rPr>
        <w:t>:</w:t>
      </w:r>
    </w:p>
    <w:p w14:paraId="53ACE84C" w14:textId="1C6BC4E7" w:rsidR="00AC3D85" w:rsidRPr="00AC36B8" w:rsidRDefault="00AC3D85" w:rsidP="00AC3D85">
      <w:pPr>
        <w:pStyle w:val="Heading4"/>
        <w:rPr>
          <w:rFonts w:cs="Segoe UI"/>
        </w:rPr>
      </w:pPr>
      <w:r w:rsidRPr="00AC36B8">
        <w:rPr>
          <w:rFonts w:cs="Segoe UI"/>
        </w:rPr>
        <w:t>Goals</w:t>
      </w:r>
    </w:p>
    <w:p w14:paraId="38AF3798" w14:textId="5009F40C" w:rsidR="00AC3D85" w:rsidRPr="00AC36B8" w:rsidRDefault="00AC3D85" w:rsidP="008A2308">
      <w:pPr>
        <w:pStyle w:val="ListParagraph"/>
        <w:numPr>
          <w:ilvl w:val="0"/>
          <w:numId w:val="20"/>
        </w:numPr>
        <w:rPr>
          <w:rFonts w:eastAsia="Segoe UI" w:cs="Segoe UI"/>
        </w:rPr>
      </w:pPr>
      <w:r w:rsidRPr="7FCA6A4F">
        <w:rPr>
          <w:rFonts w:eastAsia="Segoe UI" w:cs="Segoe UI"/>
        </w:rPr>
        <w:t>Reuse existing</w:t>
      </w:r>
      <w:r w:rsidR="00981EAC" w:rsidRPr="7FCA6A4F">
        <w:rPr>
          <w:rFonts w:eastAsia="Segoe UI" w:cs="Segoe UI"/>
        </w:rPr>
        <w:t xml:space="preserve"> Xaml</w:t>
      </w:r>
      <w:r w:rsidRPr="7FCA6A4F">
        <w:rPr>
          <w:rFonts w:eastAsia="Segoe UI" w:cs="Segoe UI"/>
        </w:rPr>
        <w:t xml:space="preserve"> control implementations</w:t>
      </w:r>
      <w:r w:rsidR="00981EAC" w:rsidRPr="7FCA6A4F">
        <w:rPr>
          <w:rFonts w:eastAsia="Segoe UI" w:cs="Segoe UI"/>
        </w:rPr>
        <w:t xml:space="preserve"> where possible, thus reducing the amount of code owned and maintained by our team.</w:t>
      </w:r>
    </w:p>
    <w:p w14:paraId="05335810" w14:textId="7B4E02C7" w:rsidR="00AC3D85" w:rsidRPr="00AC36B8" w:rsidRDefault="00AC3D85" w:rsidP="008A2308">
      <w:pPr>
        <w:pStyle w:val="ListParagraph"/>
        <w:numPr>
          <w:ilvl w:val="0"/>
          <w:numId w:val="20"/>
        </w:numPr>
        <w:rPr>
          <w:rFonts w:cs="Segoe UI"/>
        </w:rPr>
      </w:pPr>
      <w:r w:rsidRPr="00AC36B8">
        <w:rPr>
          <w:rFonts w:cs="Segoe UI"/>
        </w:rPr>
        <w:t>Keyboard focus and navigation</w:t>
      </w:r>
      <w:r w:rsidR="005D7CAD" w:rsidRPr="00AC36B8">
        <w:rPr>
          <w:rFonts w:cs="Segoe UI"/>
        </w:rPr>
        <w:t xml:space="preserve"> support</w:t>
      </w:r>
      <w:r w:rsidRPr="00AC36B8">
        <w:rPr>
          <w:rFonts w:cs="Segoe UI"/>
        </w:rPr>
        <w:t>.</w:t>
      </w:r>
    </w:p>
    <w:p w14:paraId="37F5A143" w14:textId="60D9E534" w:rsidR="00AC3D85" w:rsidRPr="00AC36B8" w:rsidRDefault="005D7CAD" w:rsidP="008A2308">
      <w:pPr>
        <w:pStyle w:val="ListParagraph"/>
        <w:numPr>
          <w:ilvl w:val="0"/>
          <w:numId w:val="20"/>
        </w:numPr>
        <w:rPr>
          <w:rFonts w:cs="Segoe UI"/>
        </w:rPr>
      </w:pPr>
      <w:r w:rsidRPr="00AC36B8">
        <w:rPr>
          <w:rFonts w:cs="Segoe UI"/>
        </w:rPr>
        <w:t>Touch/pointer i</w:t>
      </w:r>
      <w:r w:rsidR="00AC3D85" w:rsidRPr="00AC36B8">
        <w:rPr>
          <w:rFonts w:cs="Segoe UI"/>
        </w:rPr>
        <w:t>nput</w:t>
      </w:r>
      <w:r w:rsidR="00981EAC" w:rsidRPr="00AC36B8">
        <w:rPr>
          <w:rFonts w:cs="Segoe UI"/>
        </w:rPr>
        <w:t xml:space="preserve"> and hit-testing</w:t>
      </w:r>
      <w:r w:rsidR="00AC3D85" w:rsidRPr="00AC36B8">
        <w:rPr>
          <w:rFonts w:cs="Segoe UI"/>
        </w:rPr>
        <w:t xml:space="preserve"> integration.</w:t>
      </w:r>
    </w:p>
    <w:p w14:paraId="5168D69F" w14:textId="02259777" w:rsidR="00AC3D85" w:rsidRPr="00AC36B8" w:rsidRDefault="00AC3D85" w:rsidP="008A2308">
      <w:pPr>
        <w:pStyle w:val="ListParagraph"/>
        <w:numPr>
          <w:ilvl w:val="0"/>
          <w:numId w:val="20"/>
        </w:numPr>
        <w:rPr>
          <w:rFonts w:cs="Segoe UI"/>
        </w:rPr>
      </w:pPr>
      <w:r w:rsidRPr="00AC36B8">
        <w:rPr>
          <w:rFonts w:cs="Segoe UI"/>
        </w:rPr>
        <w:t>Accessibility</w:t>
      </w:r>
      <w:r w:rsidR="005D7CAD" w:rsidRPr="00AC36B8">
        <w:rPr>
          <w:rFonts w:cs="Segoe UI"/>
        </w:rPr>
        <w:t xml:space="preserve"> support</w:t>
      </w:r>
      <w:r w:rsidRPr="00AC36B8">
        <w:rPr>
          <w:rFonts w:cs="Segoe UI"/>
        </w:rPr>
        <w:t>.</w:t>
      </w:r>
    </w:p>
    <w:p w14:paraId="322D680B" w14:textId="0CB6AC5C" w:rsidR="00AC3D85" w:rsidRPr="00AC36B8" w:rsidRDefault="00AC3D85" w:rsidP="00AC3D85">
      <w:pPr>
        <w:pStyle w:val="Heading4"/>
        <w:rPr>
          <w:rFonts w:cs="Segoe UI"/>
        </w:rPr>
      </w:pPr>
      <w:r w:rsidRPr="00AC36B8">
        <w:rPr>
          <w:rFonts w:cs="Segoe UI"/>
        </w:rPr>
        <w:t>Non-Goals</w:t>
      </w:r>
    </w:p>
    <w:p w14:paraId="74DFAADC" w14:textId="7F687F8F" w:rsidR="00AC3D85" w:rsidRPr="00AC36B8" w:rsidRDefault="00AC3D85" w:rsidP="008A2308">
      <w:pPr>
        <w:pStyle w:val="ListParagraph"/>
        <w:numPr>
          <w:ilvl w:val="0"/>
          <w:numId w:val="21"/>
        </w:numPr>
        <w:rPr>
          <w:rFonts w:eastAsia="Segoe UI" w:cs="Segoe UI"/>
        </w:rPr>
      </w:pPr>
      <w:r w:rsidRPr="7FCA6A4F">
        <w:rPr>
          <w:rFonts w:eastAsia="Segoe UI" w:cs="Segoe UI"/>
        </w:rPr>
        <w:t xml:space="preserve">Move </w:t>
      </w:r>
      <w:r w:rsidR="00923E73" w:rsidRPr="7FCA6A4F">
        <w:rPr>
          <w:rFonts w:eastAsia="Segoe UI" w:cs="Segoe UI"/>
        </w:rPr>
        <w:t xml:space="preserve">more of our </w:t>
      </w:r>
      <w:r w:rsidR="00981EAC" w:rsidRPr="7FCA6A4F">
        <w:rPr>
          <w:rFonts w:eastAsia="Segoe UI" w:cs="Segoe UI"/>
        </w:rPr>
        <w:t xml:space="preserve">UIKit code into C++/CX. </w:t>
      </w:r>
    </w:p>
    <w:p w14:paraId="3CD280DE" w14:textId="3D4D26B6" w:rsidR="004415CF" w:rsidRPr="00AC36B8" w:rsidRDefault="00981EAC" w:rsidP="008A2308">
      <w:pPr>
        <w:pStyle w:val="ListParagraph"/>
        <w:numPr>
          <w:ilvl w:val="0"/>
          <w:numId w:val="21"/>
        </w:numPr>
        <w:rPr>
          <w:rFonts w:eastAsia="Segoe UI" w:cs="Segoe UI"/>
        </w:rPr>
      </w:pPr>
      <w:r w:rsidRPr="7FCA6A4F">
        <w:rPr>
          <w:rFonts w:eastAsia="Segoe UI" w:cs="Segoe UI"/>
        </w:rPr>
        <w:t>Provide fancy controls (collectionview, etc.) to non-WinObjC applications</w:t>
      </w:r>
      <w:r w:rsidR="00923E73" w:rsidRPr="7FCA6A4F">
        <w:rPr>
          <w:rFonts w:eastAsia="Segoe UI" w:cs="Segoe UI"/>
        </w:rPr>
        <w:t>.</w:t>
      </w:r>
    </w:p>
    <w:p w14:paraId="7F0D6337" w14:textId="39EA386F" w:rsidR="006F7BB6" w:rsidRPr="00AC36B8" w:rsidRDefault="006F7BB6" w:rsidP="006F7BB6">
      <w:pPr>
        <w:pStyle w:val="Heading3"/>
        <w:rPr>
          <w:rFonts w:eastAsia="Segoe UI" w:cs="Segoe UI"/>
        </w:rPr>
      </w:pPr>
      <w:r w:rsidRPr="7FCA6A4F">
        <w:rPr>
          <w:rFonts w:eastAsia="Segoe UI" w:cs="Segoe UI"/>
        </w:rPr>
        <w:t>UIView</w:t>
      </w:r>
    </w:p>
    <w:p w14:paraId="6983DEF3" w14:textId="69E1D311" w:rsidR="006F7BB6" w:rsidRPr="002E0992" w:rsidRDefault="006F7BB6" w:rsidP="006F7BB6">
      <w:pPr>
        <w:rPr>
          <w:rFonts w:cs="Segoe UI"/>
        </w:rPr>
      </w:pPr>
      <w:r w:rsidRPr="002E0992">
        <w:rPr>
          <w:rFonts w:eastAsia="Segoe UI" w:cs="Segoe UI"/>
        </w:rPr>
        <w:t xml:space="preserve">Just as on iOS, all UIViews on our platform are backed by a root CALayer.  However, as demonstrated in the </w:t>
      </w:r>
      <w:r w:rsidR="31BB4466" w:rsidRPr="002E0992">
        <w:rPr>
          <w:rStyle w:val="Hyperlink"/>
          <w:rFonts w:eastAsiaTheme="minorBidi"/>
          <w:sz w:val="20"/>
        </w:rPr>
        <w:t>Core Animation section above</w:t>
      </w:r>
      <w:r w:rsidR="31BB4466" w:rsidRPr="002E0992">
        <w:rPr>
          <w:rFonts w:eastAsia="Segoe UI" w:cs="Segoe UI"/>
        </w:rPr>
        <w:t>,</w:t>
      </w:r>
      <w:r w:rsidRPr="002E0992">
        <w:rPr>
          <w:rFonts w:eastAsia="Segoe UI" w:cs="Segoe UI"/>
        </w:rPr>
        <w:t xml:space="preserve"> WinObjC’s CALayers are simply proxies to various Xaml FrameworkElements.  This design allows us to easily integrate arbitrary Xaml UI into ported iOS applications</w:t>
      </w:r>
      <w:r w:rsidR="00A768A4" w:rsidRPr="002E0992">
        <w:rPr>
          <w:rFonts w:eastAsia="Segoe UI" w:cs="Segoe UI"/>
        </w:rPr>
        <w:t xml:space="preserve"> by wrapping</w:t>
      </w:r>
      <w:r w:rsidR="004870E1" w:rsidRPr="002E0992">
        <w:rPr>
          <w:rFonts w:eastAsia="Segoe UI" w:cs="Segoe UI"/>
        </w:rPr>
        <w:t xml:space="preserve"> </w:t>
      </w:r>
      <w:r w:rsidR="00A768A4" w:rsidRPr="002E0992">
        <w:rPr>
          <w:rFonts w:eastAsia="Segoe UI" w:cs="Segoe UI"/>
        </w:rPr>
        <w:t>them within UIView (and therefore CALayer) instances</w:t>
      </w:r>
      <w:r w:rsidR="31BB4466" w:rsidRPr="002E0992">
        <w:rPr>
          <w:rFonts w:eastAsia="Segoe UI" w:cs="Segoe UI"/>
        </w:rPr>
        <w:t>.</w:t>
      </w:r>
      <w:hyperlink w:anchor="_CACompositor" w:history="1"/>
    </w:p>
    <w:p w14:paraId="02E567CC" w14:textId="577E6952" w:rsidR="00D5370A" w:rsidRPr="00AC36B8" w:rsidRDefault="00F2623A" w:rsidP="00D5370A">
      <w:pPr>
        <w:pStyle w:val="Heading4"/>
        <w:rPr>
          <w:rFonts w:cs="Segoe UI"/>
        </w:rPr>
      </w:pPr>
      <w:bookmarkStart w:id="107" w:name="_Xaml-Backed_UIViews"/>
      <w:bookmarkEnd w:id="107"/>
      <w:r w:rsidRPr="7FCA6A4F">
        <w:rPr>
          <w:rFonts w:eastAsia="Segoe UI" w:cs="Segoe UI"/>
        </w:rPr>
        <w:t>Xaml-Backed UIViews</w:t>
      </w:r>
    </w:p>
    <w:p w14:paraId="0576A2D6" w14:textId="05DCD4AD" w:rsidR="00F2623A" w:rsidRPr="00AC36B8" w:rsidRDefault="003F3459" w:rsidP="00D5370A">
      <w:pPr>
        <w:rPr>
          <w:rFonts w:cs="Segoe UI"/>
        </w:rPr>
      </w:pPr>
      <w:r w:rsidRPr="7FCA6A4F">
        <w:rPr>
          <w:rFonts w:eastAsia="Segoe UI" w:cs="Segoe UI"/>
        </w:rPr>
        <w:t xml:space="preserve">WinObjC adds rich support for Xaml </w:t>
      </w:r>
      <w:r w:rsidR="00F2623A" w:rsidRPr="7FCA6A4F">
        <w:rPr>
          <w:rFonts w:eastAsia="Segoe UI" w:cs="Segoe UI"/>
        </w:rPr>
        <w:t>integration within apps</w:t>
      </w:r>
      <w:r w:rsidRPr="7FCA6A4F">
        <w:rPr>
          <w:rFonts w:eastAsia="Segoe UI" w:cs="Segoe UI"/>
        </w:rPr>
        <w:t>, by allowing app developers (including ourselves) to wrap arbitrary Xaml UI within UIView instance</w:t>
      </w:r>
      <w:r w:rsidR="004870E1" w:rsidRPr="7FCA6A4F">
        <w:rPr>
          <w:rFonts w:eastAsia="Segoe UI" w:cs="Segoe UI"/>
        </w:rPr>
        <w:t>s</w:t>
      </w:r>
      <w:r w:rsidRPr="7FCA6A4F">
        <w:rPr>
          <w:rFonts w:eastAsia="Segoe UI" w:cs="Segoe UI"/>
        </w:rPr>
        <w:t xml:space="preserve">. </w:t>
      </w:r>
      <w:r w:rsidRPr="7FCA6A4F">
        <w:rPr>
          <w:rFonts w:eastAsia="Segoe UI" w:cs="Segoe UI"/>
          <w:b/>
          <w:i/>
        </w:rPr>
        <w:t xml:space="preserve"> </w:t>
      </w:r>
      <w:r w:rsidR="004870E1" w:rsidRPr="7FCA6A4F">
        <w:rPr>
          <w:rFonts w:eastAsia="Segoe UI" w:cs="Segoe UI"/>
          <w:b/>
          <w:i/>
        </w:rPr>
        <w:t xml:space="preserve">Xaml-backed UIViews are </w:t>
      </w:r>
      <w:r w:rsidR="00F2623A" w:rsidRPr="7FCA6A4F">
        <w:rPr>
          <w:rFonts w:eastAsia="Segoe UI" w:cs="Segoe UI"/>
          <w:b/>
          <w:i/>
        </w:rPr>
        <w:t xml:space="preserve">a </w:t>
      </w:r>
      <w:r w:rsidR="00FD5C55" w:rsidRPr="7FCA6A4F">
        <w:rPr>
          <w:rFonts w:eastAsia="Segoe UI" w:cs="Segoe UI"/>
          <w:b/>
          <w:i/>
        </w:rPr>
        <w:t>tremendous</w:t>
      </w:r>
      <w:r w:rsidR="00F2623A" w:rsidRPr="7FCA6A4F">
        <w:rPr>
          <w:rFonts w:eastAsia="Segoe UI" w:cs="Segoe UI"/>
          <w:b/>
          <w:i/>
        </w:rPr>
        <w:t xml:space="preserve"> value-add for the WinObjC platform.</w:t>
      </w:r>
      <w:r w:rsidR="00F2623A" w:rsidRPr="7FCA6A4F">
        <w:rPr>
          <w:rFonts w:eastAsia="Segoe UI" w:cs="Segoe UI"/>
        </w:rPr>
        <w:t xml:space="preserve">  App developers can </w:t>
      </w:r>
      <w:r w:rsidR="004870E1" w:rsidRPr="7FCA6A4F">
        <w:rPr>
          <w:rFonts w:eastAsia="Segoe UI" w:cs="Segoe UI"/>
        </w:rPr>
        <w:t>instantiate</w:t>
      </w:r>
      <w:r w:rsidR="00F2623A" w:rsidRPr="7FCA6A4F">
        <w:rPr>
          <w:rFonts w:eastAsia="Segoe UI" w:cs="Segoe UI"/>
        </w:rPr>
        <w:t xml:space="preserve"> </w:t>
      </w:r>
      <w:r w:rsidR="004870E1" w:rsidRPr="7FCA6A4F">
        <w:rPr>
          <w:rFonts w:eastAsia="Segoe UI" w:cs="Segoe UI"/>
        </w:rPr>
        <w:t>a</w:t>
      </w:r>
      <w:r w:rsidR="00F2623A" w:rsidRPr="7FCA6A4F">
        <w:rPr>
          <w:rFonts w:eastAsia="Segoe UI" w:cs="Segoe UI"/>
        </w:rPr>
        <w:t>rbitrary Xaml elements</w:t>
      </w:r>
      <w:r w:rsidR="00C91C9A" w:rsidRPr="7FCA6A4F">
        <w:rPr>
          <w:rFonts w:eastAsia="Segoe UI" w:cs="Segoe UI"/>
        </w:rPr>
        <w:t xml:space="preserve"> (via WinRT projections into ObjectiveC)</w:t>
      </w:r>
      <w:r w:rsidR="00F2623A" w:rsidRPr="7FCA6A4F">
        <w:rPr>
          <w:rFonts w:eastAsia="Segoe UI" w:cs="Segoe UI"/>
        </w:rPr>
        <w:t>,</w:t>
      </w:r>
      <w:r w:rsidR="004870E1" w:rsidRPr="7FCA6A4F">
        <w:rPr>
          <w:rFonts w:eastAsia="Segoe UI" w:cs="Segoe UI"/>
        </w:rPr>
        <w:t xml:space="preserve"> which they can</w:t>
      </w:r>
      <w:r w:rsidR="00F2623A" w:rsidRPr="7FCA6A4F">
        <w:rPr>
          <w:rFonts w:eastAsia="Segoe UI" w:cs="Segoe UI"/>
        </w:rPr>
        <w:t xml:space="preserve"> position within their UI</w:t>
      </w:r>
      <w:r w:rsidR="004870E1" w:rsidRPr="7FCA6A4F">
        <w:rPr>
          <w:rFonts w:eastAsia="Segoe UI" w:cs="Segoe UI"/>
        </w:rPr>
        <w:t>View hierarchy</w:t>
      </w:r>
      <w:r w:rsidR="00F2623A" w:rsidRPr="7FCA6A4F">
        <w:rPr>
          <w:rFonts w:eastAsia="Segoe UI" w:cs="Segoe UI"/>
        </w:rPr>
        <w:t xml:space="preserve"> </w:t>
      </w:r>
      <w:r w:rsidR="00F2623A" w:rsidRPr="7FCA6A4F">
        <w:rPr>
          <w:rFonts w:eastAsia="Segoe UI" w:cs="Segoe UI"/>
          <w:i/>
        </w:rPr>
        <w:t xml:space="preserve">just as they do with the rest of </w:t>
      </w:r>
      <w:r w:rsidR="00C91C9A" w:rsidRPr="7FCA6A4F">
        <w:rPr>
          <w:rFonts w:eastAsia="Segoe UI" w:cs="Segoe UI"/>
          <w:i/>
        </w:rPr>
        <w:t>the UI in their application</w:t>
      </w:r>
      <w:r w:rsidR="00F2623A" w:rsidRPr="7FCA6A4F">
        <w:rPr>
          <w:rFonts w:eastAsia="Segoe UI" w:cs="Segoe UI"/>
        </w:rPr>
        <w:t>.</w:t>
      </w:r>
    </w:p>
    <w:p w14:paraId="626354D7" w14:textId="51A877F2" w:rsidR="00F2623A" w:rsidRPr="00AC36B8" w:rsidRDefault="00F2623A" w:rsidP="00D5370A">
      <w:pPr>
        <w:rPr>
          <w:rFonts w:cs="Segoe UI"/>
        </w:rPr>
      </w:pPr>
      <w:r w:rsidRPr="7FCA6A4F">
        <w:rPr>
          <w:rFonts w:eastAsia="Segoe UI" w:cs="Segoe UI"/>
        </w:rPr>
        <w:t xml:space="preserve">There two ways to wrap a Xaml FrameworkElement within a UIView; both are exposed off of the </w:t>
      </w:r>
      <w:r w:rsidRPr="7FCA6A4F">
        <w:rPr>
          <w:rFonts w:eastAsia="Segoe UI" w:cs="Segoe UI"/>
          <w:i/>
        </w:rPr>
        <w:t>new</w:t>
      </w:r>
      <w:r w:rsidRPr="7FCA6A4F">
        <w:rPr>
          <w:rFonts w:eastAsia="Segoe UI" w:cs="Segoe UI"/>
        </w:rPr>
        <w:t xml:space="preserve"> UIView (UIKitXamlExtensions) class category:</w:t>
      </w:r>
    </w:p>
    <w:p w14:paraId="4B9FD70D" w14:textId="0CB5DA0E" w:rsidR="00F2623A" w:rsidRPr="00AC36B8" w:rsidRDefault="00F2623A" w:rsidP="00F2623A">
      <w:pPr>
        <w:pStyle w:val="Heading5"/>
        <w:rPr>
          <w:rFonts w:cs="Segoe UI"/>
        </w:rPr>
      </w:pPr>
      <w:r w:rsidRPr="7FCA6A4F">
        <w:rPr>
          <w:rFonts w:eastAsia="Segoe UI" w:cs="Segoe UI"/>
        </w:rPr>
        <w:t>- (instancetype)initWithFrame:(CGRect)frame xamlElement:(WXFrameworkElement*)xamlElement</w:t>
      </w:r>
    </w:p>
    <w:p w14:paraId="50BEBC78" w14:textId="2D719472" w:rsidR="00F2623A" w:rsidRPr="00AC36B8" w:rsidRDefault="00F2623A" w:rsidP="00F2623A">
      <w:pPr>
        <w:rPr>
          <w:rFonts w:cs="Segoe UI"/>
        </w:rPr>
      </w:pPr>
      <w:r w:rsidRPr="7FCA6A4F">
        <w:rPr>
          <w:rFonts w:eastAsia="Segoe UI" w:cs="Segoe UI"/>
          <w:i/>
        </w:rPr>
        <w:t>Any</w:t>
      </w:r>
      <w:r w:rsidRPr="7FCA6A4F">
        <w:rPr>
          <w:rFonts w:eastAsia="Segoe UI" w:cs="Segoe UI"/>
        </w:rPr>
        <w:t xml:space="preserve"> Xaml FrameworkElement can be passed into our custom UIView init function</w:t>
      </w:r>
      <w:r w:rsidR="00423879" w:rsidRPr="7FCA6A4F">
        <w:rPr>
          <w:rFonts w:eastAsia="Segoe UI" w:cs="Segoe UI"/>
        </w:rPr>
        <w:t>, and that</w:t>
      </w:r>
      <w:r w:rsidRPr="7FCA6A4F">
        <w:rPr>
          <w:rFonts w:eastAsia="Segoe UI" w:cs="Segoe UI"/>
        </w:rPr>
        <w:t xml:space="preserve"> FrameworkElement is the </w:t>
      </w:r>
      <w:r w:rsidRPr="7FCA6A4F">
        <w:rPr>
          <w:rFonts w:eastAsia="Segoe UI" w:cs="Segoe UI"/>
          <w:i/>
        </w:rPr>
        <w:t>same object</w:t>
      </w:r>
      <w:r w:rsidRPr="7FCA6A4F">
        <w:rPr>
          <w:rFonts w:eastAsia="Segoe UI" w:cs="Segoe UI"/>
        </w:rPr>
        <w:t xml:space="preserve"> that is passed into the UIView’s backing CALayer (and its backing LayerProxy)</w:t>
      </w:r>
      <w:r w:rsidR="00423879" w:rsidRPr="7FCA6A4F">
        <w:rPr>
          <w:rFonts w:eastAsia="Segoe UI" w:cs="Segoe UI"/>
        </w:rPr>
        <w:t xml:space="preserve"> for layout and rendering purposes.</w:t>
      </w:r>
    </w:p>
    <w:p w14:paraId="7958AB75" w14:textId="67C65C4A" w:rsidR="00312F2B" w:rsidRPr="00AC36B8" w:rsidRDefault="00312F2B" w:rsidP="00F2623A">
      <w:pPr>
        <w:rPr>
          <w:rFonts w:cs="Segoe UI"/>
          <w:b/>
          <w:i/>
        </w:rPr>
      </w:pPr>
      <w:r w:rsidRPr="7FCA6A4F">
        <w:rPr>
          <w:rFonts w:eastAsia="Segoe UI" w:cs="Segoe UI"/>
          <w:b/>
          <w:i/>
        </w:rPr>
        <w:t>This is the recommended approach for developers to easily integrate new Xaml UI into their ported applications.</w:t>
      </w:r>
    </w:p>
    <w:p w14:paraId="3FCF766C" w14:textId="47B8B67F" w:rsidR="00F63A15" w:rsidRPr="00AC36B8" w:rsidRDefault="00F63A15" w:rsidP="00F2623A">
      <w:pPr>
        <w:rPr>
          <w:rFonts w:cs="Segoe UI"/>
          <w:b/>
          <w:i/>
        </w:rPr>
      </w:pPr>
      <w:r w:rsidRPr="7FCA6A4F">
        <w:rPr>
          <w:rFonts w:eastAsia="Segoe UI" w:cs="Segoe UI"/>
          <w:color w:val="FF0000"/>
          <w:highlight w:val="yellow"/>
        </w:rPr>
        <w:t>[TODO: Sequence diagram</w:t>
      </w:r>
      <w:r w:rsidR="000D2364" w:rsidRPr="7FCA6A4F">
        <w:rPr>
          <w:rFonts w:eastAsia="Segoe UI" w:cs="Segoe UI"/>
          <w:color w:val="FF0000"/>
          <w:highlight w:val="yellow"/>
        </w:rPr>
        <w:t xml:space="preserve"> and ultimate diagram showing the view, layer, and its xaml element</w:t>
      </w:r>
      <w:r w:rsidRPr="7FCA6A4F">
        <w:rPr>
          <w:rFonts w:eastAsia="Segoe UI" w:cs="Segoe UI"/>
          <w:color w:val="FF0000"/>
          <w:highlight w:val="yellow"/>
        </w:rPr>
        <w:t>?]</w:t>
      </w:r>
    </w:p>
    <w:p w14:paraId="59516ADF" w14:textId="7503D03F" w:rsidR="00F2623A" w:rsidRPr="00AC36B8" w:rsidRDefault="00F2623A" w:rsidP="00F2623A">
      <w:pPr>
        <w:pStyle w:val="Heading5"/>
        <w:rPr>
          <w:rFonts w:cs="Segoe UI"/>
        </w:rPr>
      </w:pPr>
      <w:r w:rsidRPr="7FCA6A4F">
        <w:rPr>
          <w:rFonts w:eastAsia="Segoe UI" w:cs="Segoe UI"/>
        </w:rPr>
        <w:t>+ (WXFrameworkElement*)</w:t>
      </w:r>
      <w:commentRangeStart w:id="108"/>
      <w:r w:rsidRPr="7FCA6A4F">
        <w:rPr>
          <w:rFonts w:eastAsia="Segoe UI" w:cs="Segoe UI"/>
        </w:rPr>
        <w:t>createXamlElement</w:t>
      </w:r>
      <w:commentRangeEnd w:id="108"/>
      <w:r w:rsidR="007C119B">
        <w:rPr>
          <w:rStyle w:val="CommentReference"/>
        </w:rPr>
        <w:commentReference w:id="108"/>
      </w:r>
    </w:p>
    <w:p w14:paraId="1B25EFA0" w14:textId="41D03B57" w:rsidR="00423879" w:rsidRPr="00AC36B8" w:rsidRDefault="00F2623A" w:rsidP="00EC3ED2">
      <w:pPr>
        <w:rPr>
          <w:rFonts w:cs="Segoe UI"/>
        </w:rPr>
      </w:pPr>
      <w:r w:rsidRPr="7FCA6A4F">
        <w:rPr>
          <w:rFonts w:eastAsia="Segoe UI" w:cs="Segoe UI"/>
        </w:rPr>
        <w:t xml:space="preserve">Custom UIViews can ‘declare’ the type of their Xaml FrameworkElement by implementing the static </w:t>
      </w:r>
      <w:r w:rsidRPr="7FCA6A4F">
        <w:rPr>
          <w:rFonts w:eastAsia="Segoe UI" w:cs="Segoe UI"/>
          <w:i/>
        </w:rPr>
        <w:t>createXamlElement</w:t>
      </w:r>
      <w:r w:rsidRPr="7FCA6A4F">
        <w:rPr>
          <w:rFonts w:eastAsia="Segoe UI" w:cs="Segoe UI"/>
        </w:rPr>
        <w:t xml:space="preserve"> method that we’ve added to a new UIView (UIKitXamlExtensions) class category.  </w:t>
      </w:r>
    </w:p>
    <w:p w14:paraId="530ED37F" w14:textId="40D3479B" w:rsidR="00EC3ED2" w:rsidRPr="002E0992" w:rsidRDefault="002A12AB" w:rsidP="00EC3ED2">
      <w:pPr>
        <w:rPr>
          <w:rFonts w:cs="Segoe UI"/>
        </w:rPr>
      </w:pPr>
      <w:r w:rsidRPr="002E0992">
        <w:rPr>
          <w:rFonts w:eastAsia="Segoe UI" w:cs="Segoe UI"/>
        </w:rPr>
        <w:t>WinObjC’s</w:t>
      </w:r>
      <w:r w:rsidR="00EC3ED2" w:rsidRPr="002E0992">
        <w:rPr>
          <w:rFonts w:eastAsia="Segoe UI" w:cs="Segoe UI"/>
        </w:rPr>
        <w:t xml:space="preserve"> default UIView init path calls this method (if it exists) on custom UIView types, similar to the pattern </w:t>
      </w:r>
      <w:r w:rsidRPr="002E0992">
        <w:rPr>
          <w:rFonts w:eastAsia="Segoe UI" w:cs="Segoe UI"/>
        </w:rPr>
        <w:t xml:space="preserve">that </w:t>
      </w:r>
      <w:r w:rsidR="00EC3ED2" w:rsidRPr="002E0992">
        <w:rPr>
          <w:rFonts w:eastAsia="Segoe UI" w:cs="Segoe UI"/>
        </w:rPr>
        <w:t xml:space="preserve">UIView uses when creating its backing </w:t>
      </w:r>
      <w:hyperlink r:id="rId98">
        <w:r w:rsidR="31BB4466" w:rsidRPr="002E0992">
          <w:rPr>
            <w:rStyle w:val="Hyperlink"/>
            <w:rFonts w:eastAsiaTheme="minorBidi"/>
            <w:sz w:val="20"/>
          </w:rPr>
          <w:t>layerClass</w:t>
        </w:r>
      </w:hyperlink>
      <w:r w:rsidR="00423879" w:rsidRPr="002E0992">
        <w:rPr>
          <w:rFonts w:eastAsia="Segoe UI" w:cs="Segoe UI"/>
        </w:rPr>
        <w:t>.</w:t>
      </w:r>
    </w:p>
    <w:p w14:paraId="0A552C0D" w14:textId="21519FC6" w:rsidR="00F2623A" w:rsidRPr="00AC36B8" w:rsidRDefault="00F2623A" w:rsidP="00F2623A">
      <w:pPr>
        <w:rPr>
          <w:rFonts w:cs="Segoe UI"/>
        </w:rPr>
      </w:pPr>
      <w:r w:rsidRPr="7FCA6A4F">
        <w:rPr>
          <w:rFonts w:eastAsia="Segoe UI" w:cs="Segoe UI"/>
          <w:b/>
          <w:i/>
        </w:rPr>
        <w:t xml:space="preserve">This is </w:t>
      </w:r>
      <w:r w:rsidR="00EC3ED2" w:rsidRPr="7FCA6A4F">
        <w:rPr>
          <w:rFonts w:eastAsia="Segoe UI" w:cs="Segoe UI"/>
          <w:b/>
          <w:i/>
        </w:rPr>
        <w:t>the recommended approach</w:t>
      </w:r>
      <w:r w:rsidRPr="7FCA6A4F">
        <w:rPr>
          <w:rFonts w:eastAsia="Segoe UI" w:cs="Segoe UI"/>
          <w:b/>
          <w:i/>
        </w:rPr>
        <w:t xml:space="preserve"> for custom </w:t>
      </w:r>
      <w:r w:rsidR="00312F2B" w:rsidRPr="7FCA6A4F">
        <w:rPr>
          <w:rFonts w:eastAsia="Segoe UI" w:cs="Segoe UI"/>
          <w:b/>
          <w:i/>
        </w:rPr>
        <w:t>UIViews</w:t>
      </w:r>
      <w:r w:rsidRPr="7FCA6A4F">
        <w:rPr>
          <w:rFonts w:eastAsia="Segoe UI" w:cs="Segoe UI"/>
          <w:b/>
          <w:i/>
        </w:rPr>
        <w:t xml:space="preserve"> that are built upon a specific Xaml FrameworkElement ty</w:t>
      </w:r>
      <w:r w:rsidR="002A12AB" w:rsidRPr="7FCA6A4F">
        <w:rPr>
          <w:rFonts w:eastAsia="Segoe UI" w:cs="Segoe UI"/>
          <w:b/>
          <w:i/>
        </w:rPr>
        <w:t>pe</w:t>
      </w:r>
      <w:r w:rsidR="002A12AB" w:rsidRPr="7FCA6A4F">
        <w:rPr>
          <w:rFonts w:eastAsia="Segoe UI" w:cs="Segoe UI"/>
        </w:rPr>
        <w:t>, and it’s the approach we use for all of our Xaml-backed UIKit controls (</w:t>
      </w:r>
      <w:r w:rsidRPr="7FCA6A4F">
        <w:rPr>
          <w:rFonts w:eastAsia="Segoe UI" w:cs="Segoe UI"/>
        </w:rPr>
        <w:t xml:space="preserve">UIButton, </w:t>
      </w:r>
      <w:r w:rsidR="002A12AB" w:rsidRPr="7FCA6A4F">
        <w:rPr>
          <w:rFonts w:eastAsia="Segoe UI" w:cs="Segoe UI"/>
        </w:rPr>
        <w:t>etc.</w:t>
      </w:r>
      <w:r w:rsidRPr="7FCA6A4F">
        <w:rPr>
          <w:rFonts w:eastAsia="Segoe UI" w:cs="Segoe UI"/>
        </w:rPr>
        <w:t xml:space="preserve">).  </w:t>
      </w:r>
    </w:p>
    <w:p w14:paraId="536B2F4B" w14:textId="2F6AE677" w:rsidR="00F63A15" w:rsidRPr="00AC36B8" w:rsidRDefault="000D2364" w:rsidP="00F2623A">
      <w:pPr>
        <w:rPr>
          <w:rFonts w:cs="Segoe UI"/>
        </w:rPr>
      </w:pPr>
      <w:r w:rsidRPr="7FCA6A4F">
        <w:rPr>
          <w:rFonts w:eastAsia="Segoe UI" w:cs="Segoe UI"/>
          <w:color w:val="FF0000"/>
          <w:highlight w:val="yellow"/>
        </w:rPr>
        <w:t>[TODO: Sequence diagram and ultimate diagram showing the view, layer, and its xaml element?]</w:t>
      </w:r>
    </w:p>
    <w:p w14:paraId="078FE31A" w14:textId="501C9A4A" w:rsidR="00D50E06" w:rsidRPr="00AC36B8" w:rsidRDefault="00CF0E65" w:rsidP="00D50E06">
      <w:pPr>
        <w:pStyle w:val="Heading3"/>
        <w:rPr>
          <w:rFonts w:eastAsia="Segoe UI" w:cs="Segoe UI"/>
        </w:rPr>
      </w:pPr>
      <w:bookmarkStart w:id="109" w:name="_UIKit_Control_Types"/>
      <w:bookmarkEnd w:id="109"/>
      <w:r w:rsidRPr="7FCA6A4F">
        <w:rPr>
          <w:rFonts w:eastAsia="Segoe UI" w:cs="Segoe UI"/>
        </w:rPr>
        <w:t xml:space="preserve">UIKit </w:t>
      </w:r>
      <w:r w:rsidR="00D50E06" w:rsidRPr="7FCA6A4F">
        <w:rPr>
          <w:rFonts w:eastAsia="Segoe UI" w:cs="Segoe UI"/>
        </w:rPr>
        <w:t>C</w:t>
      </w:r>
      <w:r w:rsidR="0035277B" w:rsidRPr="7FCA6A4F">
        <w:rPr>
          <w:rFonts w:eastAsia="Segoe UI" w:cs="Segoe UI"/>
        </w:rPr>
        <w:t>ontrol Types</w:t>
      </w:r>
    </w:p>
    <w:p w14:paraId="7DC92F4C" w14:textId="3B9EC586" w:rsidR="00460F27" w:rsidRPr="002E0992" w:rsidRDefault="00982317" w:rsidP="00460F27">
      <w:pPr>
        <w:rPr>
          <w:rFonts w:cs="Segoe UI"/>
        </w:rPr>
      </w:pPr>
      <w:r w:rsidRPr="002E0992">
        <w:rPr>
          <w:rFonts w:eastAsia="Segoe UI" w:cs="Segoe UI"/>
        </w:rPr>
        <w:t>UIKit controls</w:t>
      </w:r>
      <w:r w:rsidR="00923E73" w:rsidRPr="002E0992">
        <w:rPr>
          <w:rFonts w:eastAsia="Segoe UI" w:cs="Segoe UI"/>
        </w:rPr>
        <w:t xml:space="preserve"> </w:t>
      </w:r>
      <w:r w:rsidRPr="002E0992">
        <w:rPr>
          <w:rFonts w:eastAsia="Segoe UI" w:cs="Segoe UI"/>
        </w:rPr>
        <w:t xml:space="preserve">come in </w:t>
      </w:r>
      <w:r w:rsidRPr="002E0992">
        <w:rPr>
          <w:rFonts w:eastAsia="Segoe UI" w:cs="Segoe UI"/>
          <w:i/>
        </w:rPr>
        <w:t>essentially</w:t>
      </w:r>
      <w:r w:rsidRPr="002E0992">
        <w:rPr>
          <w:rFonts w:eastAsia="Segoe UI" w:cs="Segoe UI"/>
        </w:rPr>
        <w:t xml:space="preserve"> </w:t>
      </w:r>
      <w:r w:rsidR="00D50E06" w:rsidRPr="002E0992">
        <w:rPr>
          <w:rFonts w:eastAsia="Segoe UI" w:cs="Segoe UI"/>
        </w:rPr>
        <w:t>three</w:t>
      </w:r>
      <w:r w:rsidRPr="002E0992">
        <w:rPr>
          <w:rFonts w:eastAsia="Segoe UI" w:cs="Segoe UI"/>
        </w:rPr>
        <w:t xml:space="preserve"> forms:</w:t>
      </w:r>
    </w:p>
    <w:p w14:paraId="591AB709" w14:textId="77777777" w:rsidR="008D5F38" w:rsidRPr="002E0992" w:rsidRDefault="008D5F38" w:rsidP="008A2308">
      <w:pPr>
        <w:pStyle w:val="Heading4"/>
        <w:numPr>
          <w:ilvl w:val="0"/>
          <w:numId w:val="18"/>
        </w:numPr>
        <w:rPr>
          <w:rFonts w:cs="Segoe UI"/>
        </w:rPr>
      </w:pPr>
      <w:r w:rsidRPr="002E0992">
        <w:rPr>
          <w:rFonts w:cs="Segoe UI"/>
        </w:rPr>
        <w:t>Opaque Controls</w:t>
      </w:r>
    </w:p>
    <w:p w14:paraId="5EEEFD2E" w14:textId="77777777" w:rsidR="00923E73" w:rsidRPr="002E0992" w:rsidRDefault="008D5F38" w:rsidP="008D5F38">
      <w:pPr>
        <w:pStyle w:val="ListParagraph"/>
        <w:rPr>
          <w:rFonts w:cs="Segoe UI"/>
        </w:rPr>
      </w:pPr>
      <w:r w:rsidRPr="002E0992">
        <w:rPr>
          <w:rFonts w:eastAsia="Segoe UI" w:cs="Segoe UI"/>
        </w:rPr>
        <w:t xml:space="preserve">Controls such as UILabel, UIImageView, UIActionSheet, UIDatePicker, and UIProgressRing </w:t>
      </w:r>
      <w:r w:rsidR="00923E73" w:rsidRPr="002E0992">
        <w:rPr>
          <w:rFonts w:eastAsia="Segoe UI" w:cs="Segoe UI"/>
        </w:rPr>
        <w:t xml:space="preserve">all </w:t>
      </w:r>
      <w:r w:rsidRPr="002E0992">
        <w:rPr>
          <w:rFonts w:eastAsia="Segoe UI" w:cs="Segoe UI"/>
        </w:rPr>
        <w:t xml:space="preserve">fall into this category.  </w:t>
      </w:r>
    </w:p>
    <w:p w14:paraId="4957E736" w14:textId="48E8E82B" w:rsidR="00D5418F" w:rsidRPr="002E0992" w:rsidRDefault="008D5F38" w:rsidP="008D5F38">
      <w:pPr>
        <w:pStyle w:val="ListParagraph"/>
        <w:rPr>
          <w:rFonts w:cs="Segoe UI"/>
        </w:rPr>
      </w:pPr>
      <w:r w:rsidRPr="002E0992">
        <w:rPr>
          <w:rFonts w:eastAsia="Segoe UI" w:cs="Segoe UI"/>
        </w:rPr>
        <w:t xml:space="preserve">Such controls are </w:t>
      </w:r>
      <w:r w:rsidR="00923E73" w:rsidRPr="002E0992">
        <w:rPr>
          <w:rFonts w:eastAsia="Segoe UI" w:cs="Segoe UI"/>
        </w:rPr>
        <w:t>relatively easy</w:t>
      </w:r>
      <w:r w:rsidRPr="002E0992">
        <w:rPr>
          <w:rFonts w:eastAsia="Segoe UI" w:cs="Segoe UI"/>
        </w:rPr>
        <w:t xml:space="preserve"> to port to Xaml, because</w:t>
      </w:r>
      <w:r w:rsidR="00D5418F" w:rsidRPr="002E0992">
        <w:rPr>
          <w:rFonts w:eastAsia="Segoe UI" w:cs="Segoe UI"/>
        </w:rPr>
        <w:t xml:space="preserve"> their internal pre-canned subviews (if any) are not exposed to subclasses for dynamic layout purposes.  </w:t>
      </w:r>
    </w:p>
    <w:p w14:paraId="4C5554B0" w14:textId="77777777" w:rsidR="00E36347" w:rsidRPr="002E0992" w:rsidRDefault="00923E73" w:rsidP="008D5F38">
      <w:pPr>
        <w:pStyle w:val="ListParagraph"/>
        <w:rPr>
          <w:rFonts w:cs="Segoe UI"/>
        </w:rPr>
      </w:pPr>
      <w:r w:rsidRPr="002E0992">
        <w:rPr>
          <w:rFonts w:eastAsia="Segoe UI" w:cs="Segoe UI"/>
        </w:rPr>
        <w:t>The opaque nature of these controls</w:t>
      </w:r>
      <w:r w:rsidR="00D5418F" w:rsidRPr="002E0992">
        <w:rPr>
          <w:rFonts w:eastAsia="Segoe UI" w:cs="Segoe UI"/>
        </w:rPr>
        <w:t xml:space="preserve"> allows us to </w:t>
      </w:r>
      <w:r w:rsidR="008D5F38" w:rsidRPr="002E0992">
        <w:rPr>
          <w:rFonts w:eastAsia="Segoe UI" w:cs="Segoe UI"/>
        </w:rPr>
        <w:t>build the</w:t>
      </w:r>
      <w:r w:rsidRPr="002E0992">
        <w:rPr>
          <w:rFonts w:eastAsia="Segoe UI" w:cs="Segoe UI"/>
        </w:rPr>
        <w:t>ir</w:t>
      </w:r>
      <w:r w:rsidR="008D5F38" w:rsidRPr="002E0992">
        <w:rPr>
          <w:rFonts w:eastAsia="Segoe UI" w:cs="Segoe UI"/>
        </w:rPr>
        <w:t xml:space="preserve"> </w:t>
      </w:r>
      <w:r w:rsidR="008D5F38" w:rsidRPr="002E0992">
        <w:rPr>
          <w:rFonts w:eastAsia="Segoe UI" w:cs="Segoe UI"/>
          <w:i/>
        </w:rPr>
        <w:t>entire control</w:t>
      </w:r>
      <w:r w:rsidR="008D5F38" w:rsidRPr="002E0992">
        <w:rPr>
          <w:rFonts w:eastAsia="Segoe UI" w:cs="Segoe UI"/>
        </w:rPr>
        <w:t xml:space="preserve"> implementation in Xaml</w:t>
      </w:r>
      <w:r w:rsidR="000208D0" w:rsidRPr="002E0992">
        <w:rPr>
          <w:rFonts w:eastAsia="Segoe UI" w:cs="Segoe UI"/>
        </w:rPr>
        <w:t xml:space="preserve"> (</w:t>
      </w:r>
      <w:r w:rsidR="00D5418F" w:rsidRPr="002E0992">
        <w:rPr>
          <w:rFonts w:eastAsia="Segoe UI" w:cs="Segoe UI"/>
        </w:rPr>
        <w:t>by</w:t>
      </w:r>
      <w:r w:rsidR="000208D0" w:rsidRPr="002E0992">
        <w:rPr>
          <w:rFonts w:eastAsia="Segoe UI" w:cs="Segoe UI"/>
        </w:rPr>
        <w:t xml:space="preserve"> subclass</w:t>
      </w:r>
      <w:r w:rsidR="00D5418F" w:rsidRPr="002E0992">
        <w:rPr>
          <w:rFonts w:eastAsia="Segoe UI" w:cs="Segoe UI"/>
        </w:rPr>
        <w:t xml:space="preserve">ing a Xaml control, providing a </w:t>
      </w:r>
      <w:r w:rsidRPr="002E0992">
        <w:rPr>
          <w:rFonts w:eastAsia="Segoe UI" w:cs="Segoe UI"/>
        </w:rPr>
        <w:t>custom control template, etc.), and we can perform straightforward mappings of the</w:t>
      </w:r>
      <w:r w:rsidR="00D5418F" w:rsidRPr="002E0992">
        <w:rPr>
          <w:rFonts w:eastAsia="Segoe UI" w:cs="Segoe UI"/>
        </w:rPr>
        <w:t xml:space="preserve"> UIKit control’s</w:t>
      </w:r>
      <w:r w:rsidR="008D5F38" w:rsidRPr="002E0992">
        <w:rPr>
          <w:rFonts w:eastAsia="Segoe UI" w:cs="Segoe UI"/>
        </w:rPr>
        <w:t xml:space="preserve"> customization </w:t>
      </w:r>
      <w:r w:rsidRPr="002E0992">
        <w:rPr>
          <w:rFonts w:eastAsia="Segoe UI" w:cs="Segoe UI"/>
        </w:rPr>
        <w:t>properties</w:t>
      </w:r>
      <w:r w:rsidR="008D5F38" w:rsidRPr="002E0992">
        <w:rPr>
          <w:rFonts w:eastAsia="Segoe UI" w:cs="Segoe UI"/>
        </w:rPr>
        <w:t xml:space="preserve"> (fonts, colors, insets, images, text, etc.) across to our Xaml implementation</w:t>
      </w:r>
      <w:r w:rsidR="000208D0" w:rsidRPr="002E0992">
        <w:rPr>
          <w:rFonts w:eastAsia="Segoe UI" w:cs="Segoe UI"/>
        </w:rPr>
        <w:t xml:space="preserve"> as needed</w:t>
      </w:r>
      <w:r w:rsidR="008D5F38" w:rsidRPr="002E0992">
        <w:rPr>
          <w:rFonts w:eastAsia="Segoe UI" w:cs="Segoe UI"/>
        </w:rPr>
        <w:t>.</w:t>
      </w:r>
      <w:r w:rsidR="00D5418F" w:rsidRPr="002E0992">
        <w:rPr>
          <w:rFonts w:eastAsia="Segoe UI" w:cs="Segoe UI"/>
        </w:rPr>
        <w:t xml:space="preserve"> </w:t>
      </w:r>
    </w:p>
    <w:p w14:paraId="70ECBF57" w14:textId="3F9349B3" w:rsidR="008D5F38" w:rsidRPr="002E0992" w:rsidRDefault="00E36347" w:rsidP="008D5F38">
      <w:pPr>
        <w:pStyle w:val="ListParagraph"/>
        <w:rPr>
          <w:rFonts w:cs="Segoe UI"/>
          <w:color w:val="auto"/>
        </w:rPr>
      </w:pPr>
      <w:r w:rsidRPr="002E0992">
        <w:rPr>
          <w:rFonts w:eastAsia="Segoe UI" w:cs="Segoe UI"/>
          <w:b/>
          <w:i/>
        </w:rPr>
        <w:t>Opaque controls are the easiest for us to build on Xaml</w:t>
      </w:r>
      <w:r w:rsidRPr="002E0992">
        <w:rPr>
          <w:rFonts w:eastAsia="Segoe UI" w:cs="Segoe UI"/>
        </w:rPr>
        <w:t xml:space="preserve">, and fortunately, they make up </w:t>
      </w:r>
      <w:r w:rsidRPr="002E0992">
        <w:rPr>
          <w:rFonts w:eastAsia="Segoe UI" w:cs="Segoe UI"/>
          <w:i/>
        </w:rPr>
        <w:t>the</w:t>
      </w:r>
      <w:r w:rsidRPr="002E0992">
        <w:rPr>
          <w:rFonts w:eastAsia="Segoe UI" w:cs="Segoe UI"/>
        </w:rPr>
        <w:t xml:space="preserve"> </w:t>
      </w:r>
      <w:r w:rsidRPr="002E0992">
        <w:rPr>
          <w:rFonts w:eastAsia="Segoe UI" w:cs="Segoe UI"/>
          <w:i/>
        </w:rPr>
        <w:t>majority</w:t>
      </w:r>
      <w:r w:rsidRPr="002E0992">
        <w:rPr>
          <w:rFonts w:eastAsia="Segoe UI" w:cs="Segoe UI"/>
        </w:rPr>
        <w:t xml:space="preserve"> of the in-box UIKit controls.</w:t>
      </w:r>
    </w:p>
    <w:p w14:paraId="5F686FFD" w14:textId="4456C031" w:rsidR="00460F27" w:rsidRPr="002E0992" w:rsidRDefault="002709EC" w:rsidP="008A2308">
      <w:pPr>
        <w:pStyle w:val="Heading4"/>
        <w:numPr>
          <w:ilvl w:val="0"/>
          <w:numId w:val="18"/>
        </w:numPr>
        <w:rPr>
          <w:rFonts w:cs="Segoe UI"/>
        </w:rPr>
      </w:pPr>
      <w:r w:rsidRPr="002E0992">
        <w:rPr>
          <w:rFonts w:cs="Segoe UI"/>
        </w:rPr>
        <w:t>Composited</w:t>
      </w:r>
      <w:r w:rsidR="00460F27" w:rsidRPr="002E0992">
        <w:rPr>
          <w:rFonts w:cs="Segoe UI"/>
        </w:rPr>
        <w:t xml:space="preserve"> Controls</w:t>
      </w:r>
    </w:p>
    <w:p w14:paraId="0623A060" w14:textId="49911188" w:rsidR="00D5418F" w:rsidRPr="002E0992" w:rsidRDefault="00460F27" w:rsidP="00982317">
      <w:pPr>
        <w:pStyle w:val="ListParagraph"/>
        <w:rPr>
          <w:rFonts w:cs="Segoe UI"/>
        </w:rPr>
      </w:pPr>
      <w:r w:rsidRPr="002E0992">
        <w:rPr>
          <w:rFonts w:eastAsia="Segoe UI" w:cs="Segoe UI"/>
        </w:rPr>
        <w:t>Controls such as UIButton fall into this category.  UIButton contains two pre-canned subviews; titleLabel (</w:t>
      </w:r>
      <w:r w:rsidR="0049524A" w:rsidRPr="002E0992">
        <w:rPr>
          <w:rFonts w:eastAsia="Segoe UI" w:cs="Segoe UI"/>
        </w:rPr>
        <w:t xml:space="preserve">a </w:t>
      </w:r>
      <w:r w:rsidRPr="002E0992">
        <w:rPr>
          <w:rFonts w:eastAsia="Segoe UI" w:cs="Segoe UI"/>
        </w:rPr>
        <w:t>UILabel), and imageView (</w:t>
      </w:r>
      <w:r w:rsidR="0049524A" w:rsidRPr="002E0992">
        <w:rPr>
          <w:rFonts w:eastAsia="Segoe UI" w:cs="Segoe UI"/>
        </w:rPr>
        <w:t xml:space="preserve">a </w:t>
      </w:r>
      <w:r w:rsidRPr="002E0992">
        <w:rPr>
          <w:rFonts w:eastAsia="Segoe UI" w:cs="Segoe UI"/>
        </w:rPr>
        <w:t>UIImageView)</w:t>
      </w:r>
      <w:r w:rsidR="00BD1FFD" w:rsidRPr="002E0992">
        <w:rPr>
          <w:rFonts w:eastAsia="Segoe UI" w:cs="Segoe UI"/>
        </w:rPr>
        <w:t xml:space="preserve">.  </w:t>
      </w:r>
      <w:r w:rsidR="0049524A" w:rsidRPr="002E0992">
        <w:rPr>
          <w:rFonts w:eastAsia="Segoe UI" w:cs="Segoe UI"/>
        </w:rPr>
        <w:t xml:space="preserve">UIButton subclasses </w:t>
      </w:r>
      <w:r w:rsidR="0049524A" w:rsidRPr="002E0992">
        <w:rPr>
          <w:rFonts w:eastAsia="Segoe UI" w:cs="Segoe UI"/>
          <w:i/>
        </w:rPr>
        <w:t>frequently</w:t>
      </w:r>
      <w:r w:rsidR="0049524A" w:rsidRPr="002E0992">
        <w:rPr>
          <w:rFonts w:eastAsia="Segoe UI" w:cs="Segoe UI"/>
        </w:rPr>
        <w:t xml:space="preserve"> override </w:t>
      </w:r>
      <w:r w:rsidR="00BD1FFD" w:rsidRPr="002E0992">
        <w:rPr>
          <w:rFonts w:eastAsia="Segoe UI" w:cs="Segoe UI"/>
        </w:rPr>
        <w:t>certain UIButton methods (</w:t>
      </w:r>
      <w:hyperlink r:id="rId99">
        <w:r w:rsidR="31BB4466" w:rsidRPr="002E0992">
          <w:rPr>
            <w:rStyle w:val="Hyperlink"/>
            <w:rFonts w:eastAsiaTheme="minorBidi"/>
            <w:sz w:val="20"/>
          </w:rPr>
          <w:t>contentRectForBounds</w:t>
        </w:r>
      </w:hyperlink>
      <w:r w:rsidR="31BB4466" w:rsidRPr="002E0992">
        <w:rPr>
          <w:rFonts w:eastAsia="Segoe UI" w:cs="Segoe UI"/>
        </w:rPr>
        <w:t xml:space="preserve">, etc.), </w:t>
      </w:r>
      <w:r w:rsidR="00BD1FFD" w:rsidRPr="002E0992">
        <w:rPr>
          <w:rFonts w:eastAsia="Segoe UI" w:cs="Segoe UI"/>
        </w:rPr>
        <w:t xml:space="preserve">in order </w:t>
      </w:r>
      <w:r w:rsidRPr="002E0992">
        <w:rPr>
          <w:rFonts w:eastAsia="Segoe UI" w:cs="Segoe UI"/>
        </w:rPr>
        <w:t xml:space="preserve">to explicitly position </w:t>
      </w:r>
      <w:r w:rsidR="00BD1FFD" w:rsidRPr="002E0992">
        <w:rPr>
          <w:rFonts w:eastAsia="Segoe UI" w:cs="Segoe UI"/>
        </w:rPr>
        <w:t>the</w:t>
      </w:r>
      <w:r w:rsidR="009A2B16" w:rsidRPr="002E0992">
        <w:rPr>
          <w:rFonts w:eastAsia="Segoe UI" w:cs="Segoe UI"/>
        </w:rPr>
        <w:t xml:space="preserve"> pre-canned</w:t>
      </w:r>
      <w:r w:rsidR="00982317" w:rsidRPr="002E0992">
        <w:rPr>
          <w:rFonts w:eastAsia="Segoe UI" w:cs="Segoe UI"/>
        </w:rPr>
        <w:t xml:space="preserve"> subviews</w:t>
      </w:r>
      <w:r w:rsidRPr="002E0992">
        <w:rPr>
          <w:rFonts w:eastAsia="Segoe UI" w:cs="Segoe UI"/>
        </w:rPr>
        <w:t xml:space="preserve"> </w:t>
      </w:r>
      <w:r w:rsidR="00982317" w:rsidRPr="002E0992">
        <w:rPr>
          <w:rFonts w:eastAsia="Segoe UI" w:cs="Segoe UI"/>
        </w:rPr>
        <w:t>at runtime</w:t>
      </w:r>
      <w:r w:rsidRPr="002E0992">
        <w:rPr>
          <w:rFonts w:eastAsia="Segoe UI" w:cs="Segoe UI"/>
        </w:rPr>
        <w:t>.</w:t>
      </w:r>
      <w:r w:rsidR="0049524A" w:rsidRPr="002E0992">
        <w:rPr>
          <w:rFonts w:eastAsia="Segoe UI" w:cs="Segoe UI"/>
        </w:rPr>
        <w:t xml:space="preserve">  </w:t>
      </w:r>
    </w:p>
    <w:p w14:paraId="262ED647" w14:textId="209130E0" w:rsidR="00AD6745" w:rsidRPr="002E0992" w:rsidRDefault="000208D0" w:rsidP="00982317">
      <w:pPr>
        <w:pStyle w:val="ListParagraph"/>
        <w:rPr>
          <w:rFonts w:cs="Segoe UI"/>
        </w:rPr>
      </w:pPr>
      <w:r w:rsidRPr="002E0992">
        <w:rPr>
          <w:rFonts w:eastAsia="Segoe UI" w:cs="Segoe UI"/>
        </w:rPr>
        <w:t xml:space="preserve">Other composited controls (such as </w:t>
      </w:r>
      <w:r w:rsidR="0049524A" w:rsidRPr="002E0992">
        <w:rPr>
          <w:rFonts w:eastAsia="Segoe UI" w:cs="Segoe UI"/>
        </w:rPr>
        <w:t>UISlider and UITextField</w:t>
      </w:r>
      <w:r w:rsidRPr="002E0992">
        <w:rPr>
          <w:rFonts w:eastAsia="Segoe UI" w:cs="Segoe UI"/>
        </w:rPr>
        <w:t>)</w:t>
      </w:r>
      <w:r w:rsidR="0049524A" w:rsidRPr="002E0992">
        <w:rPr>
          <w:rFonts w:eastAsia="Segoe UI" w:cs="Segoe UI"/>
        </w:rPr>
        <w:t xml:space="preserve"> have similar </w:t>
      </w:r>
      <w:r w:rsidRPr="002E0992">
        <w:rPr>
          <w:rFonts w:eastAsia="Segoe UI" w:cs="Segoe UI"/>
        </w:rPr>
        <w:t>dynamically-</w:t>
      </w:r>
      <w:r w:rsidR="0049524A" w:rsidRPr="002E0992">
        <w:rPr>
          <w:rFonts w:eastAsia="Segoe UI" w:cs="Segoe UI"/>
        </w:rPr>
        <w:t>override-able layout behavior</w:t>
      </w:r>
      <w:r w:rsidR="00BD1FFD" w:rsidRPr="002E0992">
        <w:rPr>
          <w:rFonts w:eastAsia="Segoe UI" w:cs="Segoe UI"/>
        </w:rPr>
        <w:t xml:space="preserve"> for their pre-canned subviews</w:t>
      </w:r>
      <w:r w:rsidR="0049524A" w:rsidRPr="002E0992">
        <w:rPr>
          <w:rFonts w:eastAsia="Segoe UI" w:cs="Segoe UI"/>
        </w:rPr>
        <w:t xml:space="preserve">, </w:t>
      </w:r>
      <w:r w:rsidR="00082F67" w:rsidRPr="002E0992">
        <w:rPr>
          <w:rFonts w:eastAsia="Segoe UI" w:cs="Segoe UI"/>
        </w:rPr>
        <w:t>but</w:t>
      </w:r>
      <w:r w:rsidR="00322934" w:rsidRPr="002E0992">
        <w:rPr>
          <w:rFonts w:eastAsia="Segoe UI" w:cs="Segoe UI"/>
        </w:rPr>
        <w:t xml:space="preserve"> we haven’t</w:t>
      </w:r>
      <w:r w:rsidR="003720D0" w:rsidRPr="002E0992">
        <w:rPr>
          <w:rFonts w:eastAsia="Segoe UI" w:cs="Segoe UI"/>
        </w:rPr>
        <w:t xml:space="preserve"> (</w:t>
      </w:r>
      <w:r w:rsidR="003720D0" w:rsidRPr="002E0992">
        <w:rPr>
          <w:rFonts w:eastAsia="Segoe UI" w:cs="Segoe UI"/>
          <w:i/>
        </w:rPr>
        <w:t>yet</w:t>
      </w:r>
      <w:r w:rsidR="003720D0" w:rsidRPr="002E0992">
        <w:rPr>
          <w:rFonts w:eastAsia="Segoe UI" w:cs="Segoe UI"/>
        </w:rPr>
        <w:t>)</w:t>
      </w:r>
      <w:r w:rsidR="00322934" w:rsidRPr="002E0992">
        <w:rPr>
          <w:rFonts w:eastAsia="Segoe UI" w:cs="Segoe UI"/>
        </w:rPr>
        <w:t xml:space="preserve"> seen </w:t>
      </w:r>
      <w:r w:rsidR="00BD4E83" w:rsidRPr="002E0992">
        <w:rPr>
          <w:rFonts w:eastAsia="Segoe UI" w:cs="Segoe UI"/>
        </w:rPr>
        <w:t>that functionality</w:t>
      </w:r>
      <w:r w:rsidR="00322934" w:rsidRPr="002E0992">
        <w:rPr>
          <w:rFonts w:eastAsia="Segoe UI" w:cs="Segoe UI"/>
        </w:rPr>
        <w:t xml:space="preserve"> us</w:t>
      </w:r>
      <w:r w:rsidR="00923E73" w:rsidRPr="002E0992">
        <w:rPr>
          <w:rFonts w:eastAsia="Segoe UI" w:cs="Segoe UI"/>
        </w:rPr>
        <w:t>e</w:t>
      </w:r>
      <w:r w:rsidR="00BD4E83" w:rsidRPr="002E0992">
        <w:rPr>
          <w:rFonts w:eastAsia="Segoe UI" w:cs="Segoe UI"/>
        </w:rPr>
        <w:t>d in ported apps or middleware</w:t>
      </w:r>
      <w:r w:rsidR="00AD6745" w:rsidRPr="002E0992">
        <w:rPr>
          <w:rFonts w:eastAsia="Segoe UI" w:cs="Segoe UI"/>
        </w:rPr>
        <w:t xml:space="preserve">. </w:t>
      </w:r>
      <w:del w:id="110" w:author="Oliver Saal" w:date="2016-10-13T15:21:00Z">
        <w:r w:rsidR="00AD6745" w:rsidRPr="002E0992">
          <w:rPr>
            <w:rFonts w:cs="Segoe UI"/>
          </w:rPr>
          <w:delText xml:space="preserve"> </w:delText>
        </w:r>
      </w:del>
    </w:p>
    <w:p w14:paraId="449D1673" w14:textId="0D4FF638" w:rsidR="00460F27" w:rsidRPr="002E0992" w:rsidRDefault="00AD6745" w:rsidP="00982317">
      <w:pPr>
        <w:pStyle w:val="ListParagraph"/>
        <w:rPr>
          <w:rFonts w:cs="Segoe UI"/>
        </w:rPr>
      </w:pPr>
      <w:r w:rsidRPr="002E0992">
        <w:rPr>
          <w:rFonts w:eastAsia="Segoe UI" w:cs="Segoe UI"/>
        </w:rPr>
        <w:t>O</w:t>
      </w:r>
      <w:r w:rsidR="00BD4E83" w:rsidRPr="002E0992">
        <w:rPr>
          <w:rFonts w:eastAsia="Segoe UI" w:cs="Segoe UI"/>
        </w:rPr>
        <w:t>paque control implementations have sufficed</w:t>
      </w:r>
      <w:r w:rsidRPr="002E0992">
        <w:rPr>
          <w:rFonts w:eastAsia="Segoe UI" w:cs="Segoe UI"/>
        </w:rPr>
        <w:t xml:space="preserve"> for UISlider and UITextField so far, but we had to keep dynamic layout support intact for our UIButton implementation for compatibility with our target middleware.</w:t>
      </w:r>
    </w:p>
    <w:p w14:paraId="4FA57153" w14:textId="6DD6B0C7" w:rsidR="00E36347" w:rsidRPr="002E0992" w:rsidRDefault="00E36347" w:rsidP="00982317">
      <w:pPr>
        <w:pStyle w:val="ListParagraph"/>
        <w:rPr>
          <w:rFonts w:cs="Segoe UI"/>
        </w:rPr>
      </w:pPr>
      <w:r w:rsidRPr="002E0992">
        <w:rPr>
          <w:rFonts w:eastAsia="Segoe UI" w:cs="Segoe UI"/>
        </w:rPr>
        <w:t xml:space="preserve">Composited controls </w:t>
      </w:r>
      <w:r w:rsidRPr="002E0992">
        <w:rPr>
          <w:rFonts w:eastAsia="Segoe UI" w:cs="Segoe UI"/>
          <w:b/>
          <w:i/>
        </w:rPr>
        <w:t>can in many cases be implemented primarily in Xaml</w:t>
      </w:r>
      <w:r w:rsidRPr="002E0992">
        <w:rPr>
          <w:rFonts w:eastAsia="Segoe UI" w:cs="Segoe UI"/>
        </w:rPr>
        <w:t xml:space="preserve"> (as we’ve done for UITextField and UISlider), yet</w:t>
      </w:r>
      <w:r w:rsidRPr="002E0992">
        <w:rPr>
          <w:rFonts w:eastAsia="Segoe UI" w:cs="Segoe UI"/>
          <w:b/>
          <w:i/>
        </w:rPr>
        <w:t xml:space="preserve"> others such as UIButton require more work</w:t>
      </w:r>
      <w:r w:rsidRPr="002E0992">
        <w:rPr>
          <w:rFonts w:eastAsia="Segoe UI" w:cs="Segoe UI"/>
        </w:rPr>
        <w:t xml:space="preserve"> (particularly around layout) on the UIKit side, in order to enable their P0/P1 scenarios.  It’s extremely common for UIButton subclasses to explicitly lay out their pre-canned subviews at runtime, so we must support it.</w:t>
      </w:r>
    </w:p>
    <w:p w14:paraId="033F3443" w14:textId="1A6E555F" w:rsidR="00D50E06" w:rsidRPr="002E0992" w:rsidRDefault="00D50E06" w:rsidP="008A2308">
      <w:pPr>
        <w:pStyle w:val="Heading4"/>
        <w:numPr>
          <w:ilvl w:val="0"/>
          <w:numId w:val="18"/>
        </w:numPr>
        <w:rPr>
          <w:rFonts w:cs="Segoe UI"/>
          <w:color w:val="auto"/>
        </w:rPr>
      </w:pPr>
      <w:r w:rsidRPr="002E0992">
        <w:rPr>
          <w:rFonts w:cs="Segoe UI"/>
          <w:color w:val="auto"/>
        </w:rPr>
        <w:t>Collection Controls</w:t>
      </w:r>
    </w:p>
    <w:p w14:paraId="045B2B1F" w14:textId="70AB50E0" w:rsidR="009F70E9" w:rsidRPr="002E0992" w:rsidRDefault="00D50E06" w:rsidP="00CF0E65">
      <w:pPr>
        <w:pStyle w:val="ListParagraph"/>
        <w:rPr>
          <w:rFonts w:cs="Segoe UI"/>
        </w:rPr>
      </w:pPr>
      <w:r w:rsidRPr="002E0992">
        <w:rPr>
          <w:rFonts w:eastAsia="Segoe UI" w:cs="Segoe UI"/>
        </w:rPr>
        <w:t>Controls such as UICollectionView and UITableView</w:t>
      </w:r>
      <w:r w:rsidR="002038CB" w:rsidRPr="002E0992">
        <w:rPr>
          <w:rFonts w:eastAsia="Segoe UI" w:cs="Segoe UI"/>
        </w:rPr>
        <w:t xml:space="preserve"> fall into this category; t</w:t>
      </w:r>
      <w:r w:rsidRPr="002E0992">
        <w:rPr>
          <w:rFonts w:eastAsia="Segoe UI" w:cs="Segoe UI"/>
        </w:rPr>
        <w:t xml:space="preserve">hey provide </w:t>
      </w:r>
      <w:r w:rsidRPr="002E0992">
        <w:rPr>
          <w:rFonts w:eastAsia="Segoe UI" w:cs="Segoe UI"/>
          <w:i/>
        </w:rPr>
        <w:t>complex</w:t>
      </w:r>
      <w:r w:rsidRPr="002E0992">
        <w:rPr>
          <w:rFonts w:eastAsia="Segoe UI" w:cs="Segoe UI"/>
        </w:rPr>
        <w:t xml:space="preserve"> layout and positioning support for collections of UIViews.  Given the dynamic nature of layout on iOS, these are </w:t>
      </w:r>
      <w:r w:rsidR="00931ED5" w:rsidRPr="002E0992">
        <w:rPr>
          <w:rFonts w:eastAsia="Segoe UI" w:cs="Segoe UI"/>
          <w:i/>
        </w:rPr>
        <w:t xml:space="preserve">extremely </w:t>
      </w:r>
      <w:r w:rsidRPr="002E0992">
        <w:rPr>
          <w:rFonts w:eastAsia="Segoe UI" w:cs="Segoe UI"/>
          <w:i/>
        </w:rPr>
        <w:t>difficult</w:t>
      </w:r>
      <w:r w:rsidRPr="002E0992">
        <w:rPr>
          <w:rFonts w:eastAsia="Segoe UI" w:cs="Segoe UI"/>
        </w:rPr>
        <w:t xml:space="preserve"> </w:t>
      </w:r>
      <w:r w:rsidR="00D5418F" w:rsidRPr="002E0992">
        <w:rPr>
          <w:rFonts w:eastAsia="Segoe UI" w:cs="Segoe UI"/>
        </w:rPr>
        <w:t xml:space="preserve">for us </w:t>
      </w:r>
      <w:r w:rsidRPr="002E0992">
        <w:rPr>
          <w:rFonts w:eastAsia="Segoe UI" w:cs="Segoe UI"/>
        </w:rPr>
        <w:t xml:space="preserve">to map to anything useful on the Xaml side.  </w:t>
      </w:r>
    </w:p>
    <w:p w14:paraId="32294438" w14:textId="6A13C393" w:rsidR="008D5F38" w:rsidRPr="002E0992" w:rsidRDefault="00D50E06" w:rsidP="00D5418F">
      <w:pPr>
        <w:pStyle w:val="ListParagraph"/>
        <w:rPr>
          <w:rFonts w:cs="Segoe UI"/>
          <w:b/>
          <w:i/>
        </w:rPr>
      </w:pPr>
      <w:commentRangeStart w:id="111"/>
      <w:r w:rsidRPr="002E0992">
        <w:rPr>
          <w:rFonts w:eastAsia="Segoe UI" w:cs="Segoe UI"/>
        </w:rPr>
        <w:t xml:space="preserve">For example, Xaml’s GridView (or similar) </w:t>
      </w:r>
      <w:r w:rsidRPr="002E0992">
        <w:rPr>
          <w:rFonts w:eastAsia="Segoe UI" w:cs="Segoe UI"/>
          <w:i/>
        </w:rPr>
        <w:t>may</w:t>
      </w:r>
      <w:r w:rsidRPr="002E0992">
        <w:rPr>
          <w:rFonts w:eastAsia="Segoe UI" w:cs="Segoe UI"/>
        </w:rPr>
        <w:t xml:space="preserve"> work for simple UITableView scenarios, but </w:t>
      </w:r>
      <w:r w:rsidR="00BD1FFD" w:rsidRPr="002E0992">
        <w:rPr>
          <w:rFonts w:eastAsia="Segoe UI" w:cs="Segoe UI"/>
        </w:rPr>
        <w:t>it will</w:t>
      </w:r>
      <w:r w:rsidRPr="002E0992">
        <w:rPr>
          <w:rFonts w:eastAsia="Segoe UI" w:cs="Segoe UI"/>
        </w:rPr>
        <w:t xml:space="preserve"> quickly fall over for many </w:t>
      </w:r>
      <w:r w:rsidR="009A2B16" w:rsidRPr="002E0992">
        <w:rPr>
          <w:rFonts w:eastAsia="Segoe UI" w:cs="Segoe UI"/>
        </w:rPr>
        <w:t>seemingly-basic</w:t>
      </w:r>
      <w:r w:rsidRPr="002E0992">
        <w:rPr>
          <w:rFonts w:eastAsia="Segoe UI" w:cs="Segoe UI"/>
        </w:rPr>
        <w:t xml:space="preserve"> scenarios </w:t>
      </w:r>
      <w:r w:rsidR="009F70E9" w:rsidRPr="002E0992">
        <w:rPr>
          <w:rFonts w:eastAsia="Segoe UI" w:cs="Segoe UI"/>
        </w:rPr>
        <w:t>that are commonly used in ported apps</w:t>
      </w:r>
      <w:r w:rsidRPr="002E0992">
        <w:rPr>
          <w:rFonts w:eastAsia="Segoe UI" w:cs="Segoe UI"/>
        </w:rPr>
        <w:t xml:space="preserve">.  </w:t>
      </w:r>
      <w:r w:rsidR="00931ED5" w:rsidRPr="002E0992">
        <w:rPr>
          <w:rFonts w:eastAsia="Segoe UI" w:cs="Segoe UI"/>
        </w:rPr>
        <w:t xml:space="preserve">Attempting to port such controls to Xaml may not be </w:t>
      </w:r>
      <w:r w:rsidR="009F70E9" w:rsidRPr="002E0992">
        <w:rPr>
          <w:rFonts w:eastAsia="Segoe UI" w:cs="Segoe UI"/>
        </w:rPr>
        <w:t>practical</w:t>
      </w:r>
      <w:r w:rsidR="00931ED5" w:rsidRPr="002E0992">
        <w:rPr>
          <w:rFonts w:eastAsia="Segoe UI" w:cs="Segoe UI"/>
        </w:rPr>
        <w:t xml:space="preserve"> for this project, as it will require us to write the implementation</w:t>
      </w:r>
      <w:r w:rsidR="009F70E9" w:rsidRPr="002E0992">
        <w:rPr>
          <w:rFonts w:eastAsia="Segoe UI" w:cs="Segoe UI"/>
        </w:rPr>
        <w:t>s</w:t>
      </w:r>
      <w:r w:rsidR="00931ED5" w:rsidRPr="002E0992">
        <w:rPr>
          <w:rFonts w:eastAsia="Segoe UI" w:cs="Segoe UI"/>
        </w:rPr>
        <w:t xml:space="preserve"> ourselves</w:t>
      </w:r>
      <w:r w:rsidR="009F70E9" w:rsidRPr="002E0992">
        <w:rPr>
          <w:rFonts w:eastAsia="Segoe UI" w:cs="Segoe UI"/>
        </w:rPr>
        <w:t>,</w:t>
      </w:r>
      <w:r w:rsidR="00931ED5" w:rsidRPr="002E0992">
        <w:rPr>
          <w:rFonts w:eastAsia="Segoe UI" w:cs="Segoe UI"/>
        </w:rPr>
        <w:t xml:space="preserve"> in Xaml-derived C++/CX controls, </w:t>
      </w:r>
      <w:r w:rsidR="009F70E9" w:rsidRPr="002E0992">
        <w:rPr>
          <w:rFonts w:eastAsia="Segoe UI" w:cs="Segoe UI"/>
        </w:rPr>
        <w:t xml:space="preserve">while </w:t>
      </w:r>
      <w:r w:rsidR="009F70E9" w:rsidRPr="002E0992">
        <w:rPr>
          <w:rFonts w:eastAsia="Segoe UI" w:cs="Segoe UI"/>
          <w:i/>
        </w:rPr>
        <w:t>also</w:t>
      </w:r>
      <w:r w:rsidR="009F70E9" w:rsidRPr="002E0992">
        <w:rPr>
          <w:rFonts w:eastAsia="Segoe UI" w:cs="Segoe UI"/>
        </w:rPr>
        <w:t xml:space="preserve"> being tied</w:t>
      </w:r>
      <w:r w:rsidR="00931ED5" w:rsidRPr="002E0992">
        <w:rPr>
          <w:rFonts w:eastAsia="Segoe UI" w:cs="Segoe UI"/>
        </w:rPr>
        <w:t xml:space="preserve"> v</w:t>
      </w:r>
      <w:r w:rsidR="009F70E9" w:rsidRPr="002E0992">
        <w:rPr>
          <w:rFonts w:eastAsia="Segoe UI" w:cs="Segoe UI"/>
        </w:rPr>
        <w:t xml:space="preserve">ery closely to the UIKit side </w:t>
      </w:r>
      <w:r w:rsidR="00075C1F" w:rsidRPr="002E0992">
        <w:rPr>
          <w:rFonts w:eastAsia="Segoe UI" w:cs="Segoe UI"/>
        </w:rPr>
        <w:t xml:space="preserve">in order </w:t>
      </w:r>
      <w:r w:rsidR="009F70E9" w:rsidRPr="002E0992">
        <w:rPr>
          <w:rFonts w:eastAsia="Segoe UI" w:cs="Segoe UI"/>
        </w:rPr>
        <w:t xml:space="preserve">to </w:t>
      </w:r>
      <w:r w:rsidR="00E94225" w:rsidRPr="002E0992">
        <w:rPr>
          <w:rFonts w:eastAsia="Segoe UI" w:cs="Segoe UI"/>
        </w:rPr>
        <w:t xml:space="preserve">integrate with UIKit, </w:t>
      </w:r>
      <w:r w:rsidR="009F70E9" w:rsidRPr="002E0992">
        <w:rPr>
          <w:rFonts w:eastAsia="Segoe UI" w:cs="Segoe UI"/>
        </w:rPr>
        <w:t xml:space="preserve">call into derived classes, and </w:t>
      </w:r>
      <w:r w:rsidR="00075C1F" w:rsidRPr="002E0992">
        <w:rPr>
          <w:rFonts w:eastAsia="Segoe UI" w:cs="Segoe UI"/>
        </w:rPr>
        <w:t xml:space="preserve">to </w:t>
      </w:r>
      <w:r w:rsidR="00FB2D58" w:rsidRPr="002E0992">
        <w:rPr>
          <w:rFonts w:eastAsia="Segoe UI" w:cs="Segoe UI"/>
        </w:rPr>
        <w:t>fire registered delegate callbacks</w:t>
      </w:r>
      <w:r w:rsidR="00E94225" w:rsidRPr="002E0992">
        <w:rPr>
          <w:rFonts w:eastAsia="Segoe UI" w:cs="Segoe UI"/>
        </w:rPr>
        <w:t>/events</w:t>
      </w:r>
      <w:r w:rsidR="001D244F" w:rsidRPr="002E0992">
        <w:rPr>
          <w:rFonts w:eastAsia="Segoe UI" w:cs="Segoe UI"/>
        </w:rPr>
        <w:t>.</w:t>
      </w:r>
      <w:r w:rsidR="00923E73" w:rsidRPr="002E0992">
        <w:rPr>
          <w:rFonts w:eastAsia="Segoe UI" w:cs="Segoe UI"/>
        </w:rPr>
        <w:t xml:space="preserve">  </w:t>
      </w:r>
      <w:r w:rsidR="00423879" w:rsidRPr="002E0992">
        <w:rPr>
          <w:rFonts w:eastAsia="Segoe UI" w:cs="Segoe UI"/>
          <w:b/>
          <w:i/>
        </w:rPr>
        <w:t>Such an exercise</w:t>
      </w:r>
      <w:r w:rsidR="00923E73" w:rsidRPr="002E0992">
        <w:rPr>
          <w:rFonts w:eastAsia="Segoe UI" w:cs="Segoe UI"/>
          <w:b/>
          <w:i/>
        </w:rPr>
        <w:t xml:space="preserve"> </w:t>
      </w:r>
      <w:r w:rsidR="00222AFB" w:rsidRPr="002E0992">
        <w:rPr>
          <w:rFonts w:eastAsia="Segoe UI" w:cs="Segoe UI"/>
          <w:b/>
          <w:i/>
        </w:rPr>
        <w:t>likely</w:t>
      </w:r>
      <w:r w:rsidR="00923E73" w:rsidRPr="002E0992">
        <w:rPr>
          <w:rFonts w:eastAsia="Segoe UI" w:cs="Segoe UI"/>
          <w:b/>
          <w:i/>
        </w:rPr>
        <w:t xml:space="preserve"> becomes a question of </w:t>
      </w:r>
      <w:r w:rsidR="00923E73" w:rsidRPr="002E0992">
        <w:rPr>
          <w:rFonts w:eastAsia="Segoe UI" w:cs="Segoe UI"/>
          <w:b/>
          <w:i/>
          <w:u w:val="single"/>
        </w:rPr>
        <w:t>where</w:t>
      </w:r>
      <w:r w:rsidR="00923E73" w:rsidRPr="002E0992">
        <w:rPr>
          <w:rFonts w:eastAsia="Segoe UI" w:cs="Segoe UI"/>
          <w:b/>
          <w:i/>
        </w:rPr>
        <w:t xml:space="preserve"> we write our custom control code</w:t>
      </w:r>
      <w:r w:rsidR="00D67FE8" w:rsidRPr="002E0992">
        <w:rPr>
          <w:rFonts w:eastAsia="Segoe UI" w:cs="Segoe UI"/>
          <w:b/>
          <w:i/>
        </w:rPr>
        <w:t xml:space="preserve"> (essentially a </w:t>
      </w:r>
      <w:r w:rsidR="00423879" w:rsidRPr="002E0992">
        <w:rPr>
          <w:rFonts w:eastAsia="Segoe UI" w:cs="Segoe UI"/>
          <w:b/>
          <w:i/>
        </w:rPr>
        <w:t>C++/CX vs ObjC</w:t>
      </w:r>
      <w:r w:rsidR="00D67FE8" w:rsidRPr="002E0992">
        <w:rPr>
          <w:rFonts w:eastAsia="Segoe UI" w:cs="Segoe UI"/>
          <w:b/>
          <w:i/>
        </w:rPr>
        <w:t xml:space="preserve"> discussion</w:t>
      </w:r>
      <w:r w:rsidR="00423879" w:rsidRPr="002E0992">
        <w:rPr>
          <w:rFonts w:eastAsia="Segoe UI" w:cs="Segoe UI"/>
          <w:b/>
          <w:i/>
        </w:rPr>
        <w:t>)</w:t>
      </w:r>
      <w:r w:rsidR="00923E73" w:rsidRPr="002E0992">
        <w:rPr>
          <w:rFonts w:eastAsia="Segoe UI" w:cs="Segoe UI"/>
          <w:b/>
          <w:i/>
        </w:rPr>
        <w:t>.</w:t>
      </w:r>
      <w:commentRangeEnd w:id="111"/>
      <w:r w:rsidR="2251DDB6" w:rsidRPr="002E0992">
        <w:rPr>
          <w:rStyle w:val="CommentReference"/>
          <w:rFonts w:cs="Segoe UI"/>
        </w:rPr>
        <w:commentReference w:id="111"/>
      </w:r>
    </w:p>
    <w:p w14:paraId="1342C642" w14:textId="5B38F34F" w:rsidR="00614CF3" w:rsidRPr="002E0992" w:rsidRDefault="00614CF3" w:rsidP="00D5418F">
      <w:pPr>
        <w:pStyle w:val="ListParagraph"/>
        <w:rPr>
          <w:rFonts w:cs="Segoe UI"/>
        </w:rPr>
      </w:pPr>
      <w:r w:rsidRPr="002E0992">
        <w:rPr>
          <w:rFonts w:eastAsia="Segoe UI" w:cs="Segoe UI"/>
          <w:b/>
          <w:i/>
        </w:rPr>
        <w:t>Collection controls</w:t>
      </w:r>
      <w:r w:rsidRPr="002E0992">
        <w:rPr>
          <w:rFonts w:eastAsia="Segoe UI" w:cs="Segoe UI"/>
        </w:rPr>
        <w:t xml:space="preserve"> are difficult (</w:t>
      </w:r>
      <w:r w:rsidRPr="002E0992">
        <w:rPr>
          <w:rFonts w:eastAsia="Segoe UI" w:cs="Segoe UI"/>
          <w:i/>
        </w:rPr>
        <w:t>potentially impossible</w:t>
      </w:r>
      <w:r w:rsidRPr="002E0992">
        <w:rPr>
          <w:rFonts w:eastAsia="Segoe UI" w:cs="Segoe UI"/>
        </w:rPr>
        <w:t xml:space="preserve">) to implement sensibly in Xaml, although we plan to add </w:t>
      </w:r>
      <w:r w:rsidRPr="002E0992">
        <w:rPr>
          <w:rFonts w:eastAsia="Segoe UI" w:cs="Segoe UI"/>
          <w:i/>
        </w:rPr>
        <w:t>some amount</w:t>
      </w:r>
      <w:r w:rsidRPr="002E0992">
        <w:rPr>
          <w:rFonts w:eastAsia="Segoe UI" w:cs="Segoe UI"/>
        </w:rPr>
        <w:t xml:space="preserve"> of support for them in Xaml markup.  At the </w:t>
      </w:r>
      <w:r w:rsidRPr="002E0992">
        <w:rPr>
          <w:rFonts w:eastAsia="Segoe UI" w:cs="Segoe UI"/>
          <w:i/>
        </w:rPr>
        <w:t>very least</w:t>
      </w:r>
      <w:r w:rsidRPr="002E0992">
        <w:rPr>
          <w:rFonts w:eastAsia="Segoe UI" w:cs="Segoe UI"/>
        </w:rPr>
        <w:t xml:space="preserve">, we’ll start by building objects that we can express in markup and use to bootstrap the UIKit collection controls.  Keep in mind that, as stated at the </w:t>
      </w:r>
      <w:r w:rsidR="31BB4466" w:rsidRPr="002E0992">
        <w:rPr>
          <w:rStyle w:val="Hyperlink"/>
          <w:rFonts w:eastAsiaTheme="minorBidi"/>
          <w:sz w:val="20"/>
        </w:rPr>
        <w:t>beginning of this document</w:t>
      </w:r>
      <w:r w:rsidR="31BB4466" w:rsidRPr="002E0992">
        <w:rPr>
          <w:rFonts w:eastAsia="Segoe UI" w:cs="Segoe UI"/>
        </w:rPr>
        <w:t>,</w:t>
      </w:r>
      <w:r w:rsidRPr="002E0992">
        <w:rPr>
          <w:rFonts w:eastAsia="Segoe UI" w:cs="Segoe UI"/>
        </w:rPr>
        <w:t xml:space="preserve"> WinObjC is not currently tasked with building ‘fancy’ custom controls that are consumed by arbitrary UWPs</w:t>
      </w:r>
      <w:hyperlink w:anchor="_Provide_default_UIKit" w:history="1"/>
    </w:p>
    <w:p w14:paraId="2935EB9D" w14:textId="77777777" w:rsidR="00923E73" w:rsidRPr="002E0992" w:rsidRDefault="00923E73" w:rsidP="00D5418F">
      <w:pPr>
        <w:pStyle w:val="ListParagraph"/>
        <w:rPr>
          <w:rFonts w:cs="Segoe UI"/>
          <w:color w:val="auto"/>
        </w:rPr>
      </w:pPr>
    </w:p>
    <w:p w14:paraId="1E440574" w14:textId="003D46B7" w:rsidR="008D5F38" w:rsidRPr="002E0992" w:rsidRDefault="008D5F38" w:rsidP="00982317">
      <w:pPr>
        <w:rPr>
          <w:rFonts w:cs="Segoe UI"/>
        </w:rPr>
      </w:pPr>
      <w:r w:rsidRPr="002E0992">
        <w:rPr>
          <w:rFonts w:eastAsia="Segoe UI" w:cs="Segoe UI"/>
        </w:rPr>
        <w:t xml:space="preserve">The following chart lists all </w:t>
      </w:r>
      <w:r w:rsidR="000764B5" w:rsidRPr="002E0992">
        <w:rPr>
          <w:rFonts w:eastAsia="Segoe UI" w:cs="Segoe UI"/>
        </w:rPr>
        <w:t>in-box</w:t>
      </w:r>
      <w:r w:rsidRPr="002E0992">
        <w:rPr>
          <w:rFonts w:eastAsia="Segoe UI" w:cs="Segoe UI"/>
        </w:rPr>
        <w:t xml:space="preserve"> UIKit controls and t</w:t>
      </w:r>
      <w:r w:rsidR="00923E73" w:rsidRPr="002E0992">
        <w:rPr>
          <w:rFonts w:eastAsia="Segoe UI" w:cs="Segoe UI"/>
        </w:rPr>
        <w:t>heir respective ‘control types’</w:t>
      </w:r>
      <w:r w:rsidR="009621FC" w:rsidRPr="002E0992">
        <w:rPr>
          <w:rFonts w:eastAsia="Segoe UI" w:cs="Segoe UI"/>
        </w:rPr>
        <w:t xml:space="preserve"> as it stands today.  Keep in mind that this is a current snapshot; just because something isn’t yet Xaml-Backed doesn’t mean that we won’t move it to Xaml in the future.</w:t>
      </w:r>
    </w:p>
    <w:p w14:paraId="58378C0E" w14:textId="6701FE73" w:rsidR="009A2B16" w:rsidRPr="00AC36B8" w:rsidRDefault="009A2B16" w:rsidP="00982317">
      <w:pPr>
        <w:rPr>
          <w:rFonts w:cs="Segoe UI"/>
        </w:rPr>
      </w:pPr>
    </w:p>
    <w:tbl>
      <w:tblPr>
        <w:tblW w:w="9378" w:type="dxa"/>
        <w:tblInd w:w="607" w:type="dxa"/>
        <w:tblLook w:val="04A0" w:firstRow="1" w:lastRow="0" w:firstColumn="1" w:lastColumn="0" w:noHBand="0" w:noVBand="1"/>
      </w:tblPr>
      <w:tblGrid>
        <w:gridCol w:w="2276"/>
        <w:gridCol w:w="1181"/>
        <w:gridCol w:w="3491"/>
        <w:gridCol w:w="2430"/>
      </w:tblGrid>
      <w:tr w:rsidR="009A2B16" w:rsidRPr="00AC36B8" w14:paraId="346C2FA0" w14:textId="77777777" w:rsidTr="7E3C3DA0">
        <w:trPr>
          <w:trHeight w:val="300"/>
        </w:trPr>
        <w:tc>
          <w:tcPr>
            <w:tcW w:w="2218" w:type="dxa"/>
            <w:tcBorders>
              <w:top w:val="single" w:sz="4" w:space="0" w:color="4472C4"/>
              <w:left w:val="single" w:sz="4" w:space="0" w:color="4472C4"/>
              <w:bottom w:val="nil"/>
              <w:right w:val="nil"/>
            </w:tcBorders>
            <w:shd w:val="clear" w:color="auto" w:fill="4472C4"/>
            <w:noWrap/>
            <w:vAlign w:val="bottom"/>
            <w:hideMark/>
          </w:tcPr>
          <w:p w14:paraId="3A67AD7C" w14:textId="77777777" w:rsidR="009A2B16" w:rsidRPr="00AC36B8" w:rsidRDefault="009A2B16" w:rsidP="009A2B16">
            <w:pPr>
              <w:spacing w:after="0"/>
              <w:rPr>
                <w:rFonts w:eastAsia="Times New Roman" w:cs="Segoe UI"/>
                <w:b/>
                <w:bCs/>
                <w:color w:val="FFFFFF"/>
                <w:sz w:val="22"/>
                <w:szCs w:val="22"/>
              </w:rPr>
            </w:pPr>
            <w:r w:rsidRPr="7FCA6A4F">
              <w:rPr>
                <w:rFonts w:ascii="Segoe UI,Calibri,Times New Roma" w:eastAsia="Segoe UI,Calibri,Times New Roma" w:hAnsi="Segoe UI,Calibri,Times New Roma" w:cs="Segoe UI,Calibri,Times New Roma"/>
                <w:b/>
                <w:color w:val="FFFFFF" w:themeColor="background1"/>
                <w:sz w:val="22"/>
                <w:szCs w:val="22"/>
              </w:rPr>
              <w:t>UIView</w:t>
            </w:r>
          </w:p>
        </w:tc>
        <w:tc>
          <w:tcPr>
            <w:tcW w:w="1097" w:type="dxa"/>
            <w:tcBorders>
              <w:top w:val="single" w:sz="4" w:space="0" w:color="4472C4"/>
              <w:left w:val="nil"/>
              <w:bottom w:val="nil"/>
              <w:right w:val="nil"/>
            </w:tcBorders>
            <w:shd w:val="clear" w:color="auto" w:fill="4472C4"/>
            <w:noWrap/>
            <w:vAlign w:val="bottom"/>
            <w:hideMark/>
          </w:tcPr>
          <w:p w14:paraId="367731EF" w14:textId="77777777" w:rsidR="009A2B16" w:rsidRPr="00AC36B8" w:rsidRDefault="009A2B16" w:rsidP="009A2B16">
            <w:pPr>
              <w:spacing w:after="0"/>
              <w:rPr>
                <w:rFonts w:eastAsia="Times New Roman" w:cs="Segoe UI"/>
                <w:b/>
                <w:bCs/>
                <w:color w:val="FFFFFF"/>
                <w:sz w:val="22"/>
                <w:szCs w:val="22"/>
              </w:rPr>
            </w:pPr>
            <w:r w:rsidRPr="00AC36B8">
              <w:rPr>
                <w:rFonts w:eastAsia="Calibri,Times New Roman" w:cs="Segoe UI"/>
                <w:b/>
                <w:color w:val="FFFFFF" w:themeColor="background1"/>
                <w:sz w:val="22"/>
                <w:szCs w:val="22"/>
              </w:rPr>
              <w:t>Type</w:t>
            </w:r>
          </w:p>
        </w:tc>
        <w:tc>
          <w:tcPr>
            <w:tcW w:w="3633" w:type="dxa"/>
            <w:tcBorders>
              <w:top w:val="single" w:sz="4" w:space="0" w:color="4472C4"/>
              <w:left w:val="nil"/>
              <w:bottom w:val="nil"/>
              <w:right w:val="nil"/>
            </w:tcBorders>
            <w:shd w:val="clear" w:color="auto" w:fill="4472C4"/>
            <w:vAlign w:val="bottom"/>
            <w:hideMark/>
          </w:tcPr>
          <w:p w14:paraId="15C36708" w14:textId="77777777" w:rsidR="009A2B16" w:rsidRPr="00AC36B8" w:rsidRDefault="009A2B16" w:rsidP="009A2B16">
            <w:pPr>
              <w:spacing w:after="0"/>
              <w:rPr>
                <w:rFonts w:eastAsia="Times New Roman" w:cs="Segoe UI"/>
                <w:b/>
                <w:bCs/>
                <w:color w:val="FFFFFF"/>
                <w:sz w:val="22"/>
                <w:szCs w:val="22"/>
              </w:rPr>
            </w:pPr>
            <w:r w:rsidRPr="00AC36B8">
              <w:rPr>
                <w:rFonts w:eastAsia="Calibri,Times New Roman" w:cs="Segoe UI"/>
                <w:b/>
                <w:color w:val="FFFFFF" w:themeColor="background1"/>
                <w:sz w:val="22"/>
                <w:szCs w:val="22"/>
              </w:rPr>
              <w:t>Notes</w:t>
            </w:r>
          </w:p>
        </w:tc>
        <w:tc>
          <w:tcPr>
            <w:tcW w:w="2430" w:type="dxa"/>
            <w:tcBorders>
              <w:top w:val="single" w:sz="4" w:space="0" w:color="4472C4"/>
              <w:left w:val="nil"/>
              <w:bottom w:val="nil"/>
              <w:right w:val="nil"/>
            </w:tcBorders>
            <w:shd w:val="clear" w:color="auto" w:fill="4472C4"/>
            <w:noWrap/>
            <w:vAlign w:val="bottom"/>
            <w:hideMark/>
          </w:tcPr>
          <w:p w14:paraId="04546325" w14:textId="77777777" w:rsidR="009A2B16" w:rsidRPr="00AC36B8" w:rsidRDefault="009A2B16" w:rsidP="009A2B16">
            <w:pPr>
              <w:spacing w:after="0"/>
              <w:rPr>
                <w:rFonts w:eastAsia="Times New Roman" w:cs="Segoe UI"/>
                <w:b/>
                <w:bCs/>
                <w:color w:val="FFFFFF"/>
                <w:sz w:val="22"/>
                <w:szCs w:val="22"/>
              </w:rPr>
            </w:pPr>
            <w:r w:rsidRPr="7FCA6A4F">
              <w:rPr>
                <w:rFonts w:ascii="Segoe UI,Calibri,Times New Roma" w:eastAsia="Segoe UI,Calibri,Times New Roma" w:hAnsi="Segoe UI,Calibri,Times New Roma" w:cs="Segoe UI,Calibri,Times New Roma"/>
                <w:b/>
                <w:color w:val="FFFFFF" w:themeColor="background1"/>
                <w:sz w:val="22"/>
                <w:szCs w:val="22"/>
              </w:rPr>
              <w:t>Xaml-Backed</w:t>
            </w:r>
          </w:p>
        </w:tc>
      </w:tr>
      <w:tr w:rsidR="009A2B16" w:rsidRPr="00AC36B8" w14:paraId="6C4E7F6B" w14:textId="77777777" w:rsidTr="7E3C3DA0">
        <w:trPr>
          <w:trHeight w:val="300"/>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356BD4E8"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MKMapView</w:t>
            </w:r>
          </w:p>
        </w:tc>
        <w:tc>
          <w:tcPr>
            <w:tcW w:w="1097" w:type="dxa"/>
            <w:tcBorders>
              <w:top w:val="single" w:sz="4" w:space="0" w:color="8EA9DB"/>
              <w:left w:val="nil"/>
              <w:bottom w:val="single" w:sz="4" w:space="0" w:color="8EA9DB"/>
              <w:right w:val="nil"/>
            </w:tcBorders>
            <w:shd w:val="clear" w:color="auto" w:fill="C6EFCE"/>
            <w:noWrap/>
            <w:vAlign w:val="bottom"/>
            <w:hideMark/>
          </w:tcPr>
          <w:p w14:paraId="04D3A293"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single" w:sz="4" w:space="0" w:color="8EA9DB"/>
              <w:left w:val="nil"/>
              <w:bottom w:val="single" w:sz="4" w:space="0" w:color="8EA9DB"/>
              <w:right w:val="nil"/>
            </w:tcBorders>
            <w:shd w:val="clear" w:color="auto" w:fill="auto"/>
            <w:vAlign w:val="bottom"/>
            <w:hideMark/>
          </w:tcPr>
          <w:p w14:paraId="46109028"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Not implemented</w:t>
            </w:r>
          </w:p>
        </w:tc>
        <w:tc>
          <w:tcPr>
            <w:tcW w:w="2430" w:type="dxa"/>
            <w:tcBorders>
              <w:top w:val="single" w:sz="4" w:space="0" w:color="8EA9DB"/>
              <w:left w:val="nil"/>
              <w:bottom w:val="single" w:sz="4" w:space="0" w:color="8EA9DB"/>
              <w:right w:val="nil"/>
            </w:tcBorders>
            <w:shd w:val="clear" w:color="auto" w:fill="FFEB9C"/>
            <w:noWrap/>
            <w:vAlign w:val="bottom"/>
            <w:hideMark/>
          </w:tcPr>
          <w:p w14:paraId="04773590"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N/A</w:t>
            </w:r>
          </w:p>
        </w:tc>
      </w:tr>
      <w:tr w:rsidR="009A2B16" w:rsidRPr="00AC36B8" w14:paraId="3B2EABEA"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1A7B2F39"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UIActionSheet</w:t>
            </w:r>
          </w:p>
        </w:tc>
        <w:tc>
          <w:tcPr>
            <w:tcW w:w="1097" w:type="dxa"/>
            <w:tcBorders>
              <w:top w:val="nil"/>
              <w:left w:val="nil"/>
              <w:bottom w:val="single" w:sz="4" w:space="0" w:color="8EA9DB"/>
              <w:right w:val="nil"/>
            </w:tcBorders>
            <w:shd w:val="clear" w:color="auto" w:fill="C6EFCE"/>
            <w:noWrap/>
            <w:vAlign w:val="bottom"/>
            <w:hideMark/>
          </w:tcPr>
          <w:p w14:paraId="02CF6139"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68D16E11"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C6EFCE"/>
            <w:noWrap/>
            <w:vAlign w:val="bottom"/>
            <w:hideMark/>
          </w:tcPr>
          <w:p w14:paraId="45788261"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Y</w:t>
            </w:r>
          </w:p>
        </w:tc>
      </w:tr>
      <w:tr w:rsidR="009A2B16" w:rsidRPr="00AC36B8" w14:paraId="398DCFFF"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08860056"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UIActivityIndicatorView</w:t>
            </w:r>
          </w:p>
        </w:tc>
        <w:tc>
          <w:tcPr>
            <w:tcW w:w="1097" w:type="dxa"/>
            <w:tcBorders>
              <w:top w:val="nil"/>
              <w:left w:val="nil"/>
              <w:bottom w:val="single" w:sz="4" w:space="0" w:color="8EA9DB"/>
              <w:right w:val="nil"/>
            </w:tcBorders>
            <w:shd w:val="clear" w:color="auto" w:fill="C6EFCE"/>
            <w:noWrap/>
            <w:vAlign w:val="bottom"/>
            <w:hideMark/>
          </w:tcPr>
          <w:p w14:paraId="17C78BEE"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5D4FF523"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C6EFCE"/>
            <w:noWrap/>
            <w:vAlign w:val="bottom"/>
            <w:hideMark/>
          </w:tcPr>
          <w:p w14:paraId="5F7C2B16"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Y</w:t>
            </w:r>
          </w:p>
        </w:tc>
      </w:tr>
      <w:tr w:rsidR="009A2B16" w:rsidRPr="00AC36B8" w14:paraId="43728B41"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10713DC9"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UIAlertView</w:t>
            </w:r>
          </w:p>
        </w:tc>
        <w:tc>
          <w:tcPr>
            <w:tcW w:w="1097" w:type="dxa"/>
            <w:tcBorders>
              <w:top w:val="nil"/>
              <w:left w:val="nil"/>
              <w:bottom w:val="single" w:sz="4" w:space="0" w:color="8EA9DB"/>
              <w:right w:val="nil"/>
            </w:tcBorders>
            <w:shd w:val="clear" w:color="auto" w:fill="C6EFCE"/>
            <w:noWrap/>
            <w:vAlign w:val="bottom"/>
            <w:hideMark/>
          </w:tcPr>
          <w:p w14:paraId="635BFAD2"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5AB229F9"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00010D94"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5E1FF8A0"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1C552810"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UIButton</w:t>
            </w:r>
          </w:p>
        </w:tc>
        <w:tc>
          <w:tcPr>
            <w:tcW w:w="1097" w:type="dxa"/>
            <w:tcBorders>
              <w:top w:val="nil"/>
              <w:left w:val="nil"/>
              <w:bottom w:val="single" w:sz="4" w:space="0" w:color="8EA9DB"/>
              <w:right w:val="nil"/>
            </w:tcBorders>
            <w:shd w:val="clear" w:color="auto" w:fill="FFEB9C"/>
            <w:noWrap/>
            <w:vAlign w:val="bottom"/>
            <w:hideMark/>
          </w:tcPr>
          <w:p w14:paraId="09EEC149"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Composited</w:t>
            </w:r>
          </w:p>
        </w:tc>
        <w:tc>
          <w:tcPr>
            <w:tcW w:w="3633" w:type="dxa"/>
            <w:tcBorders>
              <w:top w:val="nil"/>
              <w:left w:val="nil"/>
              <w:bottom w:val="single" w:sz="4" w:space="0" w:color="8EA9DB"/>
              <w:right w:val="nil"/>
            </w:tcBorders>
            <w:shd w:val="clear" w:color="auto" w:fill="auto"/>
            <w:vAlign w:val="bottom"/>
            <w:hideMark/>
          </w:tcPr>
          <w:p w14:paraId="2779CE56"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C6EFCE"/>
            <w:noWrap/>
            <w:vAlign w:val="bottom"/>
            <w:hideMark/>
          </w:tcPr>
          <w:p w14:paraId="06ED714B" w14:textId="20284312" w:rsidR="009A2B16" w:rsidRPr="00AC36B8" w:rsidRDefault="009A2B16" w:rsidP="000764B5">
            <w:pPr>
              <w:spacing w:after="0"/>
              <w:rPr>
                <w:rFonts w:eastAsia="Times New Roman" w:cs="Segoe UI"/>
                <w:color w:val="006100"/>
                <w:sz w:val="18"/>
                <w:szCs w:val="18"/>
              </w:rPr>
            </w:pPr>
            <w:r w:rsidRPr="00AC36B8">
              <w:rPr>
                <w:rFonts w:eastAsia="Calibri,Times New Roman" w:cs="Segoe UI"/>
                <w:color w:val="006100"/>
                <w:sz w:val="18"/>
                <w:szCs w:val="18"/>
              </w:rPr>
              <w:t>Y</w:t>
            </w:r>
            <w:r w:rsidR="000764B5" w:rsidRPr="00AC36B8">
              <w:rPr>
                <w:rFonts w:eastAsia="Calibri,Times New Roman" w:cs="Segoe UI"/>
                <w:color w:val="006100"/>
                <w:sz w:val="18"/>
                <w:szCs w:val="18"/>
              </w:rPr>
              <w:t xml:space="preserve"> (1609)</w:t>
            </w:r>
          </w:p>
        </w:tc>
      </w:tr>
      <w:tr w:rsidR="009A2B16" w:rsidRPr="00AC36B8" w14:paraId="30E1EFA3"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0B91FCAD"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UICollectionView</w:t>
            </w:r>
          </w:p>
        </w:tc>
        <w:tc>
          <w:tcPr>
            <w:tcW w:w="1097" w:type="dxa"/>
            <w:tcBorders>
              <w:top w:val="nil"/>
              <w:left w:val="nil"/>
              <w:bottom w:val="single" w:sz="4" w:space="0" w:color="8EA9DB"/>
              <w:right w:val="nil"/>
            </w:tcBorders>
            <w:shd w:val="clear" w:color="auto" w:fill="FFC7CE"/>
            <w:noWrap/>
            <w:vAlign w:val="bottom"/>
            <w:hideMark/>
          </w:tcPr>
          <w:p w14:paraId="7A97378F"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Collection</w:t>
            </w:r>
          </w:p>
        </w:tc>
        <w:tc>
          <w:tcPr>
            <w:tcW w:w="3633" w:type="dxa"/>
            <w:tcBorders>
              <w:top w:val="nil"/>
              <w:left w:val="nil"/>
              <w:bottom w:val="single" w:sz="4" w:space="0" w:color="8EA9DB"/>
              <w:right w:val="nil"/>
            </w:tcBorders>
            <w:shd w:val="clear" w:color="auto" w:fill="auto"/>
            <w:vAlign w:val="bottom"/>
            <w:hideMark/>
          </w:tcPr>
          <w:p w14:paraId="163B6A6E"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006EACA5"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53F1F438"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66B314CF"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UIDatePicker</w:t>
            </w:r>
          </w:p>
        </w:tc>
        <w:tc>
          <w:tcPr>
            <w:tcW w:w="1097" w:type="dxa"/>
            <w:tcBorders>
              <w:top w:val="nil"/>
              <w:left w:val="nil"/>
              <w:bottom w:val="single" w:sz="4" w:space="0" w:color="8EA9DB"/>
              <w:right w:val="nil"/>
            </w:tcBorders>
            <w:shd w:val="clear" w:color="auto" w:fill="C6EFCE"/>
            <w:noWrap/>
            <w:vAlign w:val="bottom"/>
            <w:hideMark/>
          </w:tcPr>
          <w:p w14:paraId="7F32314F"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439A9FA1"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1DEACE1D"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505FE80C"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0432DF57"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UIImageView</w:t>
            </w:r>
          </w:p>
        </w:tc>
        <w:tc>
          <w:tcPr>
            <w:tcW w:w="1097" w:type="dxa"/>
            <w:tcBorders>
              <w:top w:val="nil"/>
              <w:left w:val="nil"/>
              <w:bottom w:val="single" w:sz="4" w:space="0" w:color="8EA9DB"/>
              <w:right w:val="nil"/>
            </w:tcBorders>
            <w:shd w:val="clear" w:color="auto" w:fill="C6EFCE"/>
            <w:noWrap/>
            <w:vAlign w:val="bottom"/>
            <w:hideMark/>
          </w:tcPr>
          <w:p w14:paraId="2EAEBBA9"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00621EEF"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4F4976D0" w14:textId="77777777" w:rsidR="009A2B16" w:rsidRPr="00AC36B8" w:rsidRDefault="009A2B16" w:rsidP="009A2B16">
            <w:pPr>
              <w:spacing w:after="0"/>
              <w:rPr>
                <w:rFonts w:eastAsia="Times New Roman" w:cs="Segoe UI"/>
                <w:color w:val="9C0006"/>
                <w:sz w:val="18"/>
                <w:szCs w:val="18"/>
              </w:rPr>
            </w:pPr>
            <w:commentRangeStart w:id="112"/>
            <w:commentRangeStart w:id="113"/>
            <w:r w:rsidRPr="00AC36B8">
              <w:rPr>
                <w:rFonts w:eastAsia="Calibri,Times New Roman" w:cs="Segoe UI"/>
                <w:color w:val="9C0006"/>
                <w:sz w:val="18"/>
                <w:szCs w:val="18"/>
              </w:rPr>
              <w:t>N</w:t>
            </w:r>
            <w:commentRangeEnd w:id="112"/>
            <w:r w:rsidR="002B6776" w:rsidRPr="00AC36B8">
              <w:rPr>
                <w:rStyle w:val="CommentReference"/>
                <w:rFonts w:cs="Segoe UI"/>
              </w:rPr>
              <w:commentReference w:id="112"/>
            </w:r>
            <w:commentRangeEnd w:id="113"/>
            <w:r w:rsidR="009621FC" w:rsidRPr="00AC36B8">
              <w:rPr>
                <w:rStyle w:val="CommentReference"/>
                <w:rFonts w:cs="Segoe UI"/>
              </w:rPr>
              <w:commentReference w:id="113"/>
            </w:r>
          </w:p>
        </w:tc>
      </w:tr>
      <w:tr w:rsidR="009A2B16" w:rsidRPr="00AC36B8" w14:paraId="6988DA68"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0A55FE76"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UILabel</w:t>
            </w:r>
          </w:p>
        </w:tc>
        <w:tc>
          <w:tcPr>
            <w:tcW w:w="1097" w:type="dxa"/>
            <w:tcBorders>
              <w:top w:val="nil"/>
              <w:left w:val="nil"/>
              <w:bottom w:val="single" w:sz="4" w:space="0" w:color="8EA9DB"/>
              <w:right w:val="nil"/>
            </w:tcBorders>
            <w:shd w:val="clear" w:color="auto" w:fill="C6EFCE"/>
            <w:noWrap/>
            <w:vAlign w:val="bottom"/>
            <w:hideMark/>
          </w:tcPr>
          <w:p w14:paraId="200FB023"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14E4FC32"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C6EFCE"/>
            <w:noWrap/>
            <w:vAlign w:val="bottom"/>
            <w:hideMark/>
          </w:tcPr>
          <w:p w14:paraId="2FABB699"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Y (with composition refactor)</w:t>
            </w:r>
          </w:p>
        </w:tc>
      </w:tr>
      <w:tr w:rsidR="009A2B16" w:rsidRPr="00AC36B8" w14:paraId="62433EBE"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422FA4EB"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UINavigationBar</w:t>
            </w:r>
          </w:p>
        </w:tc>
        <w:tc>
          <w:tcPr>
            <w:tcW w:w="1097" w:type="dxa"/>
            <w:tcBorders>
              <w:top w:val="nil"/>
              <w:left w:val="nil"/>
              <w:bottom w:val="single" w:sz="4" w:space="0" w:color="8EA9DB"/>
              <w:right w:val="nil"/>
            </w:tcBorders>
            <w:shd w:val="clear" w:color="auto" w:fill="C6EFCE"/>
            <w:noWrap/>
            <w:vAlign w:val="bottom"/>
            <w:hideMark/>
          </w:tcPr>
          <w:p w14:paraId="38D69CBE"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1C4808E8"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128A64A1"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0132CC3C"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48CAD916"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UIPageControl</w:t>
            </w:r>
          </w:p>
        </w:tc>
        <w:tc>
          <w:tcPr>
            <w:tcW w:w="1097" w:type="dxa"/>
            <w:tcBorders>
              <w:top w:val="nil"/>
              <w:left w:val="nil"/>
              <w:bottom w:val="single" w:sz="4" w:space="0" w:color="8EA9DB"/>
              <w:right w:val="nil"/>
            </w:tcBorders>
            <w:shd w:val="clear" w:color="auto" w:fill="C6EFCE"/>
            <w:noWrap/>
            <w:vAlign w:val="bottom"/>
            <w:hideMark/>
          </w:tcPr>
          <w:p w14:paraId="28F70792"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27EA3911"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Not implemented</w:t>
            </w:r>
          </w:p>
        </w:tc>
        <w:tc>
          <w:tcPr>
            <w:tcW w:w="2430" w:type="dxa"/>
            <w:tcBorders>
              <w:top w:val="nil"/>
              <w:left w:val="nil"/>
              <w:bottom w:val="single" w:sz="4" w:space="0" w:color="8EA9DB"/>
              <w:right w:val="nil"/>
            </w:tcBorders>
            <w:shd w:val="clear" w:color="auto" w:fill="FFEB9C"/>
            <w:noWrap/>
            <w:vAlign w:val="bottom"/>
            <w:hideMark/>
          </w:tcPr>
          <w:p w14:paraId="5F9C1086"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N/A</w:t>
            </w:r>
          </w:p>
        </w:tc>
      </w:tr>
      <w:tr w:rsidR="009A2B16" w:rsidRPr="00AC36B8" w14:paraId="60F9C42A"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14D1CE53"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UIPickerView</w:t>
            </w:r>
          </w:p>
        </w:tc>
        <w:tc>
          <w:tcPr>
            <w:tcW w:w="1097" w:type="dxa"/>
            <w:tcBorders>
              <w:top w:val="nil"/>
              <w:left w:val="nil"/>
              <w:bottom w:val="single" w:sz="4" w:space="0" w:color="8EA9DB"/>
              <w:right w:val="nil"/>
            </w:tcBorders>
            <w:shd w:val="clear" w:color="auto" w:fill="C6EFCE"/>
            <w:noWrap/>
            <w:vAlign w:val="bottom"/>
            <w:hideMark/>
          </w:tcPr>
          <w:p w14:paraId="4FE5064B"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202F3CCF"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4F3C8CFE"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3C68DE49"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68E75B91"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UIPopoverBackgroundView</w:t>
            </w:r>
          </w:p>
        </w:tc>
        <w:tc>
          <w:tcPr>
            <w:tcW w:w="1097" w:type="dxa"/>
            <w:tcBorders>
              <w:top w:val="nil"/>
              <w:left w:val="nil"/>
              <w:bottom w:val="single" w:sz="4" w:space="0" w:color="8EA9DB"/>
              <w:right w:val="nil"/>
            </w:tcBorders>
            <w:shd w:val="clear" w:color="auto" w:fill="C6EFCE"/>
            <w:noWrap/>
            <w:vAlign w:val="bottom"/>
            <w:hideMark/>
          </w:tcPr>
          <w:p w14:paraId="0EB0C17D"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2DFB9CE5"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Not implemented</w:t>
            </w:r>
          </w:p>
        </w:tc>
        <w:tc>
          <w:tcPr>
            <w:tcW w:w="2430" w:type="dxa"/>
            <w:tcBorders>
              <w:top w:val="nil"/>
              <w:left w:val="nil"/>
              <w:bottom w:val="single" w:sz="4" w:space="0" w:color="8EA9DB"/>
              <w:right w:val="nil"/>
            </w:tcBorders>
            <w:shd w:val="clear" w:color="auto" w:fill="FFEB9C"/>
            <w:noWrap/>
            <w:vAlign w:val="bottom"/>
            <w:hideMark/>
          </w:tcPr>
          <w:p w14:paraId="28BED7C8"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N/A</w:t>
            </w:r>
          </w:p>
        </w:tc>
      </w:tr>
      <w:tr w:rsidR="009A2B16" w:rsidRPr="00AC36B8" w14:paraId="1B26E972"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1E246D10"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UIProgressView</w:t>
            </w:r>
          </w:p>
        </w:tc>
        <w:tc>
          <w:tcPr>
            <w:tcW w:w="1097" w:type="dxa"/>
            <w:tcBorders>
              <w:top w:val="nil"/>
              <w:left w:val="nil"/>
              <w:bottom w:val="single" w:sz="4" w:space="0" w:color="8EA9DB"/>
              <w:right w:val="nil"/>
            </w:tcBorders>
            <w:shd w:val="clear" w:color="auto" w:fill="C6EFCE"/>
            <w:noWrap/>
            <w:vAlign w:val="bottom"/>
            <w:hideMark/>
          </w:tcPr>
          <w:p w14:paraId="7678D0C8"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13EE7DEC"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Maps to Xaml ProgressBar</w:t>
            </w:r>
          </w:p>
        </w:tc>
        <w:tc>
          <w:tcPr>
            <w:tcW w:w="2430" w:type="dxa"/>
            <w:tcBorders>
              <w:top w:val="nil"/>
              <w:left w:val="nil"/>
              <w:bottom w:val="single" w:sz="4" w:space="0" w:color="8EA9DB"/>
              <w:right w:val="nil"/>
            </w:tcBorders>
            <w:shd w:val="clear" w:color="auto" w:fill="FFC7CE"/>
            <w:noWrap/>
            <w:vAlign w:val="bottom"/>
            <w:hideMark/>
          </w:tcPr>
          <w:p w14:paraId="3F61848D"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6EE16CD5"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3ED6742F"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UIRefreshControl</w:t>
            </w:r>
          </w:p>
        </w:tc>
        <w:tc>
          <w:tcPr>
            <w:tcW w:w="1097" w:type="dxa"/>
            <w:tcBorders>
              <w:top w:val="nil"/>
              <w:left w:val="nil"/>
              <w:bottom w:val="single" w:sz="4" w:space="0" w:color="8EA9DB"/>
              <w:right w:val="nil"/>
            </w:tcBorders>
            <w:shd w:val="clear" w:color="auto" w:fill="C6EFCE"/>
            <w:noWrap/>
            <w:vAlign w:val="bottom"/>
            <w:hideMark/>
          </w:tcPr>
          <w:p w14:paraId="44340AA3"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1B88E7B5"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Not implemented</w:t>
            </w:r>
          </w:p>
        </w:tc>
        <w:tc>
          <w:tcPr>
            <w:tcW w:w="2430" w:type="dxa"/>
            <w:tcBorders>
              <w:top w:val="nil"/>
              <w:left w:val="nil"/>
              <w:bottom w:val="single" w:sz="4" w:space="0" w:color="8EA9DB"/>
              <w:right w:val="nil"/>
            </w:tcBorders>
            <w:shd w:val="clear" w:color="auto" w:fill="FFEB9C"/>
            <w:noWrap/>
            <w:vAlign w:val="bottom"/>
            <w:hideMark/>
          </w:tcPr>
          <w:p w14:paraId="6E2DD215"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N/A</w:t>
            </w:r>
          </w:p>
        </w:tc>
      </w:tr>
      <w:tr w:rsidR="009A2B16" w:rsidRPr="00AC36B8" w14:paraId="63E99C82"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5919154C"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UIScrollView</w:t>
            </w:r>
          </w:p>
        </w:tc>
        <w:tc>
          <w:tcPr>
            <w:tcW w:w="1097" w:type="dxa"/>
            <w:tcBorders>
              <w:top w:val="nil"/>
              <w:left w:val="nil"/>
              <w:bottom w:val="single" w:sz="4" w:space="0" w:color="8EA9DB"/>
              <w:right w:val="nil"/>
            </w:tcBorders>
            <w:shd w:val="clear" w:color="auto" w:fill="92D050"/>
            <w:noWrap/>
            <w:vAlign w:val="bottom"/>
            <w:hideMark/>
          </w:tcPr>
          <w:p w14:paraId="3252F06F" w14:textId="407CC77F" w:rsidR="009A2B16" w:rsidRPr="00AC36B8" w:rsidRDefault="00466439" w:rsidP="00466439">
            <w:pPr>
              <w:spacing w:after="0"/>
              <w:rPr>
                <w:rFonts w:eastAsia="Times New Roman" w:cs="Segoe UI"/>
                <w:color w:val="9C0006"/>
                <w:sz w:val="18"/>
                <w:szCs w:val="18"/>
              </w:rPr>
            </w:pPr>
            <w:r w:rsidRPr="00AC36B8">
              <w:rPr>
                <w:rFonts w:eastAsia="Calibri" w:cs="Segoe UI"/>
                <w:color w:val="FA7D00"/>
                <w:sz w:val="18"/>
                <w:szCs w:val="18"/>
              </w:rPr>
              <w:t>Unique</w:t>
            </w:r>
          </w:p>
        </w:tc>
        <w:tc>
          <w:tcPr>
            <w:tcW w:w="3633" w:type="dxa"/>
            <w:tcBorders>
              <w:top w:val="nil"/>
              <w:left w:val="nil"/>
              <w:bottom w:val="single" w:sz="4" w:space="0" w:color="8EA9DB"/>
              <w:right w:val="nil"/>
            </w:tcBorders>
            <w:shd w:val="clear" w:color="auto" w:fill="auto"/>
            <w:vAlign w:val="bottom"/>
            <w:hideMark/>
          </w:tcPr>
          <w:p w14:paraId="32DE9469" w14:textId="57692E27" w:rsidR="009A2B16" w:rsidRPr="00AC36B8" w:rsidRDefault="00A07D90" w:rsidP="000764B5">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w:t>
            </w:r>
            <w:r w:rsidR="002038CB" w:rsidRPr="7FCA6A4F">
              <w:rPr>
                <w:rFonts w:ascii="Segoe UI,Calibri,Times New Roma" w:eastAsia="Segoe UI,Calibri,Times New Roma" w:hAnsi="Segoe UI,Calibri,Times New Roma" w:cs="Segoe UI,Calibri,Times New Roma"/>
                <w:color w:val="000000" w:themeColor="text1"/>
                <w:sz w:val="18"/>
                <w:szCs w:val="18"/>
              </w:rPr>
              <w:t>In a category of its own; ported</w:t>
            </w:r>
            <w:r w:rsidR="000764B5" w:rsidRPr="7FCA6A4F">
              <w:rPr>
                <w:rFonts w:ascii="Segoe UI,Calibri,Times New Roma" w:eastAsia="Segoe UI,Calibri,Times New Roma" w:hAnsi="Segoe UI,Calibri,Times New Roma" w:cs="Segoe UI,Calibri,Times New Roma"/>
                <w:color w:val="000000" w:themeColor="text1"/>
                <w:sz w:val="18"/>
                <w:szCs w:val="18"/>
              </w:rPr>
              <w:t xml:space="preserve"> to Xaml</w:t>
            </w:r>
            <w:r w:rsidR="002038CB" w:rsidRPr="7FCA6A4F">
              <w:rPr>
                <w:rFonts w:ascii="Segoe UI,Calibri,Times New Roma" w:eastAsia="Segoe UI,Calibri,Times New Roma" w:hAnsi="Segoe UI,Calibri,Times New Roma" w:cs="Segoe UI,Calibri,Times New Roma"/>
                <w:color w:val="000000" w:themeColor="text1"/>
                <w:sz w:val="18"/>
                <w:szCs w:val="18"/>
              </w:rPr>
              <w:t xml:space="preserve"> in hopes of better scrolling</w:t>
            </w:r>
            <w:r w:rsidR="000764B5" w:rsidRPr="7FCA6A4F">
              <w:rPr>
                <w:rFonts w:ascii="Segoe UI,Calibri,Times New Roma" w:eastAsia="Segoe UI,Calibri,Times New Roma" w:hAnsi="Segoe UI,Calibri,Times New Roma" w:cs="Segoe UI,Calibri,Times New Roma"/>
                <w:color w:val="000000" w:themeColor="text1"/>
                <w:sz w:val="18"/>
                <w:szCs w:val="18"/>
              </w:rPr>
              <w:t xml:space="preserve"> and </w:t>
            </w:r>
            <w:r w:rsidR="002038CB" w:rsidRPr="7FCA6A4F">
              <w:rPr>
                <w:rFonts w:ascii="Segoe UI,Calibri,Times New Roma" w:eastAsia="Segoe UI,Calibri,Times New Roma" w:hAnsi="Segoe UI,Calibri,Times New Roma" w:cs="Segoe UI,Calibri,Times New Roma"/>
                <w:color w:val="000000" w:themeColor="text1"/>
                <w:sz w:val="18"/>
                <w:szCs w:val="18"/>
              </w:rPr>
              <w:t>gesture integration.</w:t>
            </w:r>
          </w:p>
        </w:tc>
        <w:tc>
          <w:tcPr>
            <w:tcW w:w="2430" w:type="dxa"/>
            <w:tcBorders>
              <w:top w:val="nil"/>
              <w:left w:val="nil"/>
              <w:bottom w:val="single" w:sz="4" w:space="0" w:color="8EA9DB"/>
              <w:right w:val="nil"/>
            </w:tcBorders>
            <w:shd w:val="clear" w:color="auto" w:fill="C6EFCE"/>
            <w:noWrap/>
            <w:vAlign w:val="bottom"/>
            <w:hideMark/>
          </w:tcPr>
          <w:p w14:paraId="1FF061EE"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Y</w:t>
            </w:r>
          </w:p>
        </w:tc>
      </w:tr>
      <w:tr w:rsidR="009A2B16" w:rsidRPr="00AC36B8" w14:paraId="19EC223B"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14261826"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UISearchBar</w:t>
            </w:r>
          </w:p>
        </w:tc>
        <w:tc>
          <w:tcPr>
            <w:tcW w:w="1097" w:type="dxa"/>
            <w:tcBorders>
              <w:top w:val="nil"/>
              <w:left w:val="nil"/>
              <w:bottom w:val="single" w:sz="4" w:space="0" w:color="8EA9DB"/>
              <w:right w:val="nil"/>
            </w:tcBorders>
            <w:shd w:val="clear" w:color="auto" w:fill="C6EFCE"/>
            <w:noWrap/>
            <w:vAlign w:val="bottom"/>
            <w:hideMark/>
          </w:tcPr>
          <w:p w14:paraId="14791305"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03DB568D"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10940763"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5B3BF467" w14:textId="77777777" w:rsidTr="7E3C3DA0">
        <w:trPr>
          <w:trHeight w:val="495"/>
        </w:trPr>
        <w:tc>
          <w:tcPr>
            <w:tcW w:w="2218" w:type="dxa"/>
            <w:tcBorders>
              <w:top w:val="nil"/>
              <w:left w:val="single" w:sz="4" w:space="0" w:color="8EA9DB"/>
              <w:bottom w:val="single" w:sz="4" w:space="0" w:color="8EA9DB"/>
              <w:right w:val="nil"/>
            </w:tcBorders>
            <w:shd w:val="clear" w:color="auto" w:fill="auto"/>
            <w:noWrap/>
            <w:vAlign w:val="bottom"/>
            <w:hideMark/>
          </w:tcPr>
          <w:p w14:paraId="12E9ECEE"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UISegmentedControl</w:t>
            </w:r>
          </w:p>
        </w:tc>
        <w:tc>
          <w:tcPr>
            <w:tcW w:w="1097" w:type="dxa"/>
            <w:tcBorders>
              <w:top w:val="nil"/>
              <w:left w:val="nil"/>
              <w:bottom w:val="single" w:sz="4" w:space="0" w:color="8EA9DB"/>
              <w:right w:val="nil"/>
            </w:tcBorders>
            <w:shd w:val="clear" w:color="auto" w:fill="C6EFCE"/>
            <w:noWrap/>
            <w:vAlign w:val="bottom"/>
            <w:hideMark/>
          </w:tcPr>
          <w:p w14:paraId="3333227B"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4BBE8F1E"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Relatively simple UIKit implementation.</w:t>
            </w:r>
          </w:p>
        </w:tc>
        <w:tc>
          <w:tcPr>
            <w:tcW w:w="2430" w:type="dxa"/>
            <w:tcBorders>
              <w:top w:val="nil"/>
              <w:left w:val="nil"/>
              <w:bottom w:val="single" w:sz="4" w:space="0" w:color="8EA9DB"/>
              <w:right w:val="nil"/>
            </w:tcBorders>
            <w:shd w:val="clear" w:color="auto" w:fill="FFC7CE"/>
            <w:noWrap/>
            <w:vAlign w:val="bottom"/>
            <w:hideMark/>
          </w:tcPr>
          <w:p w14:paraId="688541D8"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2CDEE951" w14:textId="77777777" w:rsidTr="7E3C3DA0">
        <w:trPr>
          <w:trHeight w:val="975"/>
        </w:trPr>
        <w:tc>
          <w:tcPr>
            <w:tcW w:w="2218" w:type="dxa"/>
            <w:tcBorders>
              <w:top w:val="nil"/>
              <w:left w:val="single" w:sz="4" w:space="0" w:color="8EA9DB"/>
              <w:bottom w:val="single" w:sz="4" w:space="0" w:color="8EA9DB"/>
              <w:right w:val="nil"/>
            </w:tcBorders>
            <w:shd w:val="clear" w:color="auto" w:fill="auto"/>
            <w:noWrap/>
            <w:vAlign w:val="bottom"/>
            <w:hideMark/>
          </w:tcPr>
          <w:p w14:paraId="261BF3B4"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UISlider</w:t>
            </w:r>
          </w:p>
        </w:tc>
        <w:tc>
          <w:tcPr>
            <w:tcW w:w="1097" w:type="dxa"/>
            <w:tcBorders>
              <w:top w:val="nil"/>
              <w:left w:val="nil"/>
              <w:bottom w:val="single" w:sz="4" w:space="0" w:color="8EA9DB"/>
              <w:right w:val="nil"/>
            </w:tcBorders>
            <w:shd w:val="clear" w:color="auto" w:fill="FFEB9C"/>
            <w:noWrap/>
            <w:vAlign w:val="bottom"/>
            <w:hideMark/>
          </w:tcPr>
          <w:p w14:paraId="19610387"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Composited</w:t>
            </w:r>
          </w:p>
        </w:tc>
        <w:tc>
          <w:tcPr>
            <w:tcW w:w="3633" w:type="dxa"/>
            <w:tcBorders>
              <w:top w:val="nil"/>
              <w:left w:val="nil"/>
              <w:bottom w:val="single" w:sz="4" w:space="0" w:color="8EA9DB"/>
              <w:right w:val="nil"/>
            </w:tcBorders>
            <w:shd w:val="clear" w:color="auto" w:fill="auto"/>
            <w:vAlign w:val="bottom"/>
            <w:hideMark/>
          </w:tcPr>
          <w:p w14:paraId="39D1224B"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Built entirely on Xaml; failure to expose positioning of subviews is non-blocking so far.</w:t>
            </w:r>
          </w:p>
        </w:tc>
        <w:tc>
          <w:tcPr>
            <w:tcW w:w="2430" w:type="dxa"/>
            <w:tcBorders>
              <w:top w:val="nil"/>
              <w:left w:val="nil"/>
              <w:bottom w:val="single" w:sz="4" w:space="0" w:color="8EA9DB"/>
              <w:right w:val="nil"/>
            </w:tcBorders>
            <w:shd w:val="clear" w:color="auto" w:fill="C6EFCE"/>
            <w:noWrap/>
            <w:vAlign w:val="bottom"/>
            <w:hideMark/>
          </w:tcPr>
          <w:p w14:paraId="271D5F54" w14:textId="354D3DF4" w:rsidR="009A2B16" w:rsidRPr="00AC36B8" w:rsidRDefault="00923E73" w:rsidP="009A2B16">
            <w:pPr>
              <w:spacing w:after="0"/>
              <w:rPr>
                <w:rFonts w:eastAsia="Times New Roman" w:cs="Segoe UI"/>
                <w:color w:val="006100"/>
                <w:sz w:val="18"/>
                <w:szCs w:val="18"/>
              </w:rPr>
            </w:pPr>
            <w:r w:rsidRPr="7FCA6A4F">
              <w:rPr>
                <w:rFonts w:ascii="Segoe UI,Calibri,Times New Roma" w:eastAsia="Segoe UI,Calibri,Times New Roma" w:hAnsi="Segoe UI,Calibri,Times New Roma" w:cs="Segoe UI,Calibri,Times New Roma"/>
                <w:color w:val="006100"/>
                <w:sz w:val="18"/>
                <w:szCs w:val="18"/>
              </w:rPr>
              <w:t>Y (via an opaque Xaml implementation even though it’s a composited control)</w:t>
            </w:r>
          </w:p>
        </w:tc>
      </w:tr>
      <w:tr w:rsidR="009A2B16" w:rsidRPr="00AC36B8" w14:paraId="2E1378AF"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7EA98D0E"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UIStackView</w:t>
            </w:r>
          </w:p>
        </w:tc>
        <w:tc>
          <w:tcPr>
            <w:tcW w:w="1097" w:type="dxa"/>
            <w:tcBorders>
              <w:top w:val="nil"/>
              <w:left w:val="nil"/>
              <w:bottom w:val="single" w:sz="4" w:space="0" w:color="8EA9DB"/>
              <w:right w:val="nil"/>
            </w:tcBorders>
            <w:shd w:val="clear" w:color="auto" w:fill="FFC7CE"/>
            <w:noWrap/>
            <w:vAlign w:val="bottom"/>
            <w:hideMark/>
          </w:tcPr>
          <w:p w14:paraId="499560F9"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Collection</w:t>
            </w:r>
          </w:p>
        </w:tc>
        <w:tc>
          <w:tcPr>
            <w:tcW w:w="3633" w:type="dxa"/>
            <w:tcBorders>
              <w:top w:val="nil"/>
              <w:left w:val="nil"/>
              <w:bottom w:val="single" w:sz="4" w:space="0" w:color="8EA9DB"/>
              <w:right w:val="nil"/>
            </w:tcBorders>
            <w:shd w:val="clear" w:color="auto" w:fill="auto"/>
            <w:vAlign w:val="bottom"/>
            <w:hideMark/>
          </w:tcPr>
          <w:p w14:paraId="02B61949"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Not implemented</w:t>
            </w:r>
          </w:p>
        </w:tc>
        <w:tc>
          <w:tcPr>
            <w:tcW w:w="2430" w:type="dxa"/>
            <w:tcBorders>
              <w:top w:val="nil"/>
              <w:left w:val="nil"/>
              <w:bottom w:val="single" w:sz="4" w:space="0" w:color="8EA9DB"/>
              <w:right w:val="nil"/>
            </w:tcBorders>
            <w:shd w:val="clear" w:color="auto" w:fill="FFEB9C"/>
            <w:noWrap/>
            <w:vAlign w:val="bottom"/>
            <w:hideMark/>
          </w:tcPr>
          <w:p w14:paraId="1EF4BD6B"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N/A</w:t>
            </w:r>
          </w:p>
        </w:tc>
      </w:tr>
      <w:tr w:rsidR="009A2B16" w:rsidRPr="00AC36B8" w14:paraId="292DD88B"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3C098EA4"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UIStepper</w:t>
            </w:r>
          </w:p>
        </w:tc>
        <w:tc>
          <w:tcPr>
            <w:tcW w:w="1097" w:type="dxa"/>
            <w:tcBorders>
              <w:top w:val="nil"/>
              <w:left w:val="nil"/>
              <w:bottom w:val="single" w:sz="4" w:space="0" w:color="8EA9DB"/>
              <w:right w:val="nil"/>
            </w:tcBorders>
            <w:shd w:val="clear" w:color="auto" w:fill="C6EFCE"/>
            <w:noWrap/>
            <w:vAlign w:val="bottom"/>
            <w:hideMark/>
          </w:tcPr>
          <w:p w14:paraId="55B204D7"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29708F16"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Not implemented</w:t>
            </w:r>
          </w:p>
        </w:tc>
        <w:tc>
          <w:tcPr>
            <w:tcW w:w="2430" w:type="dxa"/>
            <w:tcBorders>
              <w:top w:val="nil"/>
              <w:left w:val="nil"/>
              <w:bottom w:val="single" w:sz="4" w:space="0" w:color="8EA9DB"/>
              <w:right w:val="nil"/>
            </w:tcBorders>
            <w:shd w:val="clear" w:color="auto" w:fill="FFEB9C"/>
            <w:noWrap/>
            <w:vAlign w:val="bottom"/>
            <w:hideMark/>
          </w:tcPr>
          <w:p w14:paraId="5E2E16CE"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N/A</w:t>
            </w:r>
          </w:p>
        </w:tc>
      </w:tr>
      <w:tr w:rsidR="009A2B16" w:rsidRPr="00AC36B8" w14:paraId="79F940DF" w14:textId="77777777" w:rsidTr="7E3C3DA0">
        <w:trPr>
          <w:trHeight w:val="495"/>
        </w:trPr>
        <w:tc>
          <w:tcPr>
            <w:tcW w:w="2218" w:type="dxa"/>
            <w:tcBorders>
              <w:top w:val="nil"/>
              <w:left w:val="single" w:sz="4" w:space="0" w:color="8EA9DB"/>
              <w:bottom w:val="single" w:sz="4" w:space="0" w:color="8EA9DB"/>
              <w:right w:val="nil"/>
            </w:tcBorders>
            <w:shd w:val="clear" w:color="auto" w:fill="auto"/>
            <w:noWrap/>
            <w:vAlign w:val="bottom"/>
            <w:hideMark/>
          </w:tcPr>
          <w:p w14:paraId="5ED92210"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UISwitch</w:t>
            </w:r>
          </w:p>
        </w:tc>
        <w:tc>
          <w:tcPr>
            <w:tcW w:w="1097" w:type="dxa"/>
            <w:tcBorders>
              <w:top w:val="nil"/>
              <w:left w:val="nil"/>
              <w:bottom w:val="single" w:sz="4" w:space="0" w:color="8EA9DB"/>
              <w:right w:val="nil"/>
            </w:tcBorders>
            <w:shd w:val="clear" w:color="auto" w:fill="C6EFCE"/>
            <w:noWrap/>
            <w:vAlign w:val="bottom"/>
            <w:hideMark/>
          </w:tcPr>
          <w:p w14:paraId="4AFCAA49"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5A1D90A1"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Easy map to Xaml ToggleSwitch?</w:t>
            </w:r>
          </w:p>
        </w:tc>
        <w:tc>
          <w:tcPr>
            <w:tcW w:w="2430" w:type="dxa"/>
            <w:tcBorders>
              <w:top w:val="nil"/>
              <w:left w:val="nil"/>
              <w:bottom w:val="single" w:sz="4" w:space="0" w:color="8EA9DB"/>
              <w:right w:val="nil"/>
            </w:tcBorders>
            <w:shd w:val="clear" w:color="auto" w:fill="FFC7CE"/>
            <w:noWrap/>
            <w:vAlign w:val="bottom"/>
            <w:hideMark/>
          </w:tcPr>
          <w:p w14:paraId="3B424FB9"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0076E5C7"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6A3AB4F4"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UITabBar</w:t>
            </w:r>
          </w:p>
        </w:tc>
        <w:tc>
          <w:tcPr>
            <w:tcW w:w="1097" w:type="dxa"/>
            <w:tcBorders>
              <w:top w:val="nil"/>
              <w:left w:val="nil"/>
              <w:bottom w:val="single" w:sz="4" w:space="0" w:color="8EA9DB"/>
              <w:right w:val="nil"/>
            </w:tcBorders>
            <w:shd w:val="clear" w:color="auto" w:fill="C6EFCE"/>
            <w:noWrap/>
            <w:vAlign w:val="bottom"/>
            <w:hideMark/>
          </w:tcPr>
          <w:p w14:paraId="693CDDEA"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5F1A3BB6" w14:textId="77777777" w:rsidR="009A2B16" w:rsidRPr="00AC36B8" w:rsidRDefault="009A2B16" w:rsidP="009A2B16">
            <w:pPr>
              <w:spacing w:after="0"/>
              <w:rPr>
                <w:rFonts w:eastAsia="Times New Roman" w:cs="Segoe UI"/>
                <w:color w:val="000000"/>
                <w:sz w:val="18"/>
                <w:szCs w:val="18"/>
              </w:rPr>
            </w:pPr>
            <w:r w:rsidRPr="00AC36B8">
              <w:rPr>
                <w:rFonts w:eastAsia="Calibri,Times New Roman" w:cs="Segoe UI"/>
                <w:color w:val="000000" w:themeColor="text1"/>
                <w:sz w:val="18"/>
                <w:szCs w:val="18"/>
              </w:rPr>
              <w:t>Port in progress.</w:t>
            </w:r>
          </w:p>
        </w:tc>
        <w:tc>
          <w:tcPr>
            <w:tcW w:w="2430" w:type="dxa"/>
            <w:tcBorders>
              <w:top w:val="nil"/>
              <w:left w:val="nil"/>
              <w:bottom w:val="single" w:sz="4" w:space="0" w:color="8EA9DB"/>
              <w:right w:val="nil"/>
            </w:tcBorders>
            <w:shd w:val="clear" w:color="auto" w:fill="C6EFCE"/>
            <w:noWrap/>
            <w:vAlign w:val="bottom"/>
            <w:hideMark/>
          </w:tcPr>
          <w:p w14:paraId="0C71AFEE"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Port in progress.</w:t>
            </w:r>
          </w:p>
        </w:tc>
      </w:tr>
      <w:tr w:rsidR="009A2B16" w:rsidRPr="00AC36B8" w14:paraId="0A60054C"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6C59AC20"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UITableView</w:t>
            </w:r>
          </w:p>
        </w:tc>
        <w:tc>
          <w:tcPr>
            <w:tcW w:w="1097" w:type="dxa"/>
            <w:tcBorders>
              <w:top w:val="nil"/>
              <w:left w:val="nil"/>
              <w:bottom w:val="single" w:sz="4" w:space="0" w:color="8EA9DB"/>
              <w:right w:val="nil"/>
            </w:tcBorders>
            <w:shd w:val="clear" w:color="auto" w:fill="FFC7CE"/>
            <w:noWrap/>
            <w:vAlign w:val="bottom"/>
            <w:hideMark/>
          </w:tcPr>
          <w:p w14:paraId="472D479B"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Collection</w:t>
            </w:r>
          </w:p>
        </w:tc>
        <w:tc>
          <w:tcPr>
            <w:tcW w:w="3633" w:type="dxa"/>
            <w:tcBorders>
              <w:top w:val="nil"/>
              <w:left w:val="nil"/>
              <w:bottom w:val="single" w:sz="4" w:space="0" w:color="8EA9DB"/>
              <w:right w:val="nil"/>
            </w:tcBorders>
            <w:shd w:val="clear" w:color="auto" w:fill="auto"/>
            <w:vAlign w:val="bottom"/>
            <w:hideMark/>
          </w:tcPr>
          <w:p w14:paraId="2F20CD9E"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187CE4BE"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692B2584" w14:textId="77777777" w:rsidTr="7E3C3DA0">
        <w:trPr>
          <w:trHeight w:val="975"/>
        </w:trPr>
        <w:tc>
          <w:tcPr>
            <w:tcW w:w="2218" w:type="dxa"/>
            <w:tcBorders>
              <w:top w:val="nil"/>
              <w:left w:val="single" w:sz="4" w:space="0" w:color="8EA9DB"/>
              <w:bottom w:val="single" w:sz="4" w:space="0" w:color="8EA9DB"/>
              <w:right w:val="nil"/>
            </w:tcBorders>
            <w:shd w:val="clear" w:color="auto" w:fill="auto"/>
            <w:noWrap/>
            <w:vAlign w:val="bottom"/>
            <w:hideMark/>
          </w:tcPr>
          <w:p w14:paraId="20B7F7E6"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UITextField</w:t>
            </w:r>
          </w:p>
        </w:tc>
        <w:tc>
          <w:tcPr>
            <w:tcW w:w="1097" w:type="dxa"/>
            <w:tcBorders>
              <w:top w:val="nil"/>
              <w:left w:val="nil"/>
              <w:bottom w:val="single" w:sz="4" w:space="0" w:color="8EA9DB"/>
              <w:right w:val="nil"/>
            </w:tcBorders>
            <w:shd w:val="clear" w:color="auto" w:fill="FFEB9C"/>
            <w:noWrap/>
            <w:vAlign w:val="bottom"/>
            <w:hideMark/>
          </w:tcPr>
          <w:p w14:paraId="4CADEA60"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Composited</w:t>
            </w:r>
          </w:p>
        </w:tc>
        <w:tc>
          <w:tcPr>
            <w:tcW w:w="3633" w:type="dxa"/>
            <w:tcBorders>
              <w:top w:val="nil"/>
              <w:left w:val="nil"/>
              <w:bottom w:val="single" w:sz="4" w:space="0" w:color="8EA9DB"/>
              <w:right w:val="nil"/>
            </w:tcBorders>
            <w:shd w:val="clear" w:color="auto" w:fill="auto"/>
            <w:vAlign w:val="bottom"/>
            <w:hideMark/>
          </w:tcPr>
          <w:p w14:paraId="47054B14"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Built entirely on Xaml; failure to expose positioning of subviews is non-blocking so far.</w:t>
            </w:r>
          </w:p>
        </w:tc>
        <w:tc>
          <w:tcPr>
            <w:tcW w:w="2430" w:type="dxa"/>
            <w:tcBorders>
              <w:top w:val="nil"/>
              <w:left w:val="nil"/>
              <w:bottom w:val="single" w:sz="4" w:space="0" w:color="8EA9DB"/>
              <w:right w:val="nil"/>
            </w:tcBorders>
            <w:shd w:val="clear" w:color="auto" w:fill="C6EFCE"/>
            <w:noWrap/>
            <w:vAlign w:val="bottom"/>
            <w:hideMark/>
          </w:tcPr>
          <w:p w14:paraId="311E0ED1" w14:textId="15349BD4" w:rsidR="009A2B16" w:rsidRPr="00AC36B8" w:rsidRDefault="009A2B16" w:rsidP="009A2B16">
            <w:pPr>
              <w:spacing w:after="0"/>
              <w:rPr>
                <w:rFonts w:eastAsia="Times New Roman" w:cs="Segoe UI"/>
                <w:color w:val="006100"/>
                <w:sz w:val="18"/>
                <w:szCs w:val="18"/>
              </w:rPr>
            </w:pPr>
            <w:r w:rsidRPr="7FCA6A4F">
              <w:rPr>
                <w:rFonts w:ascii="Segoe UI,Calibri,Times New Roma" w:eastAsia="Segoe UI,Calibri,Times New Roma" w:hAnsi="Segoe UI,Calibri,Times New Roma" w:cs="Segoe UI,Calibri,Times New Roma"/>
                <w:color w:val="006100"/>
                <w:sz w:val="18"/>
                <w:szCs w:val="18"/>
              </w:rPr>
              <w:t>Y</w:t>
            </w:r>
            <w:r w:rsidR="00923E73" w:rsidRPr="7FCA6A4F">
              <w:rPr>
                <w:rFonts w:ascii="Segoe UI,Calibri,Times New Roma" w:eastAsia="Segoe UI,Calibri,Times New Roma" w:hAnsi="Segoe UI,Calibri,Times New Roma" w:cs="Segoe UI,Calibri,Times New Roma"/>
                <w:color w:val="006100"/>
                <w:sz w:val="18"/>
                <w:szCs w:val="18"/>
              </w:rPr>
              <w:t xml:space="preserve"> (via an opaque Xaml implementation even though it’s a composited control)</w:t>
            </w:r>
          </w:p>
        </w:tc>
      </w:tr>
      <w:tr w:rsidR="009A2B16" w:rsidRPr="00AC36B8" w14:paraId="57533FBA"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374B1EA2" w14:textId="1FE859DC" w:rsidR="009A2B16" w:rsidRPr="00AC36B8" w:rsidRDefault="00AA5AD8" w:rsidP="009A2B16">
            <w:pPr>
              <w:spacing w:after="0"/>
              <w:rPr>
                <w:rFonts w:eastAsia="Times New Roman" w:cs="Segoe UI"/>
                <w:color w:val="000000"/>
                <w:sz w:val="18"/>
                <w:szCs w:val="18"/>
              </w:rPr>
            </w:pPr>
            <w:ins w:id="114" w:author="Oliver Saal" w:date="2016-10-13T15:30:00Z">
              <w:r w:rsidRPr="7FCA6A4F">
                <w:rPr>
                  <w:rFonts w:ascii="Segoe UI,Calibri,Times New Roma" w:eastAsia="Segoe UI,Calibri,Times New Roma" w:hAnsi="Segoe UI,Calibri,Times New Roma" w:cs="Segoe UI,Calibri,Times New Roma"/>
                  <w:color w:val="000000"/>
                  <w:sz w:val="18"/>
                  <w:szCs w:val="18"/>
                </w:rPr>
                <w:t>;</w:t>
              </w:r>
            </w:ins>
            <w:r w:rsidR="009A2B16" w:rsidRPr="7FCA6A4F">
              <w:rPr>
                <w:rFonts w:ascii="Segoe UI,Calibri,Times New Roma" w:eastAsia="Segoe UI,Calibri,Times New Roma" w:hAnsi="Segoe UI,Calibri,Times New Roma" w:cs="Segoe UI,Calibri,Times New Roma"/>
                <w:color w:val="000000"/>
                <w:sz w:val="18"/>
                <w:szCs w:val="18"/>
              </w:rPr>
              <w:t>UITextView</w:t>
            </w:r>
          </w:p>
        </w:tc>
        <w:tc>
          <w:tcPr>
            <w:tcW w:w="1097" w:type="dxa"/>
            <w:tcBorders>
              <w:top w:val="nil"/>
              <w:left w:val="nil"/>
              <w:bottom w:val="single" w:sz="4" w:space="0" w:color="8EA9DB"/>
              <w:right w:val="nil"/>
            </w:tcBorders>
            <w:shd w:val="clear" w:color="auto" w:fill="FFEB9C"/>
            <w:noWrap/>
            <w:vAlign w:val="bottom"/>
            <w:hideMark/>
          </w:tcPr>
          <w:p w14:paraId="57E2F2FC" w14:textId="77777777" w:rsidR="009A2B16" w:rsidRPr="00AC36B8" w:rsidRDefault="009A2B16" w:rsidP="009A2B16">
            <w:pPr>
              <w:spacing w:after="0"/>
              <w:rPr>
                <w:rFonts w:eastAsia="Times New Roman" w:cs="Segoe UI"/>
                <w:color w:val="9C6500"/>
                <w:sz w:val="18"/>
                <w:szCs w:val="18"/>
              </w:rPr>
            </w:pPr>
            <w:r w:rsidRPr="00AC36B8">
              <w:rPr>
                <w:rFonts w:eastAsia="Calibri,Times New Roman" w:cs="Segoe UI"/>
                <w:color w:val="9C6500"/>
                <w:sz w:val="18"/>
                <w:szCs w:val="18"/>
              </w:rPr>
              <w:t>Composited</w:t>
            </w:r>
          </w:p>
        </w:tc>
        <w:tc>
          <w:tcPr>
            <w:tcW w:w="3633" w:type="dxa"/>
            <w:tcBorders>
              <w:top w:val="single" w:sz="4" w:space="0" w:color="4472C4"/>
              <w:left w:val="nil"/>
              <w:bottom w:val="nil"/>
              <w:right w:val="nil"/>
            </w:tcBorders>
            <w:shd w:val="clear" w:color="auto" w:fill="auto"/>
            <w:vAlign w:val="bottom"/>
            <w:hideMark/>
          </w:tcPr>
          <w:p w14:paraId="389087FC" w14:textId="77777777" w:rsidR="009A2B16" w:rsidRPr="00AC36B8" w:rsidRDefault="009A2B16" w:rsidP="009A2B16">
            <w:pPr>
              <w:spacing w:after="0"/>
              <w:rPr>
                <w:rFonts w:eastAsia="Times New Roman" w:cs="Segoe UI"/>
                <w:color w:val="000000"/>
                <w:sz w:val="22"/>
                <w:szCs w:val="22"/>
              </w:rPr>
            </w:pPr>
            <w:r w:rsidRPr="7FCA6A4F">
              <w:rPr>
                <w:rFonts w:ascii="Segoe UI,Calibri,Times New Roma" w:eastAsia="Segoe UI,Calibri,Times New Roma" w:hAnsi="Segoe UI,Calibri,Times New Roma" w:cs="Segoe UI,Calibri,Times New Roma"/>
                <w:color w:val="000000" w:themeColor="text1"/>
                <w:sz w:val="22"/>
                <w:szCs w:val="22"/>
              </w:rPr>
              <w:t> </w:t>
            </w:r>
          </w:p>
        </w:tc>
        <w:tc>
          <w:tcPr>
            <w:tcW w:w="2430" w:type="dxa"/>
            <w:tcBorders>
              <w:top w:val="nil"/>
              <w:left w:val="nil"/>
              <w:bottom w:val="single" w:sz="4" w:space="0" w:color="8EA9DB"/>
              <w:right w:val="nil"/>
            </w:tcBorders>
            <w:shd w:val="clear" w:color="auto" w:fill="FFC7CE"/>
            <w:noWrap/>
            <w:vAlign w:val="bottom"/>
            <w:hideMark/>
          </w:tcPr>
          <w:p w14:paraId="1BBDB19B"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7C903CE9" w14:textId="77777777" w:rsidTr="7E3C3DA0">
        <w:trPr>
          <w:trHeight w:val="300"/>
        </w:trPr>
        <w:tc>
          <w:tcPr>
            <w:tcW w:w="2218" w:type="dxa"/>
            <w:tcBorders>
              <w:top w:val="nil"/>
              <w:left w:val="single" w:sz="4" w:space="0" w:color="8EA9DB"/>
              <w:bottom w:val="single" w:sz="4" w:space="0" w:color="8EA9DB"/>
              <w:right w:val="nil"/>
            </w:tcBorders>
            <w:shd w:val="clear" w:color="auto" w:fill="auto"/>
            <w:noWrap/>
            <w:vAlign w:val="bottom"/>
            <w:hideMark/>
          </w:tcPr>
          <w:p w14:paraId="2FC0BA28"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UIToolbar</w:t>
            </w:r>
          </w:p>
        </w:tc>
        <w:tc>
          <w:tcPr>
            <w:tcW w:w="1097" w:type="dxa"/>
            <w:tcBorders>
              <w:top w:val="nil"/>
              <w:left w:val="nil"/>
              <w:bottom w:val="single" w:sz="4" w:space="0" w:color="8EA9DB"/>
              <w:right w:val="nil"/>
            </w:tcBorders>
            <w:shd w:val="clear" w:color="auto" w:fill="C6EFCE"/>
            <w:noWrap/>
            <w:vAlign w:val="bottom"/>
            <w:hideMark/>
          </w:tcPr>
          <w:p w14:paraId="0FB2667A"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single" w:sz="4" w:space="0" w:color="8EA9DB"/>
              <w:left w:val="nil"/>
              <w:bottom w:val="single" w:sz="4" w:space="0" w:color="8EA9DB"/>
              <w:right w:val="nil"/>
            </w:tcBorders>
            <w:shd w:val="clear" w:color="auto" w:fill="auto"/>
            <w:vAlign w:val="bottom"/>
            <w:hideMark/>
          </w:tcPr>
          <w:p w14:paraId="4A1216E9"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 </w:t>
            </w:r>
          </w:p>
        </w:tc>
        <w:tc>
          <w:tcPr>
            <w:tcW w:w="2430" w:type="dxa"/>
            <w:tcBorders>
              <w:top w:val="nil"/>
              <w:left w:val="nil"/>
              <w:bottom w:val="single" w:sz="4" w:space="0" w:color="8EA9DB"/>
              <w:right w:val="nil"/>
            </w:tcBorders>
            <w:shd w:val="clear" w:color="auto" w:fill="FFC7CE"/>
            <w:noWrap/>
            <w:vAlign w:val="bottom"/>
            <w:hideMark/>
          </w:tcPr>
          <w:p w14:paraId="3305B226" w14:textId="77777777" w:rsidR="009A2B16" w:rsidRPr="00AC36B8" w:rsidRDefault="009A2B16" w:rsidP="009A2B16">
            <w:pPr>
              <w:spacing w:after="0"/>
              <w:rPr>
                <w:rFonts w:eastAsia="Times New Roman" w:cs="Segoe UI"/>
                <w:color w:val="9C0006"/>
                <w:sz w:val="18"/>
                <w:szCs w:val="18"/>
              </w:rPr>
            </w:pPr>
            <w:r w:rsidRPr="00AC36B8">
              <w:rPr>
                <w:rFonts w:eastAsia="Calibri,Times New Roman" w:cs="Segoe UI"/>
                <w:color w:val="9C0006"/>
                <w:sz w:val="18"/>
                <w:szCs w:val="18"/>
              </w:rPr>
              <w:t>N</w:t>
            </w:r>
          </w:p>
        </w:tc>
      </w:tr>
      <w:tr w:rsidR="009A2B16" w:rsidRPr="00AC36B8" w14:paraId="637474E2" w14:textId="77777777" w:rsidTr="7E3C3DA0">
        <w:trPr>
          <w:trHeight w:val="975"/>
        </w:trPr>
        <w:tc>
          <w:tcPr>
            <w:tcW w:w="2218" w:type="dxa"/>
            <w:tcBorders>
              <w:top w:val="nil"/>
              <w:left w:val="single" w:sz="4" w:space="0" w:color="8EA9DB"/>
              <w:bottom w:val="single" w:sz="4" w:space="0" w:color="8EA9DB"/>
              <w:right w:val="nil"/>
            </w:tcBorders>
            <w:shd w:val="clear" w:color="auto" w:fill="auto"/>
            <w:noWrap/>
            <w:vAlign w:val="bottom"/>
            <w:hideMark/>
          </w:tcPr>
          <w:p w14:paraId="447DA012"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UIWebView</w:t>
            </w:r>
          </w:p>
        </w:tc>
        <w:tc>
          <w:tcPr>
            <w:tcW w:w="1097" w:type="dxa"/>
            <w:tcBorders>
              <w:top w:val="nil"/>
              <w:left w:val="nil"/>
              <w:bottom w:val="single" w:sz="4" w:space="0" w:color="8EA9DB"/>
              <w:right w:val="nil"/>
            </w:tcBorders>
            <w:shd w:val="clear" w:color="auto" w:fill="C6EFCE"/>
            <w:noWrap/>
            <w:vAlign w:val="bottom"/>
            <w:hideMark/>
          </w:tcPr>
          <w:p w14:paraId="22729BE5"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Opaque</w:t>
            </w:r>
          </w:p>
        </w:tc>
        <w:tc>
          <w:tcPr>
            <w:tcW w:w="3633" w:type="dxa"/>
            <w:tcBorders>
              <w:top w:val="nil"/>
              <w:left w:val="nil"/>
              <w:bottom w:val="single" w:sz="4" w:space="0" w:color="8EA9DB"/>
              <w:right w:val="nil"/>
            </w:tcBorders>
            <w:shd w:val="clear" w:color="auto" w:fill="auto"/>
            <w:vAlign w:val="bottom"/>
            <w:hideMark/>
          </w:tcPr>
          <w:p w14:paraId="21D3735D" w14:textId="77777777" w:rsidR="009A2B16" w:rsidRPr="00AC36B8" w:rsidRDefault="009A2B16" w:rsidP="009A2B16">
            <w:pPr>
              <w:spacing w:after="0"/>
              <w:rPr>
                <w:rFonts w:eastAsia="Times New Roman" w:cs="Segoe UI"/>
                <w:color w:val="000000"/>
                <w:sz w:val="18"/>
                <w:szCs w:val="18"/>
              </w:rPr>
            </w:pPr>
            <w:r w:rsidRPr="7FCA6A4F">
              <w:rPr>
                <w:rFonts w:ascii="Segoe UI,Calibri,Times New Roma" w:eastAsia="Segoe UI,Calibri,Times New Roma" w:hAnsi="Segoe UI,Calibri,Times New Roma" w:cs="Segoe UI,Calibri,Times New Roma"/>
                <w:color w:val="000000" w:themeColor="text1"/>
                <w:sz w:val="18"/>
                <w:szCs w:val="18"/>
              </w:rPr>
              <w:t>UIWebView exposes its scrollView, but we can't expose off of Xaml Web control.  Non-blocker.</w:t>
            </w:r>
          </w:p>
        </w:tc>
        <w:tc>
          <w:tcPr>
            <w:tcW w:w="2430" w:type="dxa"/>
            <w:tcBorders>
              <w:top w:val="nil"/>
              <w:left w:val="nil"/>
              <w:bottom w:val="single" w:sz="4" w:space="0" w:color="8EA9DB"/>
              <w:right w:val="nil"/>
            </w:tcBorders>
            <w:shd w:val="clear" w:color="auto" w:fill="C6EFCE"/>
            <w:noWrap/>
            <w:vAlign w:val="bottom"/>
            <w:hideMark/>
          </w:tcPr>
          <w:p w14:paraId="47FD8217" w14:textId="77777777" w:rsidR="009A2B16" w:rsidRPr="00AC36B8" w:rsidRDefault="009A2B16" w:rsidP="009A2B16">
            <w:pPr>
              <w:spacing w:after="0"/>
              <w:rPr>
                <w:rFonts w:eastAsia="Times New Roman" w:cs="Segoe UI"/>
                <w:color w:val="006100"/>
                <w:sz w:val="18"/>
                <w:szCs w:val="18"/>
              </w:rPr>
            </w:pPr>
            <w:r w:rsidRPr="00AC36B8">
              <w:rPr>
                <w:rFonts w:eastAsia="Calibri,Times New Roman" w:cs="Segoe UI"/>
                <w:color w:val="006100"/>
                <w:sz w:val="18"/>
                <w:szCs w:val="18"/>
              </w:rPr>
              <w:t>Y</w:t>
            </w:r>
          </w:p>
        </w:tc>
      </w:tr>
    </w:tbl>
    <w:p w14:paraId="1D4CD963" w14:textId="0ED9E043" w:rsidR="002A72C5" w:rsidRPr="00AC36B8" w:rsidRDefault="002A72C5" w:rsidP="002A72C5">
      <w:pPr>
        <w:rPr>
          <w:rFonts w:cs="Segoe UI"/>
        </w:rPr>
      </w:pPr>
    </w:p>
    <w:p w14:paraId="215671E9" w14:textId="2EB97A45" w:rsidR="005B0AB6" w:rsidRPr="00AC36B8" w:rsidRDefault="005B0AB6" w:rsidP="004D2691">
      <w:pPr>
        <w:pStyle w:val="Heading3"/>
        <w:rPr>
          <w:rFonts w:eastAsia="Segoe UI" w:cs="Segoe UI"/>
        </w:rPr>
      </w:pPr>
      <w:r w:rsidRPr="7FCA6A4F">
        <w:rPr>
          <w:rFonts w:eastAsia="Segoe UI" w:cs="Segoe UI"/>
        </w:rPr>
        <w:t>UIControls</w:t>
      </w:r>
    </w:p>
    <w:p w14:paraId="1C94702D" w14:textId="2BDCE764" w:rsidR="005B0AB6" w:rsidRPr="002E0992" w:rsidRDefault="005B0AB6" w:rsidP="007A7703">
      <w:pPr>
        <w:jc w:val="both"/>
        <w:rPr>
          <w:rFonts w:cs="Segoe UI"/>
        </w:rPr>
      </w:pPr>
      <w:r w:rsidRPr="002E0992">
        <w:rPr>
          <w:rFonts w:eastAsia="Segoe UI" w:cs="Segoe UI"/>
        </w:rPr>
        <w:t xml:space="preserve">Several UIKit controls derive from </w:t>
      </w:r>
      <w:hyperlink r:id="rId100">
        <w:r w:rsidR="31BB4466" w:rsidRPr="002E0992">
          <w:rPr>
            <w:rStyle w:val="Hyperlink"/>
            <w:rFonts w:eastAsiaTheme="minorBidi"/>
            <w:sz w:val="20"/>
          </w:rPr>
          <w:t>UIControl</w:t>
        </w:r>
      </w:hyperlink>
      <w:r w:rsidRPr="002E0992">
        <w:rPr>
          <w:rFonts w:eastAsia="Segoe UI" w:cs="Segoe UI"/>
        </w:rPr>
        <w:t xml:space="preserve">, and therefore provide </w:t>
      </w:r>
      <w:r w:rsidRPr="002E0992">
        <w:rPr>
          <w:rFonts w:eastAsia="Segoe UI" w:cs="Segoe UI"/>
          <w:i/>
        </w:rPr>
        <w:t>additional</w:t>
      </w:r>
      <w:r w:rsidRPr="002E0992">
        <w:rPr>
          <w:rFonts w:eastAsia="Segoe UI" w:cs="Segoe UI"/>
        </w:rPr>
        <w:t xml:space="preserve"> </w:t>
      </w:r>
      <w:r w:rsidR="0028050E" w:rsidRPr="002E0992">
        <w:rPr>
          <w:rFonts w:eastAsia="Segoe UI" w:cs="Segoe UI"/>
        </w:rPr>
        <w:t xml:space="preserve">control-specific </w:t>
      </w:r>
      <w:r w:rsidRPr="002E0992">
        <w:rPr>
          <w:rFonts w:eastAsia="Segoe UI" w:cs="Segoe UI"/>
        </w:rPr>
        <w:t xml:space="preserve">functionality to app code and to </w:t>
      </w:r>
      <w:r w:rsidR="0028050E" w:rsidRPr="002E0992">
        <w:rPr>
          <w:rFonts w:eastAsia="Segoe UI" w:cs="Segoe UI"/>
        </w:rPr>
        <w:t>UIControl-</w:t>
      </w:r>
      <w:r w:rsidRPr="002E0992">
        <w:rPr>
          <w:rFonts w:eastAsia="Segoe UI" w:cs="Segoe UI"/>
        </w:rPr>
        <w:t>derived classes.</w:t>
      </w:r>
      <w:r w:rsidR="00F04708" w:rsidRPr="002E0992">
        <w:rPr>
          <w:rFonts w:eastAsia="Segoe UI" w:cs="Segoe UI"/>
        </w:rPr>
        <w:t xml:space="preserve">  </w:t>
      </w:r>
    </w:p>
    <w:p w14:paraId="54B3594A" w14:textId="163504E1" w:rsidR="005B0AB6" w:rsidRPr="002E0992" w:rsidRDefault="00F04708" w:rsidP="005B0AB6">
      <w:pPr>
        <w:pStyle w:val="Heading4"/>
        <w:rPr>
          <w:rFonts w:cs="Segoe UI"/>
        </w:rPr>
      </w:pPr>
      <w:r w:rsidRPr="002E0992">
        <w:rPr>
          <w:rFonts w:eastAsia="Segoe UI" w:cs="Segoe UI"/>
        </w:rPr>
        <w:t>UI</w:t>
      </w:r>
      <w:r w:rsidR="005B0AB6" w:rsidRPr="002E0992">
        <w:rPr>
          <w:rFonts w:eastAsia="Segoe UI" w:cs="Segoe UI"/>
        </w:rPr>
        <w:t>Control</w:t>
      </w:r>
      <w:r w:rsidRPr="002E0992">
        <w:rPr>
          <w:rFonts w:eastAsia="Segoe UI" w:cs="Segoe UI"/>
        </w:rPr>
        <w:t xml:space="preserve"> </w:t>
      </w:r>
      <w:r w:rsidR="005B0AB6" w:rsidRPr="002E0992">
        <w:rPr>
          <w:rFonts w:eastAsia="Segoe UI" w:cs="Segoe UI"/>
        </w:rPr>
        <w:t>States</w:t>
      </w:r>
    </w:p>
    <w:p w14:paraId="74A1BD28" w14:textId="55231680" w:rsidR="00085E9A" w:rsidRPr="002E0992" w:rsidRDefault="005B0AB6" w:rsidP="005B0AB6">
      <w:pPr>
        <w:rPr>
          <w:rFonts w:cs="Segoe UI"/>
        </w:rPr>
      </w:pPr>
      <w:r w:rsidRPr="002E0992">
        <w:rPr>
          <w:rFonts w:eastAsia="Segoe UI" w:cs="Segoe UI"/>
        </w:rPr>
        <w:t xml:space="preserve">UIControls transition through various </w:t>
      </w:r>
      <w:hyperlink r:id="rId101">
        <w:r w:rsidR="31BB4466" w:rsidRPr="002E0992">
          <w:rPr>
            <w:rStyle w:val="Hyperlink"/>
            <w:rFonts w:eastAsiaTheme="minorBidi"/>
            <w:sz w:val="20"/>
          </w:rPr>
          <w:t>UIControlStates</w:t>
        </w:r>
      </w:hyperlink>
      <w:r w:rsidRPr="002E0992">
        <w:rPr>
          <w:rFonts w:eastAsia="Segoe UI" w:cs="Segoe UI"/>
        </w:rPr>
        <w:t xml:space="preserve">: ‘normal’, ‘highlighted’ (aka pressed), ‘disabled’, ‘selected’ (a state that is toggled by app code), </w:t>
      </w:r>
      <w:r w:rsidR="0028050E" w:rsidRPr="002E0992">
        <w:rPr>
          <w:rFonts w:eastAsia="Segoe UI" w:cs="Segoe UI"/>
        </w:rPr>
        <w:t>as well as</w:t>
      </w:r>
      <w:r w:rsidRPr="002E0992">
        <w:rPr>
          <w:rFonts w:eastAsia="Segoe UI" w:cs="Segoe UI"/>
        </w:rPr>
        <w:t xml:space="preserve"> ‘application’ (app-defined states that </w:t>
      </w:r>
      <w:r w:rsidR="00D07B12" w:rsidRPr="002E0992">
        <w:rPr>
          <w:rFonts w:eastAsia="Segoe UI" w:cs="Segoe UI"/>
        </w:rPr>
        <w:t xml:space="preserve">are defined and </w:t>
      </w:r>
      <w:r w:rsidRPr="002E0992">
        <w:rPr>
          <w:rFonts w:eastAsia="Segoe UI" w:cs="Segoe UI"/>
        </w:rPr>
        <w:t xml:space="preserve">toggled by app code).  </w:t>
      </w:r>
    </w:p>
    <w:p w14:paraId="549A2071" w14:textId="71B0D0C1" w:rsidR="005B0AB6" w:rsidRPr="002E0992" w:rsidRDefault="005B0AB6" w:rsidP="005B0AB6">
      <w:pPr>
        <w:rPr>
          <w:rFonts w:cs="Segoe UI"/>
        </w:rPr>
      </w:pPr>
      <w:r w:rsidRPr="002E0992">
        <w:rPr>
          <w:rFonts w:eastAsia="Segoe UI" w:cs="Segoe UI"/>
        </w:rPr>
        <w:t>At first glance</w:t>
      </w:r>
      <w:r w:rsidR="00085E9A" w:rsidRPr="002E0992">
        <w:rPr>
          <w:rFonts w:eastAsia="Segoe UI" w:cs="Segoe UI"/>
        </w:rPr>
        <w:t>,</w:t>
      </w:r>
      <w:r w:rsidRPr="002E0992">
        <w:rPr>
          <w:rFonts w:eastAsia="Segoe UI" w:cs="Segoe UI"/>
        </w:rPr>
        <w:t xml:space="preserve"> it would appear that </w:t>
      </w:r>
      <w:r w:rsidR="00D07B12" w:rsidRPr="002E0992">
        <w:rPr>
          <w:rFonts w:eastAsia="Segoe UI" w:cs="Segoe UI"/>
        </w:rPr>
        <w:t>UIControlStates</w:t>
      </w:r>
      <w:r w:rsidRPr="002E0992">
        <w:rPr>
          <w:rFonts w:eastAsia="Segoe UI" w:cs="Segoe UI"/>
        </w:rPr>
        <w:t xml:space="preserve"> map well to Xaml’s VisualStateManager VisualStateGroups, but we’ve hit some </w:t>
      </w:r>
      <w:r w:rsidRPr="002E0992">
        <w:rPr>
          <w:rFonts w:eastAsia="Segoe UI" w:cs="Segoe UI"/>
          <w:i/>
        </w:rPr>
        <w:t>significant</w:t>
      </w:r>
      <w:r w:rsidRPr="002E0992">
        <w:rPr>
          <w:rFonts w:eastAsia="Segoe UI" w:cs="Segoe UI"/>
        </w:rPr>
        <w:t xml:space="preserve"> gaps when attempting to </w:t>
      </w:r>
      <w:r w:rsidR="00F04708" w:rsidRPr="002E0992">
        <w:rPr>
          <w:rFonts w:eastAsia="Segoe UI" w:cs="Segoe UI"/>
        </w:rPr>
        <w:t>build our</w:t>
      </w:r>
      <w:r w:rsidR="00085E9A" w:rsidRPr="002E0992">
        <w:rPr>
          <w:rFonts w:eastAsia="Segoe UI" w:cs="Segoe UI"/>
        </w:rPr>
        <w:t xml:space="preserve"> UIControlStates</w:t>
      </w:r>
      <w:r w:rsidR="00F04708" w:rsidRPr="002E0992">
        <w:rPr>
          <w:rFonts w:eastAsia="Segoe UI" w:cs="Segoe UI"/>
        </w:rPr>
        <w:t xml:space="preserve"> on </w:t>
      </w:r>
      <w:r w:rsidR="00085E9A" w:rsidRPr="002E0992">
        <w:rPr>
          <w:rFonts w:eastAsia="Segoe UI" w:cs="Segoe UI"/>
        </w:rPr>
        <w:t>VSM</w:t>
      </w:r>
      <w:r w:rsidRPr="002E0992">
        <w:rPr>
          <w:rFonts w:eastAsia="Segoe UI" w:cs="Segoe UI"/>
        </w:rPr>
        <w:t>:</w:t>
      </w:r>
    </w:p>
    <w:p w14:paraId="25F346B1" w14:textId="288A6DBE" w:rsidR="005B0AB6" w:rsidRPr="002E0992" w:rsidRDefault="005B0AB6" w:rsidP="008A2308">
      <w:pPr>
        <w:pStyle w:val="ListParagraph"/>
        <w:numPr>
          <w:ilvl w:val="0"/>
          <w:numId w:val="19"/>
        </w:numPr>
        <w:rPr>
          <w:rFonts w:eastAsia="Segoe UI" w:cs="Segoe UI"/>
        </w:rPr>
      </w:pPr>
      <w:r w:rsidRPr="002E0992">
        <w:rPr>
          <w:rFonts w:eastAsia="Segoe UI" w:cs="Segoe UI"/>
          <w:b/>
          <w:i/>
        </w:rPr>
        <w:t>UIControlStates are a bit mask</w:t>
      </w:r>
      <w:r w:rsidR="00085E9A" w:rsidRPr="002E0992">
        <w:rPr>
          <w:rFonts w:eastAsia="Segoe UI" w:cs="Segoe UI"/>
        </w:rPr>
        <w:t>;</w:t>
      </w:r>
      <w:r w:rsidRPr="002E0992">
        <w:rPr>
          <w:rFonts w:eastAsia="Segoe UI" w:cs="Segoe UI"/>
        </w:rPr>
        <w:t xml:space="preserve"> </w:t>
      </w:r>
      <w:r w:rsidR="00085E9A" w:rsidRPr="002E0992">
        <w:rPr>
          <w:rFonts w:eastAsia="Segoe UI" w:cs="Segoe UI"/>
        </w:rPr>
        <w:t>a button</w:t>
      </w:r>
      <w:r w:rsidRPr="002E0992">
        <w:rPr>
          <w:rFonts w:eastAsia="Segoe UI" w:cs="Segoe UI"/>
        </w:rPr>
        <w:t xml:space="preserve"> can be </w:t>
      </w:r>
      <w:r w:rsidR="00085E9A" w:rsidRPr="002E0992">
        <w:rPr>
          <w:rFonts w:eastAsia="Segoe UI" w:cs="Segoe UI"/>
        </w:rPr>
        <w:t>‘</w:t>
      </w:r>
      <w:r w:rsidRPr="002E0992">
        <w:rPr>
          <w:rFonts w:eastAsia="Segoe UI" w:cs="Segoe UI"/>
        </w:rPr>
        <w:t>pressed</w:t>
      </w:r>
      <w:r w:rsidR="00085E9A" w:rsidRPr="002E0992">
        <w:rPr>
          <w:rFonts w:eastAsia="Segoe UI" w:cs="Segoe UI"/>
        </w:rPr>
        <w:t>’</w:t>
      </w:r>
      <w:r w:rsidRPr="002E0992">
        <w:rPr>
          <w:rFonts w:eastAsia="Segoe UI" w:cs="Segoe UI"/>
        </w:rPr>
        <w:t xml:space="preserve"> </w:t>
      </w:r>
      <w:r w:rsidRPr="002E0992">
        <w:rPr>
          <w:rFonts w:eastAsia="Segoe UI" w:cs="Segoe UI"/>
          <w:i/>
        </w:rPr>
        <w:t>and</w:t>
      </w:r>
      <w:r w:rsidRPr="002E0992">
        <w:rPr>
          <w:rFonts w:eastAsia="Segoe UI" w:cs="Segoe UI"/>
        </w:rPr>
        <w:t xml:space="preserve"> </w:t>
      </w:r>
      <w:r w:rsidR="00085E9A" w:rsidRPr="002E0992">
        <w:rPr>
          <w:rFonts w:eastAsia="Segoe UI" w:cs="Segoe UI"/>
        </w:rPr>
        <w:t>‘</w:t>
      </w:r>
      <w:r w:rsidRPr="002E0992">
        <w:rPr>
          <w:rFonts w:eastAsia="Segoe UI" w:cs="Segoe UI"/>
        </w:rPr>
        <w:t>selected</w:t>
      </w:r>
      <w:r w:rsidR="00085E9A" w:rsidRPr="002E0992">
        <w:rPr>
          <w:rFonts w:eastAsia="Segoe UI" w:cs="Segoe UI"/>
        </w:rPr>
        <w:t>’</w:t>
      </w:r>
      <w:r w:rsidRPr="002E0992">
        <w:rPr>
          <w:rFonts w:eastAsia="Segoe UI" w:cs="Segoe UI"/>
        </w:rPr>
        <w:t xml:space="preserve">, whereas VSM only allows </w:t>
      </w:r>
      <w:r w:rsidR="00F04708" w:rsidRPr="002E0992">
        <w:rPr>
          <w:rFonts w:eastAsia="Segoe UI" w:cs="Segoe UI"/>
        </w:rPr>
        <w:t>a</w:t>
      </w:r>
      <w:r w:rsidR="00085E9A" w:rsidRPr="002E0992">
        <w:rPr>
          <w:rFonts w:eastAsia="Segoe UI" w:cs="Segoe UI"/>
        </w:rPr>
        <w:t xml:space="preserve"> control</w:t>
      </w:r>
      <w:r w:rsidRPr="002E0992">
        <w:rPr>
          <w:rFonts w:eastAsia="Segoe UI" w:cs="Segoe UI"/>
        </w:rPr>
        <w:t xml:space="preserve"> to be in a </w:t>
      </w:r>
      <w:r w:rsidRPr="002E0992">
        <w:rPr>
          <w:rFonts w:eastAsia="Segoe UI" w:cs="Segoe UI"/>
          <w:i/>
        </w:rPr>
        <w:t>single</w:t>
      </w:r>
      <w:r w:rsidRPr="002E0992">
        <w:rPr>
          <w:rFonts w:eastAsia="Segoe UI" w:cs="Segoe UI"/>
        </w:rPr>
        <w:t xml:space="preserve"> </w:t>
      </w:r>
      <w:r w:rsidRPr="002E0992">
        <w:rPr>
          <w:rFonts w:eastAsia="Segoe UI" w:cs="Segoe UI"/>
          <w:i/>
        </w:rPr>
        <w:t>state at a time</w:t>
      </w:r>
      <w:r w:rsidR="002608CA">
        <w:rPr>
          <w:rFonts w:eastAsia="Segoe UI" w:cs="Segoe UI"/>
        </w:rPr>
        <w:t xml:space="preserve"> for a given property.</w:t>
      </w:r>
    </w:p>
    <w:p w14:paraId="15DD791B" w14:textId="48A2158B" w:rsidR="00085E9A" w:rsidRPr="002E0992" w:rsidRDefault="00085E9A" w:rsidP="008A2308">
      <w:pPr>
        <w:pStyle w:val="ListParagraph"/>
        <w:numPr>
          <w:ilvl w:val="0"/>
          <w:numId w:val="19"/>
        </w:numPr>
        <w:rPr>
          <w:rFonts w:eastAsia="Segoe UI" w:cs="Segoe UI"/>
        </w:rPr>
      </w:pPr>
      <w:commentRangeStart w:id="115"/>
      <w:commentRangeStart w:id="116"/>
      <w:r w:rsidRPr="002E0992">
        <w:rPr>
          <w:rFonts w:eastAsia="Segoe UI" w:cs="Segoe UI"/>
        </w:rPr>
        <w:t>It’s difficult to track and query the current state in VSM</w:t>
      </w:r>
      <w:commentRangeEnd w:id="115"/>
      <w:r w:rsidR="0065791C" w:rsidRPr="002E0992">
        <w:rPr>
          <w:rStyle w:val="CommentReference"/>
          <w:rFonts w:eastAsia="Calibri" w:cs="Segoe UI"/>
          <w:i/>
          <w:color w:val="auto"/>
        </w:rPr>
        <w:commentReference w:id="115"/>
      </w:r>
      <w:commentRangeEnd w:id="116"/>
      <w:r w:rsidR="002608CA">
        <w:rPr>
          <w:rStyle w:val="CommentReference"/>
          <w:rFonts w:eastAsia="Calibri" w:cs="Times New Roman"/>
          <w:i/>
          <w:color w:val="auto"/>
        </w:rPr>
        <w:commentReference w:id="116"/>
      </w:r>
      <w:r w:rsidRPr="002E0992">
        <w:rPr>
          <w:rFonts w:eastAsia="Segoe UI" w:cs="Segoe UI"/>
        </w:rPr>
        <w:t xml:space="preserve">, </w:t>
      </w:r>
      <w:r w:rsidR="007A7703" w:rsidRPr="002E0992">
        <w:rPr>
          <w:rFonts w:eastAsia="Segoe UI" w:cs="Segoe UI"/>
        </w:rPr>
        <w:t>yet</w:t>
      </w:r>
      <w:r w:rsidRPr="002E0992">
        <w:rPr>
          <w:rFonts w:eastAsia="Segoe UI" w:cs="Segoe UI"/>
        </w:rPr>
        <w:t xml:space="preserve"> iOS app code often queries</w:t>
      </w:r>
      <w:r w:rsidR="00F04708" w:rsidRPr="002E0992">
        <w:rPr>
          <w:rFonts w:eastAsia="Segoe UI" w:cs="Segoe UI"/>
        </w:rPr>
        <w:t xml:space="preserve"> or dynamically responds to </w:t>
      </w:r>
      <w:r w:rsidR="007A7703" w:rsidRPr="002E0992">
        <w:rPr>
          <w:rFonts w:eastAsia="Segoe UI" w:cs="Segoe UI"/>
        </w:rPr>
        <w:t xml:space="preserve">UIControl </w:t>
      </w:r>
      <w:r w:rsidR="00F04708" w:rsidRPr="002E0992">
        <w:rPr>
          <w:rFonts w:eastAsia="Segoe UI" w:cs="Segoe UI"/>
        </w:rPr>
        <w:t>state changes.</w:t>
      </w:r>
    </w:p>
    <w:p w14:paraId="27FFA266" w14:textId="422CE3BA" w:rsidR="00F04708" w:rsidRPr="002E0992" w:rsidRDefault="00F04708" w:rsidP="008A2308">
      <w:pPr>
        <w:pStyle w:val="ListParagraph"/>
        <w:numPr>
          <w:ilvl w:val="0"/>
          <w:numId w:val="19"/>
        </w:numPr>
        <w:rPr>
          <w:rFonts w:eastAsia="Segoe UI" w:cs="Segoe UI"/>
        </w:rPr>
      </w:pPr>
      <w:commentRangeStart w:id="117"/>
      <w:r w:rsidRPr="002E0992">
        <w:rPr>
          <w:rFonts w:eastAsia="Segoe UI" w:cs="Segoe UI"/>
        </w:rPr>
        <w:t xml:space="preserve">VSM doesn’t support arbitrary new application states </w:t>
      </w:r>
      <w:commentRangeEnd w:id="117"/>
      <w:r w:rsidR="00F26045" w:rsidRPr="002E0992">
        <w:rPr>
          <w:rStyle w:val="CommentReference"/>
          <w:rFonts w:eastAsia="Calibri" w:cs="Segoe UI"/>
          <w:i/>
          <w:color w:val="auto"/>
        </w:rPr>
        <w:commentReference w:id="117"/>
      </w:r>
      <w:r w:rsidRPr="002E0992">
        <w:rPr>
          <w:rFonts w:eastAsia="Segoe UI" w:cs="Segoe UI"/>
        </w:rPr>
        <w:t>(although admittedly low-pri at this point</w:t>
      </w:r>
      <w:r w:rsidR="007A7703" w:rsidRPr="002E0992">
        <w:rPr>
          <w:rFonts w:eastAsia="Segoe UI" w:cs="Segoe UI"/>
        </w:rPr>
        <w:t xml:space="preserve"> and not yet implemented</w:t>
      </w:r>
      <w:r w:rsidRPr="002E0992">
        <w:rPr>
          <w:rFonts w:eastAsia="Segoe UI" w:cs="Segoe UI"/>
        </w:rPr>
        <w:t>).</w:t>
      </w:r>
    </w:p>
    <w:p w14:paraId="14DA253A" w14:textId="77777777" w:rsidR="0028050E" w:rsidRPr="002E0992" w:rsidRDefault="0028050E" w:rsidP="00085E9A">
      <w:pPr>
        <w:rPr>
          <w:rFonts w:cs="Segoe UI"/>
        </w:rPr>
      </w:pPr>
    </w:p>
    <w:p w14:paraId="020188EF" w14:textId="77777777" w:rsidR="007A7703" w:rsidRPr="00AC36B8" w:rsidRDefault="00085E9A" w:rsidP="00085E9A">
      <w:pPr>
        <w:rPr>
          <w:rFonts w:cs="Segoe UI"/>
        </w:rPr>
      </w:pPr>
      <w:r w:rsidRPr="002E0992">
        <w:rPr>
          <w:rFonts w:eastAsia="Segoe UI" w:cs="Segoe UI"/>
        </w:rPr>
        <w:t xml:space="preserve">These are </w:t>
      </w:r>
      <w:commentRangeStart w:id="118"/>
      <w:r w:rsidRPr="002E0992">
        <w:rPr>
          <w:rFonts w:eastAsia="Segoe UI" w:cs="Segoe UI"/>
          <w:i/>
        </w:rPr>
        <w:t>significant</w:t>
      </w:r>
      <w:r w:rsidRPr="002E0992">
        <w:rPr>
          <w:rFonts w:eastAsia="Segoe UI" w:cs="Segoe UI"/>
        </w:rPr>
        <w:t xml:space="preserve"> limitations with VSM that we can’t easily work around</w:t>
      </w:r>
      <w:commentRangeEnd w:id="118"/>
      <w:r w:rsidRPr="002E0992">
        <w:rPr>
          <w:rStyle w:val="CommentReference"/>
          <w:rFonts w:cs="Segoe UI"/>
        </w:rPr>
        <w:commentReference w:id="118"/>
      </w:r>
      <w:r w:rsidRPr="002E0992">
        <w:rPr>
          <w:rFonts w:eastAsia="Segoe UI" w:cs="Segoe UI"/>
        </w:rPr>
        <w:t>, so we must continue to track our UIControlStates within the UIControl</w:t>
      </w:r>
      <w:r w:rsidR="0028050E" w:rsidRPr="002E0992">
        <w:rPr>
          <w:rFonts w:eastAsia="Segoe UI" w:cs="Segoe UI"/>
        </w:rPr>
        <w:t xml:space="preserve"> </w:t>
      </w:r>
      <w:r w:rsidR="00F04708" w:rsidRPr="002E0992">
        <w:rPr>
          <w:rFonts w:eastAsia="Segoe UI" w:cs="Segoe UI"/>
        </w:rPr>
        <w:t>(</w:t>
      </w:r>
      <w:r w:rsidR="0028050E" w:rsidRPr="002E0992">
        <w:rPr>
          <w:rFonts w:eastAsia="Segoe UI" w:cs="Segoe UI"/>
        </w:rPr>
        <w:t xml:space="preserve">and </w:t>
      </w:r>
      <w:r w:rsidR="00F04708" w:rsidRPr="002E0992">
        <w:rPr>
          <w:rFonts w:eastAsia="Segoe UI" w:cs="Segoe UI"/>
        </w:rPr>
        <w:t>its</w:t>
      </w:r>
      <w:r w:rsidR="0028050E" w:rsidRPr="002E0992">
        <w:rPr>
          <w:rFonts w:eastAsia="Segoe UI" w:cs="Segoe UI"/>
        </w:rPr>
        <w:t xml:space="preserve"> derived implementations</w:t>
      </w:r>
      <w:r w:rsidR="00F04708" w:rsidRPr="70D721BA">
        <w:rPr>
          <w:rFonts w:eastAsia="Segoe UI" w:cs="Segoe UI"/>
        </w:rPr>
        <w:t xml:space="preserve"> in our codebase</w:t>
      </w:r>
      <w:r w:rsidR="007A7703" w:rsidRPr="70D721BA">
        <w:rPr>
          <w:rFonts w:eastAsia="Segoe UI" w:cs="Segoe UI"/>
        </w:rPr>
        <w:t xml:space="preserve"> and ported app code</w:t>
      </w:r>
      <w:r w:rsidR="00F04708" w:rsidRPr="70D721BA">
        <w:rPr>
          <w:rFonts w:eastAsia="Segoe UI" w:cs="Segoe UI"/>
        </w:rPr>
        <w:t>),</w:t>
      </w:r>
      <w:r w:rsidRPr="70D721BA">
        <w:rPr>
          <w:rFonts w:eastAsia="Segoe UI" w:cs="Segoe UI"/>
        </w:rPr>
        <w:t xml:space="preserve"> and</w:t>
      </w:r>
      <w:r w:rsidR="0028050E" w:rsidRPr="70D721BA">
        <w:rPr>
          <w:rFonts w:eastAsia="Segoe UI" w:cs="Segoe UI"/>
        </w:rPr>
        <w:t xml:space="preserve"> we must</w:t>
      </w:r>
      <w:r w:rsidRPr="70D721BA">
        <w:rPr>
          <w:rFonts w:eastAsia="Segoe UI" w:cs="Segoe UI"/>
        </w:rPr>
        <w:t xml:space="preserve"> update </w:t>
      </w:r>
      <w:r w:rsidR="00F04708" w:rsidRPr="70D721BA">
        <w:rPr>
          <w:rFonts w:eastAsia="Segoe UI" w:cs="Segoe UI"/>
        </w:rPr>
        <w:t>their</w:t>
      </w:r>
      <w:r w:rsidRPr="70D721BA">
        <w:rPr>
          <w:rFonts w:eastAsia="Segoe UI" w:cs="Segoe UI"/>
        </w:rPr>
        <w:t xml:space="preserve"> UI as needed from within </w:t>
      </w:r>
      <w:r w:rsidR="007A7703" w:rsidRPr="70D721BA">
        <w:rPr>
          <w:rFonts w:eastAsia="Segoe UI" w:cs="Segoe UI"/>
        </w:rPr>
        <w:t xml:space="preserve">the </w:t>
      </w:r>
      <w:r w:rsidRPr="70D721BA">
        <w:rPr>
          <w:rFonts w:eastAsia="Segoe UI" w:cs="Segoe UI"/>
        </w:rPr>
        <w:t>derived UIControls</w:t>
      </w:r>
      <w:r w:rsidR="007A7703" w:rsidRPr="70D721BA">
        <w:rPr>
          <w:rFonts w:eastAsia="Segoe UI" w:cs="Segoe UI"/>
        </w:rPr>
        <w:t xml:space="preserve"> (just as the UIControl-derived classes expect)</w:t>
      </w:r>
      <w:r w:rsidRPr="70D721BA">
        <w:rPr>
          <w:rFonts w:eastAsia="Segoe UI" w:cs="Segoe UI"/>
        </w:rPr>
        <w:t xml:space="preserve">.  </w:t>
      </w:r>
    </w:p>
    <w:p w14:paraId="68116E1B" w14:textId="5FE3EB6A" w:rsidR="00085E9A" w:rsidRPr="00AC36B8" w:rsidRDefault="007A7703" w:rsidP="00085E9A">
      <w:pPr>
        <w:rPr>
          <w:rFonts w:cs="Segoe UI"/>
        </w:rPr>
      </w:pPr>
      <w:r w:rsidRPr="7FCA6A4F">
        <w:rPr>
          <w:rFonts w:eastAsia="Segoe UI" w:cs="Segoe UI"/>
        </w:rPr>
        <w:t>For our control implementations, the</w:t>
      </w:r>
      <w:r w:rsidR="00085E9A" w:rsidRPr="7FCA6A4F">
        <w:rPr>
          <w:rFonts w:eastAsia="Segoe UI" w:cs="Segoe UI"/>
        </w:rPr>
        <w:t xml:space="preserve"> actual UI</w:t>
      </w:r>
      <w:r w:rsidR="006A1E24" w:rsidRPr="7FCA6A4F">
        <w:rPr>
          <w:rFonts w:eastAsia="Segoe UI" w:cs="Segoe UI"/>
        </w:rPr>
        <w:t xml:space="preserve"> state</w:t>
      </w:r>
      <w:r w:rsidR="00085E9A" w:rsidRPr="7FCA6A4F">
        <w:rPr>
          <w:rFonts w:eastAsia="Segoe UI" w:cs="Segoe UI"/>
        </w:rPr>
        <w:t xml:space="preserve"> updates</w:t>
      </w:r>
      <w:r w:rsidR="006A1E24" w:rsidRPr="7FCA6A4F">
        <w:rPr>
          <w:rFonts w:eastAsia="Segoe UI" w:cs="Segoe UI"/>
        </w:rPr>
        <w:t xml:space="preserve"> will</w:t>
      </w:r>
      <w:r w:rsidR="00085E9A" w:rsidRPr="7FCA6A4F">
        <w:rPr>
          <w:rFonts w:eastAsia="Segoe UI" w:cs="Segoe UI"/>
        </w:rPr>
        <w:t xml:space="preserve"> </w:t>
      </w:r>
      <w:r w:rsidR="00085E9A" w:rsidRPr="7FCA6A4F">
        <w:rPr>
          <w:rFonts w:eastAsia="Segoe UI" w:cs="Segoe UI"/>
          <w:b/>
          <w:i/>
        </w:rPr>
        <w:t xml:space="preserve">simply toggle properties on </w:t>
      </w:r>
      <w:r w:rsidR="00F04708" w:rsidRPr="7FCA6A4F">
        <w:rPr>
          <w:rFonts w:eastAsia="Segoe UI" w:cs="Segoe UI"/>
          <w:b/>
          <w:i/>
        </w:rPr>
        <w:t>their</w:t>
      </w:r>
      <w:r w:rsidR="00085E9A" w:rsidRPr="7FCA6A4F">
        <w:rPr>
          <w:rFonts w:eastAsia="Segoe UI" w:cs="Segoe UI"/>
          <w:b/>
          <w:i/>
        </w:rPr>
        <w:t xml:space="preserve"> backing Xaml implementation</w:t>
      </w:r>
      <w:r w:rsidR="00F04708" w:rsidRPr="7FCA6A4F">
        <w:rPr>
          <w:rFonts w:eastAsia="Segoe UI" w:cs="Segoe UI"/>
          <w:b/>
          <w:i/>
        </w:rPr>
        <w:t>s</w:t>
      </w:r>
      <w:r w:rsidR="00F04708" w:rsidRPr="7FCA6A4F">
        <w:rPr>
          <w:rFonts w:eastAsia="Segoe UI" w:cs="Segoe UI"/>
        </w:rPr>
        <w:t xml:space="preserve"> (change</w:t>
      </w:r>
      <w:r w:rsidR="006A1E24" w:rsidRPr="7FCA6A4F">
        <w:rPr>
          <w:rFonts w:eastAsia="Segoe UI" w:cs="Segoe UI"/>
        </w:rPr>
        <w:t xml:space="preserve"> their</w:t>
      </w:r>
      <w:r w:rsidR="00F04708" w:rsidRPr="7FCA6A4F">
        <w:rPr>
          <w:rFonts w:eastAsia="Segoe UI" w:cs="Segoe UI"/>
        </w:rPr>
        <w:t xml:space="preserve"> background color, label text, etc.)</w:t>
      </w:r>
      <w:r w:rsidRPr="7FCA6A4F">
        <w:rPr>
          <w:rFonts w:eastAsia="Segoe UI" w:cs="Segoe UI"/>
        </w:rPr>
        <w:t xml:space="preserve">, rather than doing any form of custom rendering </w:t>
      </w:r>
      <w:r w:rsidR="006A1E24" w:rsidRPr="7FCA6A4F">
        <w:rPr>
          <w:rFonts w:eastAsia="Segoe UI" w:cs="Segoe UI"/>
        </w:rPr>
        <w:t>for</w:t>
      </w:r>
      <w:r w:rsidRPr="7FCA6A4F">
        <w:rPr>
          <w:rFonts w:eastAsia="Segoe UI" w:cs="Segoe UI"/>
        </w:rPr>
        <w:t xml:space="preserve"> the state transition.  T</w:t>
      </w:r>
      <w:r w:rsidR="00085E9A" w:rsidRPr="7FCA6A4F">
        <w:rPr>
          <w:rFonts w:eastAsia="Segoe UI" w:cs="Segoe UI"/>
        </w:rPr>
        <w:t xml:space="preserve">he key point is that </w:t>
      </w:r>
      <w:commentRangeStart w:id="119"/>
      <w:r w:rsidR="00085E9A" w:rsidRPr="7FCA6A4F">
        <w:rPr>
          <w:rFonts w:eastAsia="Segoe UI" w:cs="Segoe UI"/>
          <w:b/>
          <w:i/>
        </w:rPr>
        <w:t xml:space="preserve">we won’t be using VSM for </w:t>
      </w:r>
      <w:r w:rsidR="006A1E24" w:rsidRPr="7FCA6A4F">
        <w:rPr>
          <w:rFonts w:eastAsia="Segoe UI" w:cs="Segoe UI"/>
          <w:b/>
          <w:i/>
        </w:rPr>
        <w:t>UIControl</w:t>
      </w:r>
      <w:r w:rsidR="00085E9A" w:rsidRPr="7FCA6A4F">
        <w:rPr>
          <w:rFonts w:eastAsia="Segoe UI" w:cs="Segoe UI"/>
          <w:b/>
          <w:i/>
        </w:rPr>
        <w:t xml:space="preserve"> state transitions</w:t>
      </w:r>
      <w:r w:rsidR="00085E9A" w:rsidRPr="7FCA6A4F">
        <w:rPr>
          <w:rFonts w:eastAsia="Segoe UI" w:cs="Segoe UI"/>
        </w:rPr>
        <w:t xml:space="preserve">. </w:t>
      </w:r>
      <w:commentRangeEnd w:id="119"/>
      <w:r w:rsidR="00275900">
        <w:rPr>
          <w:rStyle w:val="CommentReference"/>
          <w:rFonts w:eastAsia="Calibri" w:cs="Times New Roman"/>
          <w:i/>
        </w:rPr>
        <w:commentReference w:id="119"/>
      </w:r>
    </w:p>
    <w:p w14:paraId="54DB08C2" w14:textId="304F04F5" w:rsidR="007A7703" w:rsidRPr="00AC36B8" w:rsidRDefault="00FD6E3E" w:rsidP="00085E9A">
      <w:pPr>
        <w:rPr>
          <w:rFonts w:cs="Segoe UI"/>
        </w:rPr>
      </w:pPr>
      <w:r w:rsidRPr="7FCA6A4F">
        <w:rPr>
          <w:rFonts w:eastAsia="Segoe UI" w:cs="Segoe UI"/>
          <w:b/>
          <w:highlight w:val="yellow"/>
        </w:rPr>
        <w:t xml:space="preserve">Note: </w:t>
      </w:r>
      <w:commentRangeStart w:id="120"/>
      <w:r w:rsidRPr="7FCA6A4F">
        <w:rPr>
          <w:rFonts w:eastAsia="Segoe UI" w:cs="Segoe UI"/>
          <w:highlight w:val="yellow"/>
        </w:rPr>
        <w:t xml:space="preserve">This means that we’ll </w:t>
      </w:r>
      <w:r w:rsidR="00F04708" w:rsidRPr="7FCA6A4F">
        <w:rPr>
          <w:rFonts w:eastAsia="Segoe UI" w:cs="Segoe UI"/>
          <w:b/>
          <w:i/>
          <w:highlight w:val="yellow"/>
        </w:rPr>
        <w:t>also</w:t>
      </w:r>
      <w:r w:rsidR="00F04708" w:rsidRPr="7FCA6A4F">
        <w:rPr>
          <w:rFonts w:eastAsia="Segoe UI" w:cs="Segoe UI"/>
          <w:highlight w:val="yellow"/>
        </w:rPr>
        <w:t xml:space="preserve"> </w:t>
      </w:r>
      <w:r w:rsidRPr="7FCA6A4F">
        <w:rPr>
          <w:rFonts w:eastAsia="Segoe UI" w:cs="Segoe UI"/>
          <w:highlight w:val="yellow"/>
        </w:rPr>
        <w:t xml:space="preserve">have to </w:t>
      </w:r>
      <w:r w:rsidR="00B568F5" w:rsidRPr="7FCA6A4F">
        <w:rPr>
          <w:rFonts w:eastAsia="Segoe UI" w:cs="Segoe UI"/>
          <w:highlight w:val="yellow"/>
        </w:rPr>
        <w:t>manage/track</w:t>
      </w:r>
      <w:r w:rsidRPr="7FCA6A4F">
        <w:rPr>
          <w:rFonts w:eastAsia="Segoe UI" w:cs="Segoe UI"/>
          <w:highlight w:val="yellow"/>
        </w:rPr>
        <w:t xml:space="preserve"> states </w:t>
      </w:r>
      <w:r w:rsidR="00B568F5" w:rsidRPr="7FCA6A4F">
        <w:rPr>
          <w:rFonts w:eastAsia="Segoe UI" w:cs="Segoe UI"/>
          <w:highlight w:val="yellow"/>
        </w:rPr>
        <w:t xml:space="preserve">that are toggled </w:t>
      </w:r>
      <w:r w:rsidRPr="7FCA6A4F">
        <w:rPr>
          <w:rFonts w:eastAsia="Segoe UI" w:cs="Segoe UI"/>
          <w:highlight w:val="yellow"/>
        </w:rPr>
        <w:t>via keyboard input.</w:t>
      </w:r>
      <w:commentRangeEnd w:id="120"/>
      <w:r w:rsidR="00210780">
        <w:rPr>
          <w:rStyle w:val="CommentReference"/>
          <w:rFonts w:eastAsia="Calibri" w:cs="Times New Roman"/>
          <w:i/>
        </w:rPr>
        <w:commentReference w:id="120"/>
      </w:r>
      <w:r w:rsidRPr="7FCA6A4F">
        <w:rPr>
          <w:rFonts w:eastAsia="Segoe UI" w:cs="Segoe UI"/>
          <w:highlight w:val="yellow"/>
        </w:rPr>
        <w:t xml:space="preserve">  For example; if we </w:t>
      </w:r>
      <w:r w:rsidRPr="7FCA6A4F">
        <w:rPr>
          <w:rFonts w:eastAsia="Segoe UI" w:cs="Segoe UI"/>
          <w:i/>
          <w:highlight w:val="yellow"/>
        </w:rPr>
        <w:t>only</w:t>
      </w:r>
      <w:r w:rsidRPr="7FCA6A4F">
        <w:rPr>
          <w:rFonts w:eastAsia="Segoe UI" w:cs="Segoe UI"/>
          <w:highlight w:val="yellow"/>
        </w:rPr>
        <w:t xml:space="preserve"> key off of pointer events for ‘pressing’ a button, the button won’t appear pressed when using the Enter key or the GamepadA button on an Xbox controller</w:t>
      </w:r>
      <w:r w:rsidR="00586102" w:rsidRPr="7FCA6A4F">
        <w:rPr>
          <w:rFonts w:eastAsia="Segoe UI" w:cs="Segoe UI"/>
          <w:highlight w:val="yellow"/>
        </w:rPr>
        <w:t xml:space="preserve">.  </w:t>
      </w:r>
      <w:r w:rsidR="00586102" w:rsidRPr="7FCA6A4F">
        <w:rPr>
          <w:rFonts w:eastAsia="Segoe UI" w:cs="Segoe UI"/>
          <w:b/>
          <w:i/>
          <w:highlight w:val="yellow"/>
        </w:rPr>
        <w:t>We’ll need to schedule time to design a reusable solution for this in the UIControl base class.</w:t>
      </w:r>
      <w:r w:rsidR="00586102" w:rsidRPr="7FCA6A4F">
        <w:rPr>
          <w:rFonts w:eastAsia="Segoe UI" w:cs="Segoe UI"/>
        </w:rPr>
        <w:t xml:space="preserve">  </w:t>
      </w:r>
    </w:p>
    <w:p w14:paraId="064F4451" w14:textId="075E5151" w:rsidR="00085E9A" w:rsidRPr="00AC36B8" w:rsidRDefault="00F04708" w:rsidP="00085E9A">
      <w:pPr>
        <w:pStyle w:val="Heading4"/>
        <w:rPr>
          <w:rFonts w:cs="Segoe UI"/>
        </w:rPr>
      </w:pPr>
      <w:bookmarkStart w:id="121" w:name="_Control_Events"/>
      <w:bookmarkEnd w:id="121"/>
      <w:r w:rsidRPr="7FCA6A4F">
        <w:rPr>
          <w:rFonts w:eastAsia="Segoe UI" w:cs="Segoe UI"/>
        </w:rPr>
        <w:t>UI</w:t>
      </w:r>
      <w:r w:rsidR="00085E9A" w:rsidRPr="7FCA6A4F">
        <w:rPr>
          <w:rFonts w:eastAsia="Segoe UI" w:cs="Segoe UI"/>
        </w:rPr>
        <w:t>Control Events</w:t>
      </w:r>
    </w:p>
    <w:p w14:paraId="439A6823" w14:textId="77777777" w:rsidR="00FB0CE8" w:rsidRPr="002E0992" w:rsidRDefault="00085E9A" w:rsidP="00085E9A">
      <w:pPr>
        <w:rPr>
          <w:rFonts w:cs="Segoe UI"/>
        </w:rPr>
      </w:pPr>
      <w:r w:rsidRPr="002E0992">
        <w:rPr>
          <w:rFonts w:eastAsia="Segoe UI" w:cs="Segoe UI"/>
        </w:rPr>
        <w:t>UIControls</w:t>
      </w:r>
      <w:r w:rsidR="00D07B12" w:rsidRPr="002E0992">
        <w:rPr>
          <w:rFonts w:eastAsia="Segoe UI" w:cs="Segoe UI"/>
        </w:rPr>
        <w:t xml:space="preserve"> follow the </w:t>
      </w:r>
      <w:hyperlink r:id="rId102">
        <w:r w:rsidR="31BB4466" w:rsidRPr="002E0992">
          <w:rPr>
            <w:rStyle w:val="Hyperlink"/>
            <w:rFonts w:eastAsiaTheme="minorBidi"/>
            <w:sz w:val="20"/>
          </w:rPr>
          <w:t>target-action pattern</w:t>
        </w:r>
      </w:hyperlink>
      <w:r w:rsidR="00D07B12" w:rsidRPr="002E0992">
        <w:rPr>
          <w:rFonts w:eastAsia="Segoe UI" w:cs="Segoe UI"/>
        </w:rPr>
        <w:t xml:space="preserve">, and similar to touch input events, UIControl actions are fired up the UIResponder chain until they’re handled by a UIResponder.  Each UIControl fires specific events for that control type.  For example, UIButton fires </w:t>
      </w:r>
      <w:r w:rsidR="0053295C" w:rsidRPr="002E0992">
        <w:rPr>
          <w:rFonts w:eastAsia="Segoe UI" w:cs="Segoe UI"/>
        </w:rPr>
        <w:t xml:space="preserve">UIControlEventTouchUpInside for a ‘button click’, and UITextField fires UIControlEventEditingChanged as the user modifies text within the text field.  </w:t>
      </w:r>
    </w:p>
    <w:p w14:paraId="29FC8DFA" w14:textId="26B9D69A" w:rsidR="00085E9A" w:rsidRPr="00AC36B8" w:rsidRDefault="0053295C" w:rsidP="00085E9A">
      <w:pPr>
        <w:rPr>
          <w:rFonts w:cs="Segoe UI"/>
          <w:b/>
          <w:i/>
        </w:rPr>
      </w:pPr>
      <w:r w:rsidRPr="7FCA6A4F">
        <w:rPr>
          <w:rFonts w:eastAsia="Segoe UI" w:cs="Segoe UI"/>
          <w:b/>
          <w:i/>
        </w:rPr>
        <w:t>Each of our UIControl implementations must ensure that the</w:t>
      </w:r>
      <w:r w:rsidR="006A1E24" w:rsidRPr="7FCA6A4F">
        <w:rPr>
          <w:rFonts w:eastAsia="Segoe UI" w:cs="Segoe UI"/>
          <w:b/>
          <w:i/>
        </w:rPr>
        <w:t>ir respective UIControl</w:t>
      </w:r>
      <w:r w:rsidRPr="7FCA6A4F">
        <w:rPr>
          <w:rFonts w:eastAsia="Segoe UI" w:cs="Segoe UI"/>
          <w:b/>
          <w:i/>
        </w:rPr>
        <w:t xml:space="preserve"> events are fired at the correct time for their scenarios.</w:t>
      </w:r>
    </w:p>
    <w:p w14:paraId="341AFBCA" w14:textId="1B66B5BD" w:rsidR="00FB0CE8" w:rsidRPr="00AC36B8" w:rsidRDefault="00FB0CE8" w:rsidP="00085E9A">
      <w:pPr>
        <w:rPr>
          <w:rFonts w:cs="Segoe UI"/>
        </w:rPr>
      </w:pPr>
      <w:r w:rsidRPr="7FCA6A4F">
        <w:rPr>
          <w:rFonts w:eastAsia="Segoe UI" w:cs="Segoe UI"/>
          <w:b/>
          <w:highlight w:val="yellow"/>
        </w:rPr>
        <w:t xml:space="preserve">Note: </w:t>
      </w:r>
      <w:r w:rsidRPr="7FCA6A4F">
        <w:rPr>
          <w:rFonts w:eastAsia="Segoe UI" w:cs="Segoe UI"/>
          <w:highlight w:val="yellow"/>
        </w:rPr>
        <w:t xml:space="preserve">Furthermore, our current UIControl implementation is incomplete.  We don’t handle drags outside of a control very well, and there are many events/state transitions that we don’t have hooked up at all.  </w:t>
      </w:r>
      <w:r w:rsidRPr="7FCA6A4F">
        <w:rPr>
          <w:rFonts w:eastAsia="Segoe UI" w:cs="Segoe UI"/>
          <w:b/>
          <w:i/>
          <w:highlight w:val="yellow"/>
        </w:rPr>
        <w:t>We’ll need to schedule time to build out the remaining functionality needed in our UIControl base class</w:t>
      </w:r>
      <w:r w:rsidRPr="7FCA6A4F">
        <w:rPr>
          <w:rFonts w:eastAsia="Segoe UI" w:cs="Segoe UI"/>
          <w:b/>
          <w:i/>
        </w:rPr>
        <w:t>.</w:t>
      </w:r>
      <w:r w:rsidRPr="7FCA6A4F">
        <w:rPr>
          <w:rFonts w:eastAsia="Segoe UI" w:cs="Segoe UI"/>
        </w:rPr>
        <w:t xml:space="preserve">  </w:t>
      </w:r>
    </w:p>
    <w:p w14:paraId="23A59438" w14:textId="3566A6C5" w:rsidR="0053295C" w:rsidRPr="00AC36B8" w:rsidRDefault="00FB0CE8" w:rsidP="0053295C">
      <w:pPr>
        <w:pStyle w:val="Heading4"/>
        <w:rPr>
          <w:rFonts w:cs="Segoe UI"/>
        </w:rPr>
      </w:pPr>
      <w:r w:rsidRPr="7FCA6A4F">
        <w:rPr>
          <w:rFonts w:eastAsia="Segoe UI" w:cs="Segoe UI"/>
        </w:rPr>
        <w:t xml:space="preserve">UIControl </w:t>
      </w:r>
      <w:r w:rsidR="0053295C" w:rsidRPr="7FCA6A4F">
        <w:rPr>
          <w:rFonts w:eastAsia="Segoe UI" w:cs="Segoe UI"/>
        </w:rPr>
        <w:t>Keyboard/Commanding Events</w:t>
      </w:r>
    </w:p>
    <w:p w14:paraId="1F5E16E1" w14:textId="323BEF22" w:rsidR="003148B1" w:rsidRPr="00AC36B8" w:rsidRDefault="0053295C" w:rsidP="005B0AB6">
      <w:pPr>
        <w:rPr>
          <w:rFonts w:cs="Segoe UI"/>
        </w:rPr>
      </w:pPr>
      <w:r w:rsidRPr="7FCA6A4F">
        <w:rPr>
          <w:rFonts w:eastAsia="Segoe UI" w:cs="Segoe UI"/>
        </w:rPr>
        <w:t xml:space="preserve">UIControl ‘touch’ events are already fired correctly by our UIControl base class, but those events </w:t>
      </w:r>
      <w:r w:rsidRPr="7FCA6A4F">
        <w:rPr>
          <w:rFonts w:eastAsia="Segoe UI" w:cs="Segoe UI"/>
          <w:i/>
        </w:rPr>
        <w:t>are not</w:t>
      </w:r>
      <w:r w:rsidRPr="7FCA6A4F">
        <w:rPr>
          <w:rFonts w:eastAsia="Segoe UI" w:cs="Segoe UI"/>
        </w:rPr>
        <w:t xml:space="preserve"> fired when the Xaml object is in</w:t>
      </w:r>
      <w:r w:rsidR="0028050E" w:rsidRPr="7FCA6A4F">
        <w:rPr>
          <w:rFonts w:eastAsia="Segoe UI" w:cs="Segoe UI"/>
        </w:rPr>
        <w:t xml:space="preserve">teracted with via the keyboard </w:t>
      </w:r>
      <w:r w:rsidRPr="7FCA6A4F">
        <w:rPr>
          <w:rFonts w:eastAsia="Segoe UI" w:cs="Segoe UI"/>
        </w:rPr>
        <w:t xml:space="preserve">or through accessibility tools.  Therefore, we must subscribe to </w:t>
      </w:r>
      <w:r w:rsidR="006A1E24" w:rsidRPr="7FCA6A4F">
        <w:rPr>
          <w:rFonts w:eastAsia="Segoe UI" w:cs="Segoe UI"/>
        </w:rPr>
        <w:t xml:space="preserve">our backing </w:t>
      </w:r>
      <w:r w:rsidRPr="7FCA6A4F">
        <w:rPr>
          <w:rFonts w:eastAsia="Segoe UI" w:cs="Segoe UI"/>
        </w:rPr>
        <w:t>Xaml controls’ events, and fire them through UIControl as needed</w:t>
      </w:r>
      <w:r w:rsidR="003148B1" w:rsidRPr="7FCA6A4F">
        <w:rPr>
          <w:rFonts w:eastAsia="Segoe UI" w:cs="Segoe UI"/>
        </w:rPr>
        <w:t xml:space="preserve">, while </w:t>
      </w:r>
      <w:r w:rsidR="003148B1" w:rsidRPr="7FCA6A4F">
        <w:rPr>
          <w:rFonts w:eastAsia="Segoe UI" w:cs="Segoe UI"/>
          <w:b/>
          <w:i/>
        </w:rPr>
        <w:t>ensuring that we never ‘double-fire’ events</w:t>
      </w:r>
      <w:r w:rsidRPr="7FCA6A4F">
        <w:rPr>
          <w:rFonts w:eastAsia="Segoe UI" w:cs="Segoe UI"/>
        </w:rPr>
        <w:t xml:space="preserve">.  </w:t>
      </w:r>
    </w:p>
    <w:p w14:paraId="27DAAD3B" w14:textId="7A7B5F13" w:rsidR="00085E9A" w:rsidRPr="00AC36B8" w:rsidRDefault="0053295C" w:rsidP="005B0AB6">
      <w:pPr>
        <w:rPr>
          <w:rFonts w:cs="Segoe UI"/>
          <w:b/>
          <w:i/>
        </w:rPr>
      </w:pPr>
      <w:r w:rsidRPr="7FCA6A4F">
        <w:rPr>
          <w:rFonts w:eastAsia="Segoe UI" w:cs="Segoe UI"/>
        </w:rPr>
        <w:t xml:space="preserve">For example, UIButton should fire UIControlEventTouchUpInside if its backing Xaml Button fires its OnClick event due to keyboard input, but </w:t>
      </w:r>
      <w:r w:rsidRPr="7FCA6A4F">
        <w:rPr>
          <w:rFonts w:eastAsia="Segoe UI" w:cs="Segoe UI"/>
          <w:i/>
        </w:rPr>
        <w:t xml:space="preserve">not </w:t>
      </w:r>
      <w:r w:rsidRPr="7FCA6A4F">
        <w:rPr>
          <w:rFonts w:eastAsia="Segoe UI" w:cs="Segoe UI"/>
        </w:rPr>
        <w:t>if it’s clicked through mouse/touch input (as the latter is already handled by UIControl</w:t>
      </w:r>
      <w:r w:rsidR="003148B1" w:rsidRPr="7FCA6A4F">
        <w:rPr>
          <w:rFonts w:eastAsia="Segoe UI" w:cs="Segoe UI"/>
        </w:rPr>
        <w:t>’s touch input processing</w:t>
      </w:r>
      <w:r w:rsidRPr="7FCA6A4F">
        <w:rPr>
          <w:rFonts w:eastAsia="Segoe UI" w:cs="Segoe UI"/>
        </w:rPr>
        <w:t>).</w:t>
      </w:r>
      <w:r w:rsidR="003148B1" w:rsidRPr="7FCA6A4F">
        <w:rPr>
          <w:rFonts w:eastAsia="Segoe UI" w:cs="Segoe UI"/>
        </w:rPr>
        <w:t xml:space="preserve">  </w:t>
      </w:r>
      <w:r w:rsidR="003148B1" w:rsidRPr="7FCA6A4F">
        <w:rPr>
          <w:rFonts w:eastAsia="Segoe UI" w:cs="Segoe UI"/>
          <w:b/>
          <w:i/>
        </w:rPr>
        <w:t>Each UIControl implementation must take this into account.</w:t>
      </w:r>
    </w:p>
    <w:p w14:paraId="3727259D" w14:textId="6CF00F7D" w:rsidR="00EB1F07" w:rsidRPr="00AC36B8" w:rsidRDefault="00C808D8" w:rsidP="00584A45">
      <w:pPr>
        <w:rPr>
          <w:rFonts w:cs="Segoe UI"/>
        </w:rPr>
      </w:pPr>
      <w:r w:rsidRPr="7FCA6A4F">
        <w:rPr>
          <w:rFonts w:eastAsia="Segoe UI" w:cs="Segoe UI"/>
          <w:b/>
          <w:highlight w:val="yellow"/>
        </w:rPr>
        <w:t>Note:</w:t>
      </w:r>
      <w:r w:rsidRPr="7FCA6A4F">
        <w:rPr>
          <w:rFonts w:eastAsia="Segoe UI" w:cs="Segoe UI"/>
          <w:highlight w:val="yellow"/>
        </w:rPr>
        <w:t xml:space="preserve"> Although this is somewhat control-specific, we should make sure each of our UIControl implementations hooks up to accessibility/keyboard/commanding properly.</w:t>
      </w:r>
    </w:p>
    <w:p w14:paraId="1BBD5990" w14:textId="14D7C725" w:rsidR="006A7CD8" w:rsidRPr="00AC36B8" w:rsidRDefault="00E579A4" w:rsidP="00DD54D2">
      <w:pPr>
        <w:pStyle w:val="Heading3"/>
        <w:rPr>
          <w:rFonts w:cs="Segoe UI"/>
        </w:rPr>
      </w:pPr>
      <w:bookmarkStart w:id="122" w:name="_Layout/Autolayout"/>
      <w:bookmarkEnd w:id="122"/>
      <w:r w:rsidRPr="00AC36B8">
        <w:rPr>
          <w:rFonts w:cs="Segoe UI"/>
        </w:rPr>
        <w:t>Layout</w:t>
      </w:r>
    </w:p>
    <w:p w14:paraId="330E9966" w14:textId="5367CBB2" w:rsidR="00D076AA" w:rsidRPr="002E0992" w:rsidRDefault="00BE1C1D" w:rsidP="00BE1C1D">
      <w:pPr>
        <w:rPr>
          <w:rFonts w:cs="Segoe UI"/>
        </w:rPr>
      </w:pPr>
      <w:r w:rsidRPr="002E0992">
        <w:rPr>
          <w:rFonts w:eastAsia="Segoe UI" w:cs="Segoe UI"/>
        </w:rPr>
        <w:t xml:space="preserve">UIView layout is built directly upon the </w:t>
      </w:r>
      <w:r w:rsidR="31BB4466" w:rsidRPr="002E0992">
        <w:rPr>
          <w:rStyle w:val="Hyperlink"/>
          <w:rFonts w:eastAsiaTheme="minorBidi"/>
          <w:sz w:val="20"/>
        </w:rPr>
        <w:t>Core Animation layout functionality discussed above</w:t>
      </w:r>
      <w:r w:rsidR="31BB4466" w:rsidRPr="002E0992">
        <w:rPr>
          <w:rFonts w:eastAsia="Segoe UI" w:cs="Segoe UI"/>
        </w:rPr>
        <w:t>.</w:t>
      </w:r>
      <w:r w:rsidRPr="002E0992">
        <w:rPr>
          <w:rFonts w:eastAsia="Segoe UI" w:cs="Segoe UI"/>
        </w:rPr>
        <w:t xml:space="preserve">  Custom UIViews, and/or app/middlware code </w:t>
      </w:r>
      <w:r w:rsidR="00D076AA" w:rsidRPr="002E0992">
        <w:rPr>
          <w:rFonts w:eastAsia="Segoe UI" w:cs="Segoe UI"/>
        </w:rPr>
        <w:t xml:space="preserve">running on WinObjC </w:t>
      </w:r>
      <w:r w:rsidRPr="002E0992">
        <w:rPr>
          <w:rFonts w:eastAsia="Segoe UI" w:cs="Segoe UI"/>
        </w:rPr>
        <w:t>set the frame, bounds, etc. of a UIView</w:t>
      </w:r>
      <w:r w:rsidR="00472D58" w:rsidRPr="002E0992">
        <w:rPr>
          <w:rFonts w:eastAsia="Segoe UI" w:cs="Segoe UI"/>
        </w:rPr>
        <w:t xml:space="preserve"> </w:t>
      </w:r>
      <w:r w:rsidR="00472D58" w:rsidRPr="002E0992">
        <w:rPr>
          <w:rFonts w:eastAsia="Segoe UI" w:cs="Segoe UI"/>
          <w:i/>
        </w:rPr>
        <w:t>just as they do on iOS</w:t>
      </w:r>
      <w:r w:rsidR="00D076AA" w:rsidRPr="002E0992">
        <w:rPr>
          <w:rFonts w:eastAsia="Segoe UI" w:cs="Segoe UI"/>
        </w:rPr>
        <w:t xml:space="preserve">.  </w:t>
      </w:r>
      <w:hyperlink w:anchor="_Layout_3" w:history="1"/>
    </w:p>
    <w:p w14:paraId="44FA7851" w14:textId="53ABAD3E" w:rsidR="00BE1C1D" w:rsidRPr="002E0992" w:rsidRDefault="00D076AA" w:rsidP="00BE1C1D">
      <w:pPr>
        <w:rPr>
          <w:rFonts w:cs="Segoe UI"/>
        </w:rPr>
      </w:pPr>
      <w:r w:rsidRPr="002E0992">
        <w:rPr>
          <w:rFonts w:eastAsia="Segoe UI" w:cs="Segoe UI"/>
        </w:rPr>
        <w:t>These</w:t>
      </w:r>
      <w:r w:rsidR="00472D58" w:rsidRPr="002E0992">
        <w:rPr>
          <w:rFonts w:eastAsia="Segoe UI" w:cs="Segoe UI"/>
        </w:rPr>
        <w:t xml:space="preserve"> property-changes</w:t>
      </w:r>
      <w:r w:rsidR="00BE1C1D" w:rsidRPr="002E0992">
        <w:rPr>
          <w:rFonts w:eastAsia="Segoe UI" w:cs="Segoe UI"/>
        </w:rPr>
        <w:t xml:space="preserve"> are passed into the UIView’s backing CALayer, which in turn passes them into our CACompositor</w:t>
      </w:r>
      <w:r w:rsidR="00472D58" w:rsidRPr="002E0992">
        <w:rPr>
          <w:rFonts w:eastAsia="Segoe UI" w:cs="Segoe UI"/>
        </w:rPr>
        <w:t xml:space="preserve"> </w:t>
      </w:r>
      <w:r w:rsidR="00BE1C1D" w:rsidRPr="002E0992">
        <w:rPr>
          <w:rFonts w:eastAsia="Segoe UI" w:cs="Segoe UI"/>
        </w:rPr>
        <w:t xml:space="preserve">to apply the values </w:t>
      </w:r>
      <w:r w:rsidR="00C03082" w:rsidRPr="002E0992">
        <w:rPr>
          <w:rFonts w:eastAsia="Segoe UI" w:cs="Segoe UI"/>
        </w:rPr>
        <w:t>on</w:t>
      </w:r>
      <w:r w:rsidR="00BE1C1D" w:rsidRPr="002E0992">
        <w:rPr>
          <w:rFonts w:eastAsia="Segoe UI" w:cs="Segoe UI"/>
        </w:rPr>
        <w:t xml:space="preserve"> the UIView’s backing Xaml FrameworkElement.</w:t>
      </w:r>
      <w:r w:rsidR="003C2F76" w:rsidRPr="002E0992">
        <w:rPr>
          <w:rFonts w:eastAsia="Segoe UI" w:cs="Segoe UI"/>
        </w:rPr>
        <w:t xml:space="preserve">  </w:t>
      </w:r>
      <w:r w:rsidR="31BB4466" w:rsidRPr="002E0992">
        <w:rPr>
          <w:rFonts w:eastAsia="Segoe UI" w:cs="Segoe UI"/>
        </w:rPr>
        <w:t xml:space="preserve">The </w:t>
      </w:r>
      <w:r w:rsidR="31BB4466" w:rsidRPr="002E0992">
        <w:rPr>
          <w:rStyle w:val="Hyperlink"/>
          <w:rFonts w:eastAsiaTheme="minorBidi"/>
          <w:sz w:val="20"/>
        </w:rPr>
        <w:t>Core Animation layout section above</w:t>
      </w:r>
      <w:r w:rsidR="31BB4466" w:rsidRPr="002E0992">
        <w:rPr>
          <w:rFonts w:eastAsia="Segoe UI" w:cs="Segoe UI"/>
        </w:rPr>
        <w:t xml:space="preserve"> contains a detailed diagram.</w:t>
      </w:r>
      <w:r w:rsidR="31BB4466" w:rsidRPr="002E0992">
        <w:rPr>
          <w:rStyle w:val="Hyperlink"/>
          <w:rFonts w:eastAsiaTheme="minorBidi"/>
          <w:sz w:val="20"/>
        </w:rPr>
        <w:t xml:space="preserve"> </w:t>
      </w:r>
      <w:hyperlink w:anchor="_Layout_3" w:history="1"/>
    </w:p>
    <w:p w14:paraId="62D3EA5E" w14:textId="5D76C08E" w:rsidR="00F63A15" w:rsidRPr="002E0992" w:rsidRDefault="00F63A15" w:rsidP="00825EAB">
      <w:pPr>
        <w:pStyle w:val="Heading4"/>
        <w:rPr>
          <w:rFonts w:cs="Segoe UI"/>
        </w:rPr>
      </w:pPr>
      <w:bookmarkStart w:id="123" w:name="_Arbitrary_Xaml_Element"/>
      <w:bookmarkEnd w:id="123"/>
      <w:r w:rsidRPr="002E0992">
        <w:rPr>
          <w:rFonts w:eastAsia="Segoe UI" w:cs="Segoe UI"/>
        </w:rPr>
        <w:t>Arbitrary Xaml Element</w:t>
      </w:r>
    </w:p>
    <w:p w14:paraId="2FC6017F" w14:textId="5054CE5A" w:rsidR="00F63A15" w:rsidRPr="002E0992" w:rsidRDefault="007A3EBF" w:rsidP="00F63A15">
      <w:pPr>
        <w:rPr>
          <w:rFonts w:cs="Segoe UI"/>
        </w:rPr>
      </w:pPr>
      <w:r w:rsidRPr="002E0992">
        <w:rPr>
          <w:rFonts w:eastAsia="Segoe UI" w:cs="Segoe UI"/>
          <w:color w:val="FF0000"/>
          <w:highlight w:val="yellow"/>
        </w:rPr>
        <w:t>[TODO: Add diagram showing where layout is managed by us, and where it’s managed by Xaml?]</w:t>
      </w:r>
    </w:p>
    <w:p w14:paraId="5E653D80" w14:textId="0487A50F" w:rsidR="00825EAB" w:rsidRPr="002E0992" w:rsidRDefault="00825EAB" w:rsidP="00825EAB">
      <w:pPr>
        <w:pStyle w:val="Heading4"/>
        <w:rPr>
          <w:rFonts w:cs="Segoe UI"/>
        </w:rPr>
      </w:pPr>
      <w:r w:rsidRPr="002E0992">
        <w:rPr>
          <w:rFonts w:cs="Segoe UI"/>
        </w:rPr>
        <w:t>Opaque Controls</w:t>
      </w:r>
    </w:p>
    <w:p w14:paraId="666D3DE9" w14:textId="69B0C4BB" w:rsidR="00825EAB" w:rsidRPr="002E0992" w:rsidRDefault="006325FE" w:rsidP="006325FE">
      <w:pPr>
        <w:rPr>
          <w:rFonts w:cs="Segoe UI"/>
        </w:rPr>
      </w:pPr>
      <w:r w:rsidRPr="002E0992">
        <w:rPr>
          <w:rFonts w:eastAsia="Segoe UI" w:cs="Segoe UI"/>
        </w:rPr>
        <w:t xml:space="preserve">For opaque controls, we </w:t>
      </w:r>
      <w:r w:rsidR="00F952A1" w:rsidRPr="002E0992">
        <w:rPr>
          <w:rFonts w:eastAsia="Segoe UI" w:cs="Segoe UI"/>
        </w:rPr>
        <w:t xml:space="preserve">are able to leverage Xaml for all layout </w:t>
      </w:r>
      <w:r w:rsidR="00F952A1" w:rsidRPr="002E0992">
        <w:rPr>
          <w:rFonts w:eastAsia="Segoe UI" w:cs="Segoe UI"/>
          <w:i/>
        </w:rPr>
        <w:t>within</w:t>
      </w:r>
      <w:r w:rsidRPr="002E0992">
        <w:rPr>
          <w:rFonts w:eastAsia="Segoe UI" w:cs="Segoe UI"/>
        </w:rPr>
        <w:t xml:space="preserve"> </w:t>
      </w:r>
      <w:r w:rsidR="00F952A1" w:rsidRPr="002E0992">
        <w:rPr>
          <w:rFonts w:eastAsia="Segoe UI" w:cs="Segoe UI"/>
        </w:rPr>
        <w:t>the Xaml control implementation, but we must continue to leverage Core Animation for layout of the UIView</w:t>
      </w:r>
      <w:r w:rsidR="00D80297" w:rsidRPr="002E0992">
        <w:rPr>
          <w:rFonts w:eastAsia="Segoe UI" w:cs="Segoe UI"/>
        </w:rPr>
        <w:t xml:space="preserve"> (and therefore its CALayer and backing Xaml FrameworkElement) with the UIView tree</w:t>
      </w:r>
      <w:r w:rsidR="00F952A1" w:rsidRPr="002E0992">
        <w:rPr>
          <w:rFonts w:eastAsia="Segoe UI" w:cs="Segoe UI"/>
        </w:rPr>
        <w:t>, in order to achieve a high level of ported UI reuse.</w:t>
      </w:r>
    </w:p>
    <w:p w14:paraId="3D7833B1" w14:textId="40CB38DA" w:rsidR="00E36347" w:rsidRPr="002E0992" w:rsidRDefault="00E36347" w:rsidP="006325FE">
      <w:pPr>
        <w:rPr>
          <w:rFonts w:cs="Segoe UI"/>
        </w:rPr>
      </w:pPr>
      <w:r w:rsidRPr="002E0992">
        <w:rPr>
          <w:rFonts w:eastAsia="Segoe UI" w:cs="Segoe UI"/>
          <w:color w:val="FF0000"/>
          <w:highlight w:val="yellow"/>
        </w:rPr>
        <w:t xml:space="preserve">[TODO: Add diagram </w:t>
      </w:r>
      <w:r w:rsidR="007A3EBF" w:rsidRPr="002E0992">
        <w:rPr>
          <w:rFonts w:eastAsia="Segoe UI" w:cs="Segoe UI"/>
          <w:color w:val="FF0000"/>
          <w:highlight w:val="yellow"/>
        </w:rPr>
        <w:t>showing</w:t>
      </w:r>
      <w:r w:rsidRPr="002E0992">
        <w:rPr>
          <w:rFonts w:eastAsia="Segoe UI" w:cs="Segoe UI"/>
          <w:color w:val="FF0000"/>
          <w:highlight w:val="yellow"/>
        </w:rPr>
        <w:t xml:space="preserve"> </w:t>
      </w:r>
      <w:r w:rsidR="00F63A15" w:rsidRPr="002E0992">
        <w:rPr>
          <w:rFonts w:eastAsia="Segoe UI" w:cs="Segoe UI"/>
          <w:color w:val="FF0000"/>
          <w:highlight w:val="yellow"/>
        </w:rPr>
        <w:t>where layout is managed by us, and where it’s managed by Xaml</w:t>
      </w:r>
      <w:r w:rsidR="007A3EBF" w:rsidRPr="002E0992">
        <w:rPr>
          <w:rFonts w:eastAsia="Segoe UI" w:cs="Segoe UI"/>
          <w:color w:val="FF0000"/>
          <w:highlight w:val="yellow"/>
        </w:rPr>
        <w:t>?</w:t>
      </w:r>
      <w:r w:rsidRPr="002E0992">
        <w:rPr>
          <w:rFonts w:eastAsia="Segoe UI" w:cs="Segoe UI"/>
          <w:color w:val="FF0000"/>
          <w:highlight w:val="yellow"/>
        </w:rPr>
        <w:t>]</w:t>
      </w:r>
    </w:p>
    <w:p w14:paraId="043FE89C" w14:textId="7F44A928" w:rsidR="00825EAB" w:rsidRPr="002E0992" w:rsidRDefault="00825EAB" w:rsidP="00825EAB">
      <w:pPr>
        <w:pStyle w:val="Heading4"/>
        <w:rPr>
          <w:rFonts w:cs="Segoe UI"/>
        </w:rPr>
      </w:pPr>
      <w:r w:rsidRPr="002E0992">
        <w:rPr>
          <w:rFonts w:cs="Segoe UI"/>
        </w:rPr>
        <w:t>Composited Controls</w:t>
      </w:r>
    </w:p>
    <w:p w14:paraId="6DE8031A" w14:textId="77777777" w:rsidR="00D80297" w:rsidRPr="002E0992" w:rsidRDefault="00CA685A" w:rsidP="00BE1C1D">
      <w:pPr>
        <w:rPr>
          <w:rFonts w:cs="Segoe UI"/>
        </w:rPr>
      </w:pPr>
      <w:r w:rsidRPr="002E0992">
        <w:rPr>
          <w:rFonts w:eastAsia="Segoe UI" w:cs="Segoe UI"/>
        </w:rPr>
        <w:t xml:space="preserve">For composited controls such as UIButton, </w:t>
      </w:r>
      <w:r w:rsidR="00D80297" w:rsidRPr="002E0992">
        <w:rPr>
          <w:rFonts w:eastAsia="Segoe UI" w:cs="Segoe UI"/>
        </w:rPr>
        <w:t xml:space="preserve">ported apps expect the ability to </w:t>
      </w:r>
      <w:r w:rsidRPr="002E0992">
        <w:rPr>
          <w:rFonts w:eastAsia="Segoe UI" w:cs="Segoe UI"/>
        </w:rPr>
        <w:t xml:space="preserve">dynamically </w:t>
      </w:r>
      <w:r w:rsidR="00D80297" w:rsidRPr="002E0992">
        <w:rPr>
          <w:rFonts w:eastAsia="Segoe UI" w:cs="Segoe UI"/>
        </w:rPr>
        <w:t xml:space="preserve">lay out </w:t>
      </w:r>
      <w:r w:rsidRPr="002E0992">
        <w:rPr>
          <w:rFonts w:eastAsia="Segoe UI" w:cs="Segoe UI"/>
        </w:rPr>
        <w:t>the control’s pre-canned subviews</w:t>
      </w:r>
      <w:r w:rsidR="00D80297" w:rsidRPr="002E0992">
        <w:rPr>
          <w:rFonts w:eastAsia="Segoe UI" w:cs="Segoe UI"/>
        </w:rPr>
        <w:t>, so we must provide that same functionality in WinObjC, in order to achieve a high level of ported UI reuse.</w:t>
      </w:r>
      <w:r w:rsidRPr="002E0992">
        <w:rPr>
          <w:rFonts w:eastAsia="Segoe UI" w:cs="Segoe UI"/>
        </w:rPr>
        <w:t xml:space="preserve">  </w:t>
      </w:r>
    </w:p>
    <w:p w14:paraId="35F6073B" w14:textId="1E8AEC1E" w:rsidR="00E36347" w:rsidRPr="002E0992" w:rsidRDefault="00D80297" w:rsidP="00BE1C1D">
      <w:pPr>
        <w:rPr>
          <w:rFonts w:cs="Segoe UI"/>
        </w:rPr>
      </w:pPr>
      <w:r w:rsidRPr="002E0992">
        <w:rPr>
          <w:rFonts w:eastAsia="Segoe UI" w:cs="Segoe UI"/>
        </w:rPr>
        <w:t>We do so by adding</w:t>
      </w:r>
      <w:r w:rsidR="00CA685A" w:rsidRPr="002E0992">
        <w:rPr>
          <w:rFonts w:eastAsia="Segoe UI" w:cs="Segoe UI"/>
        </w:rPr>
        <w:t xml:space="preserve"> the pre-canned Xaml FrameworkElements to the Xaml control </w:t>
      </w:r>
      <w:r w:rsidRPr="002E0992">
        <w:rPr>
          <w:rFonts w:eastAsia="Segoe UI" w:cs="Segoe UI"/>
        </w:rPr>
        <w:t>implementation’s ControlT</w:t>
      </w:r>
      <w:r w:rsidR="00CA685A" w:rsidRPr="002E0992">
        <w:rPr>
          <w:rFonts w:eastAsia="Segoe UI" w:cs="Segoe UI"/>
        </w:rPr>
        <w:t xml:space="preserve">emplate, but we wrap them </w:t>
      </w:r>
      <w:r w:rsidRPr="002E0992">
        <w:rPr>
          <w:rFonts w:eastAsia="Segoe UI" w:cs="Segoe UI"/>
        </w:rPr>
        <w:t xml:space="preserve">their respective UIViews on the UIKit side, </w:t>
      </w:r>
      <w:r w:rsidR="00CA685A" w:rsidRPr="002E0992">
        <w:rPr>
          <w:rFonts w:eastAsia="Segoe UI" w:cs="Segoe UI"/>
        </w:rPr>
        <w:t>so app</w:t>
      </w:r>
      <w:r w:rsidRPr="002E0992">
        <w:rPr>
          <w:rFonts w:eastAsia="Segoe UI" w:cs="Segoe UI"/>
        </w:rPr>
        <w:t xml:space="preserve">/middleware code can </w:t>
      </w:r>
      <w:r w:rsidRPr="002E0992">
        <w:rPr>
          <w:rFonts w:eastAsia="Segoe UI" w:cs="Segoe UI"/>
          <w:i/>
        </w:rPr>
        <w:t>continue</w:t>
      </w:r>
      <w:r w:rsidRPr="002E0992">
        <w:rPr>
          <w:rFonts w:eastAsia="Segoe UI" w:cs="Segoe UI"/>
        </w:rPr>
        <w:t xml:space="preserve"> to explicitly lay them out (by setting </w:t>
      </w:r>
      <w:r w:rsidR="000D095D" w:rsidRPr="002E0992">
        <w:rPr>
          <w:rFonts w:eastAsia="Segoe UI" w:cs="Segoe UI"/>
        </w:rPr>
        <w:t xml:space="preserve">the subview </w:t>
      </w:r>
      <w:r w:rsidRPr="002E0992">
        <w:rPr>
          <w:rFonts w:eastAsia="Segoe UI" w:cs="Segoe UI"/>
        </w:rPr>
        <w:t xml:space="preserve">frame/bounds directly, </w:t>
      </w:r>
      <w:r w:rsidR="002F0AA3" w:rsidRPr="002E0992">
        <w:rPr>
          <w:rFonts w:eastAsia="Segoe UI" w:cs="Segoe UI"/>
        </w:rPr>
        <w:t>and/</w:t>
      </w:r>
      <w:r w:rsidRPr="002E0992">
        <w:rPr>
          <w:rFonts w:eastAsia="Segoe UI" w:cs="Segoe UI"/>
        </w:rPr>
        <w:t xml:space="preserve">or by taking part in derived callbacks such as </w:t>
      </w:r>
      <w:hyperlink r:id="rId103">
        <w:r w:rsidR="31BB4466" w:rsidRPr="002E0992">
          <w:rPr>
            <w:rStyle w:val="Hyperlink"/>
            <w:rFonts w:eastAsiaTheme="minorBidi"/>
            <w:sz w:val="20"/>
          </w:rPr>
          <w:t>contentRectForBounds</w:t>
        </w:r>
      </w:hyperlink>
      <w:r w:rsidRPr="002E0992">
        <w:rPr>
          <w:rStyle w:val="Hyperlink"/>
          <w:rFonts w:eastAsiaTheme="minorBidi"/>
          <w:sz w:val="20"/>
        </w:rPr>
        <w:t>,</w:t>
      </w:r>
      <w:r w:rsidRPr="002E0992">
        <w:rPr>
          <w:rFonts w:eastAsia="Segoe UI" w:cs="Segoe UI"/>
        </w:rPr>
        <w:t xml:space="preserve"> </w:t>
      </w:r>
      <w:r w:rsidR="002F0AA3" w:rsidRPr="002E0992">
        <w:rPr>
          <w:rFonts w:eastAsia="Segoe UI" w:cs="Segoe UI"/>
        </w:rPr>
        <w:t>which</w:t>
      </w:r>
      <w:r w:rsidRPr="002E0992">
        <w:rPr>
          <w:rFonts w:eastAsia="Segoe UI" w:cs="Segoe UI"/>
        </w:rPr>
        <w:t xml:space="preserve"> provide ‘hints’ as to where the subview should be placed).</w:t>
      </w:r>
    </w:p>
    <w:p w14:paraId="13C73BC6" w14:textId="6E498BDB" w:rsidR="00825EAB" w:rsidRPr="002E0992" w:rsidRDefault="00825EAB" w:rsidP="00825EAB">
      <w:pPr>
        <w:pStyle w:val="Heading4"/>
        <w:rPr>
          <w:rFonts w:cs="Segoe UI"/>
        </w:rPr>
      </w:pPr>
      <w:r w:rsidRPr="002E0992">
        <w:rPr>
          <w:rFonts w:cs="Segoe UI"/>
        </w:rPr>
        <w:t>Collection Controls</w:t>
      </w:r>
    </w:p>
    <w:p w14:paraId="671D02E5" w14:textId="66344D4C" w:rsidR="00825EAB" w:rsidRPr="002E0992" w:rsidRDefault="00DB062E" w:rsidP="00BE1C1D">
      <w:pPr>
        <w:rPr>
          <w:rFonts w:cs="Segoe UI"/>
        </w:rPr>
      </w:pPr>
      <w:r w:rsidRPr="002E0992">
        <w:rPr>
          <w:rFonts w:eastAsia="Segoe UI" w:cs="Segoe UI"/>
        </w:rPr>
        <w:t xml:space="preserve">Collection controls are </w:t>
      </w:r>
      <w:r w:rsidRPr="002E0992">
        <w:rPr>
          <w:rFonts w:eastAsia="Segoe UI" w:cs="Segoe UI"/>
          <w:i/>
        </w:rPr>
        <w:t>e</w:t>
      </w:r>
      <w:r w:rsidR="00825EAB" w:rsidRPr="002E0992">
        <w:rPr>
          <w:rFonts w:eastAsia="Segoe UI" w:cs="Segoe UI"/>
          <w:i/>
        </w:rPr>
        <w:t>ssentially</w:t>
      </w:r>
      <w:r w:rsidR="00825EAB" w:rsidRPr="002E0992">
        <w:rPr>
          <w:rFonts w:eastAsia="Segoe UI" w:cs="Segoe UI"/>
        </w:rPr>
        <w:t xml:space="preserve"> a more complicated version of </w:t>
      </w:r>
      <w:r w:rsidRPr="002E0992">
        <w:rPr>
          <w:rFonts w:eastAsia="Segoe UI" w:cs="Segoe UI"/>
        </w:rPr>
        <w:t>c</w:t>
      </w:r>
      <w:r w:rsidR="00825EAB" w:rsidRPr="002E0992">
        <w:rPr>
          <w:rFonts w:eastAsia="Segoe UI" w:cs="Segoe UI"/>
        </w:rPr>
        <w:t xml:space="preserve">omposited </w:t>
      </w:r>
      <w:r w:rsidRPr="002E0992">
        <w:rPr>
          <w:rFonts w:eastAsia="Segoe UI" w:cs="Segoe UI"/>
        </w:rPr>
        <w:t>c</w:t>
      </w:r>
      <w:r w:rsidR="00825EAB" w:rsidRPr="002E0992">
        <w:rPr>
          <w:rFonts w:eastAsia="Segoe UI" w:cs="Segoe UI"/>
        </w:rPr>
        <w:t xml:space="preserve">ontrols, but there will likely be fewer markup-backed UIElements </w:t>
      </w:r>
      <w:r w:rsidRPr="002E0992">
        <w:rPr>
          <w:rFonts w:eastAsia="Segoe UI" w:cs="Segoe UI"/>
        </w:rPr>
        <w:t xml:space="preserve">within the Xaml side of collection control implementations, because we only place the control’s </w:t>
      </w:r>
      <w:r w:rsidR="00825EAB" w:rsidRPr="002E0992">
        <w:rPr>
          <w:rFonts w:eastAsia="Segoe UI" w:cs="Segoe UI"/>
        </w:rPr>
        <w:t>‘pre-canned’</w:t>
      </w:r>
      <w:r w:rsidRPr="002E0992">
        <w:rPr>
          <w:rFonts w:eastAsia="Segoe UI" w:cs="Segoe UI"/>
        </w:rPr>
        <w:t xml:space="preserve"> subviews into their Xaml markup </w:t>
      </w:r>
      <w:r w:rsidR="00825EAB" w:rsidRPr="002E0992">
        <w:rPr>
          <w:rFonts w:eastAsia="Segoe UI" w:cs="Segoe UI"/>
        </w:rPr>
        <w:t>(UIButton’s titleLabel and imageView for example).</w:t>
      </w:r>
    </w:p>
    <w:p w14:paraId="742AD5EB" w14:textId="68344735" w:rsidR="00825EAB" w:rsidRPr="002E0992" w:rsidRDefault="00825EAB" w:rsidP="00825EAB">
      <w:pPr>
        <w:pStyle w:val="Heading4"/>
        <w:rPr>
          <w:rFonts w:cs="Segoe UI"/>
        </w:rPr>
      </w:pPr>
      <w:bookmarkStart w:id="124" w:name="_Autolayout"/>
      <w:bookmarkEnd w:id="124"/>
      <w:r w:rsidRPr="002E0992">
        <w:rPr>
          <w:rFonts w:eastAsia="Segoe UI" w:cs="Segoe UI"/>
        </w:rPr>
        <w:t>Autolayout</w:t>
      </w:r>
    </w:p>
    <w:p w14:paraId="0FE3535E" w14:textId="77777777" w:rsidR="00934FA6" w:rsidRPr="002E0992" w:rsidRDefault="00B3206A" w:rsidP="008651C0">
      <w:pPr>
        <w:rPr>
          <w:rFonts w:cs="Segoe UI"/>
        </w:rPr>
      </w:pPr>
      <w:r w:rsidRPr="002E0992">
        <w:rPr>
          <w:rFonts w:eastAsia="Segoe UI" w:cs="Segoe UI"/>
        </w:rPr>
        <w:t xml:space="preserve">Autolayout is built upon the exiting UIView/CALayer layout engine, so </w:t>
      </w:r>
      <w:r w:rsidRPr="002E0992">
        <w:rPr>
          <w:rFonts w:eastAsia="Segoe UI" w:cs="Segoe UI"/>
          <w:b/>
          <w:i/>
        </w:rPr>
        <w:t>there are no immediate changes needed to our Autolayout implementation</w:t>
      </w:r>
      <w:r w:rsidRPr="002E0992">
        <w:rPr>
          <w:rFonts w:eastAsia="Segoe UI" w:cs="Segoe UI"/>
        </w:rPr>
        <w:t xml:space="preserve">.  </w:t>
      </w:r>
    </w:p>
    <w:p w14:paraId="25880D34" w14:textId="4A29DF84" w:rsidR="00934FA6" w:rsidRPr="00AC36B8" w:rsidRDefault="00B3206A" w:rsidP="00934FA6">
      <w:pPr>
        <w:rPr>
          <w:rFonts w:cs="Segoe UI"/>
        </w:rPr>
      </w:pPr>
      <w:r w:rsidRPr="002E0992">
        <w:rPr>
          <w:rFonts w:eastAsia="Segoe UI" w:cs="Segoe UI"/>
        </w:rPr>
        <w:t xml:space="preserve">However, </w:t>
      </w:r>
      <w:r w:rsidR="00934FA6" w:rsidRPr="002E0992">
        <w:rPr>
          <w:rFonts w:eastAsia="Segoe UI" w:cs="Segoe UI"/>
        </w:rPr>
        <w:t>Xaml-triggered resizing may occur in some cases.  For example, app code may change the text on a UILabel’s TextBox.  In such cases, we can trigger a re-layout pass on the UIKit side, so Autolayout is able to recalculate and reapply all relevant layout constraints.  We</w:t>
      </w:r>
      <w:r w:rsidR="006141BE" w:rsidRPr="002E0992">
        <w:rPr>
          <w:rFonts w:eastAsia="Segoe UI" w:cs="Segoe UI"/>
        </w:rPr>
        <w:t xml:space="preserve"> can</w:t>
      </w:r>
      <w:r w:rsidR="00934FA6" w:rsidRPr="002E0992">
        <w:rPr>
          <w:rFonts w:eastAsia="Segoe UI" w:cs="Segoe UI"/>
        </w:rPr>
        <w:t xml:space="preserve"> do so by implementing ArrangeOverride and calling back out to the UIView to kick off a layout update pass</w:t>
      </w:r>
      <w:r w:rsidR="00934FA6" w:rsidRPr="7FCA6A4F">
        <w:rPr>
          <w:rFonts w:eastAsia="Segoe UI" w:cs="Segoe UI"/>
        </w:rPr>
        <w:t xml:space="preserve">.  </w:t>
      </w:r>
    </w:p>
    <w:p w14:paraId="7B085FEF" w14:textId="77777777" w:rsidR="00934FA6" w:rsidRPr="00AC36B8" w:rsidRDefault="00934FA6" w:rsidP="00934FA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8000"/>
          <w:sz w:val="19"/>
          <w:szCs w:val="19"/>
        </w:rPr>
        <w:t>// This method is called multiple times by XAML, and we call back to UIButton to layout the views.</w:t>
      </w:r>
    </w:p>
    <w:p w14:paraId="0B555049" w14:textId="77777777" w:rsidR="00934FA6" w:rsidRPr="00AC36B8" w:rsidRDefault="00934FA6" w:rsidP="00934FA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Windows::Foundation::</w:t>
      </w:r>
      <w:r w:rsidRPr="7FCA6A4F">
        <w:rPr>
          <w:rFonts w:ascii="Segoe UI,Consolas" w:eastAsia="Segoe UI,Consolas" w:hAnsi="Segoe UI,Consolas" w:cs="Segoe UI,Consolas"/>
          <w:color w:val="2B91AF"/>
          <w:sz w:val="19"/>
          <w:szCs w:val="19"/>
        </w:rPr>
        <w:t>Size</w:t>
      </w:r>
      <w:r w:rsidRPr="7FCA6A4F">
        <w:rPr>
          <w:rFonts w:ascii="Segoe UI,Consolas" w:eastAsia="Segoe UI,Consolas" w:hAnsi="Segoe UI,Consolas" w:cs="Segoe UI,Consolas"/>
          <w:color w:val="000000" w:themeColor="text1"/>
          <w:sz w:val="19"/>
          <w:szCs w:val="19"/>
        </w:rPr>
        <w:t xml:space="preserve"> Button::ArrangeOverride(Windows::Foundation::</w:t>
      </w:r>
      <w:r w:rsidRPr="7FCA6A4F">
        <w:rPr>
          <w:rFonts w:ascii="Segoe UI,Consolas" w:eastAsia="Segoe UI,Consolas" w:hAnsi="Segoe UI,Consolas" w:cs="Segoe UI,Consolas"/>
          <w:color w:val="2B91AF"/>
          <w:sz w:val="19"/>
          <w:szCs w:val="19"/>
        </w:rPr>
        <w:t>Size</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808080" w:themeColor="background1" w:themeShade="80"/>
          <w:sz w:val="19"/>
          <w:szCs w:val="19"/>
        </w:rPr>
        <w:t>finalSize</w:t>
      </w:r>
      <w:r w:rsidRPr="7FCA6A4F">
        <w:rPr>
          <w:rFonts w:ascii="Segoe UI,Consolas" w:eastAsia="Segoe UI,Consolas" w:hAnsi="Segoe UI,Consolas" w:cs="Segoe UI,Consolas"/>
          <w:color w:val="000000" w:themeColor="text1"/>
          <w:sz w:val="19"/>
          <w:szCs w:val="19"/>
        </w:rPr>
        <w:t>) {</w:t>
      </w:r>
    </w:p>
    <w:p w14:paraId="62F5A8C1" w14:textId="77777777" w:rsidR="00934FA6" w:rsidRPr="00AC36B8" w:rsidRDefault="00934FA6" w:rsidP="00934FA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__super</w:t>
      </w:r>
      <w:r w:rsidRPr="7FCA6A4F">
        <w:rPr>
          <w:rFonts w:ascii="Segoe UI,Consolas" w:eastAsia="Segoe UI,Consolas" w:hAnsi="Segoe UI,Consolas" w:cs="Segoe UI,Consolas"/>
          <w:color w:val="000000" w:themeColor="text1"/>
          <w:sz w:val="19"/>
          <w:szCs w:val="19"/>
        </w:rPr>
        <w:t>::ArrangeOverride(</w:t>
      </w:r>
      <w:r w:rsidRPr="7FCA6A4F">
        <w:rPr>
          <w:rFonts w:ascii="Segoe UI,Consolas" w:eastAsia="Segoe UI,Consolas" w:hAnsi="Segoe UI,Consolas" w:cs="Segoe UI,Consolas"/>
          <w:color w:val="808080" w:themeColor="background1" w:themeShade="80"/>
          <w:sz w:val="19"/>
          <w:szCs w:val="19"/>
        </w:rPr>
        <w:t>finalSize</w:t>
      </w:r>
      <w:r w:rsidRPr="7FCA6A4F">
        <w:rPr>
          <w:rFonts w:ascii="Segoe UI,Consolas" w:eastAsia="Segoe UI,Consolas" w:hAnsi="Segoe UI,Consolas" w:cs="Segoe UI,Consolas"/>
          <w:color w:val="000000" w:themeColor="text1"/>
          <w:sz w:val="19"/>
          <w:szCs w:val="19"/>
        </w:rPr>
        <w:t>);</w:t>
      </w:r>
    </w:p>
    <w:p w14:paraId="0557E2B6" w14:textId="77777777" w:rsidR="00934FA6" w:rsidRPr="00AC36B8" w:rsidRDefault="00934FA6" w:rsidP="00934FA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_layoutHook-&gt;Invoke(); </w:t>
      </w:r>
      <w:r w:rsidRPr="7FCA6A4F">
        <w:rPr>
          <w:rFonts w:ascii="Segoe UI,Consolas" w:eastAsia="Segoe UI,Consolas" w:hAnsi="Segoe UI,Consolas" w:cs="Segoe UI,Consolas"/>
          <w:color w:val="008000"/>
          <w:sz w:val="19"/>
          <w:szCs w:val="19"/>
        </w:rPr>
        <w:t>// Calls setNeedsLayout on the owning UIButton</w:t>
      </w:r>
    </w:p>
    <w:p w14:paraId="17A1177E" w14:textId="77777777" w:rsidR="00934FA6" w:rsidRPr="00AC36B8" w:rsidRDefault="00934FA6" w:rsidP="00934FA6">
      <w:pPr>
        <w:autoSpaceDE w:val="0"/>
        <w:autoSpaceDN w:val="0"/>
        <w:adjustRightInd w:val="0"/>
        <w:spacing w:after="0"/>
        <w:ind w:left="720"/>
        <w:rPr>
          <w:rFonts w:cs="Segoe UI"/>
          <w:color w:val="000000"/>
          <w:sz w:val="19"/>
          <w:szCs w:val="19"/>
        </w:rPr>
      </w:pP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0000FF"/>
          <w:sz w:val="19"/>
          <w:szCs w:val="19"/>
        </w:rPr>
        <w:t>return</w:t>
      </w:r>
      <w:r w:rsidRPr="7FCA6A4F">
        <w:rPr>
          <w:rFonts w:ascii="Segoe UI,Consolas" w:eastAsia="Segoe UI,Consolas" w:hAnsi="Segoe UI,Consolas" w:cs="Segoe UI,Consolas"/>
          <w:color w:val="000000" w:themeColor="text1"/>
          <w:sz w:val="19"/>
          <w:szCs w:val="19"/>
        </w:rPr>
        <w:t xml:space="preserve"> </w:t>
      </w:r>
      <w:r w:rsidRPr="7FCA6A4F">
        <w:rPr>
          <w:rFonts w:ascii="Segoe UI,Consolas" w:eastAsia="Segoe UI,Consolas" w:hAnsi="Segoe UI,Consolas" w:cs="Segoe UI,Consolas"/>
          <w:color w:val="808080" w:themeColor="background1" w:themeShade="80"/>
          <w:sz w:val="19"/>
          <w:szCs w:val="19"/>
        </w:rPr>
        <w:t>finalSize</w:t>
      </w:r>
      <w:r w:rsidRPr="7FCA6A4F">
        <w:rPr>
          <w:rFonts w:ascii="Segoe UI,Consolas" w:eastAsia="Segoe UI,Consolas" w:hAnsi="Segoe UI,Consolas" w:cs="Segoe UI,Consolas"/>
          <w:color w:val="000000" w:themeColor="text1"/>
          <w:sz w:val="19"/>
          <w:szCs w:val="19"/>
        </w:rPr>
        <w:t>;</w:t>
      </w:r>
    </w:p>
    <w:p w14:paraId="4C867590" w14:textId="7FF74968" w:rsidR="00DD54D2" w:rsidRPr="00AC36B8" w:rsidRDefault="00934FA6" w:rsidP="00934FA6">
      <w:pPr>
        <w:ind w:left="720"/>
        <w:rPr>
          <w:rFonts w:cs="Segoe UI"/>
          <w:color w:val="000000"/>
          <w:sz w:val="19"/>
          <w:szCs w:val="19"/>
        </w:rPr>
      </w:pPr>
      <w:r w:rsidRPr="00AC36B8">
        <w:rPr>
          <w:rFonts w:eastAsia="Consolas" w:cs="Segoe UI"/>
          <w:color w:val="000000" w:themeColor="text1"/>
          <w:sz w:val="19"/>
          <w:szCs w:val="19"/>
        </w:rPr>
        <w:t>}</w:t>
      </w:r>
    </w:p>
    <w:p w14:paraId="30891A08" w14:textId="21E7E191" w:rsidR="00AE3FA7" w:rsidRPr="00AC36B8" w:rsidRDefault="00AE3FA7" w:rsidP="00AE3FA7">
      <w:pPr>
        <w:rPr>
          <w:rFonts w:cs="Segoe UI"/>
        </w:rPr>
      </w:pPr>
      <w:r w:rsidRPr="7FCA6A4F">
        <w:rPr>
          <w:rFonts w:eastAsia="Segoe UI" w:cs="Segoe UI"/>
          <w:color w:val="FF0000"/>
          <w:highlight w:val="yellow"/>
        </w:rPr>
        <w:t xml:space="preserve">[TODO: Add diagram showing how a UILabel must call back out to </w:t>
      </w:r>
      <w:r w:rsidR="00B155F2" w:rsidRPr="7FCA6A4F">
        <w:rPr>
          <w:rFonts w:eastAsia="Segoe UI" w:cs="Segoe UI"/>
          <w:color w:val="FF0000"/>
          <w:highlight w:val="yellow"/>
        </w:rPr>
        <w:t>trigger</w:t>
      </w:r>
      <w:r w:rsidRPr="7FCA6A4F">
        <w:rPr>
          <w:rFonts w:eastAsia="Segoe UI" w:cs="Segoe UI"/>
          <w:color w:val="FF0000"/>
          <w:highlight w:val="yellow"/>
        </w:rPr>
        <w:t xml:space="preserve"> AutoLayout </w:t>
      </w:r>
      <w:r w:rsidR="00B155F2" w:rsidRPr="7FCA6A4F">
        <w:rPr>
          <w:rFonts w:eastAsia="Segoe UI" w:cs="Segoe UI"/>
          <w:color w:val="FF0000"/>
          <w:highlight w:val="yellow"/>
        </w:rPr>
        <w:t>recalculations</w:t>
      </w:r>
      <w:r w:rsidRPr="7FCA6A4F">
        <w:rPr>
          <w:rFonts w:eastAsia="Segoe UI" w:cs="Segoe UI"/>
          <w:color w:val="FF0000"/>
          <w:highlight w:val="yellow"/>
        </w:rPr>
        <w:t>.]</w:t>
      </w:r>
    </w:p>
    <w:p w14:paraId="7C847A7C" w14:textId="55EA805D" w:rsidR="00BE4AFA" w:rsidRPr="00AC36B8" w:rsidRDefault="00BE4AFA" w:rsidP="00BE4AFA">
      <w:pPr>
        <w:pStyle w:val="Heading3"/>
        <w:rPr>
          <w:rFonts w:cs="Segoe UI"/>
        </w:rPr>
      </w:pPr>
      <w:bookmarkStart w:id="125" w:name="_Custom_Rendering"/>
      <w:bookmarkEnd w:id="125"/>
      <w:r w:rsidRPr="00AC36B8">
        <w:rPr>
          <w:rFonts w:cs="Segoe UI"/>
        </w:rPr>
        <w:t>Rendering</w:t>
      </w:r>
    </w:p>
    <w:p w14:paraId="33112A17" w14:textId="77777777" w:rsidR="009F63B9" w:rsidRPr="00AC36B8" w:rsidRDefault="009F63B9" w:rsidP="009F63B9">
      <w:pPr>
        <w:rPr>
          <w:rFonts w:cs="Segoe UI"/>
        </w:rPr>
      </w:pPr>
      <w:r w:rsidRPr="7FCA6A4F">
        <w:rPr>
          <w:rFonts w:eastAsia="Segoe UI" w:cs="Segoe UI"/>
        </w:rPr>
        <w:t xml:space="preserve">Leveraging Xaml for our control implementations doesn’t affect the </w:t>
      </w:r>
      <w:r w:rsidRPr="7FCA6A4F">
        <w:rPr>
          <w:rFonts w:eastAsia="Segoe UI" w:cs="Segoe UI"/>
          <w:i/>
        </w:rPr>
        <w:t>default</w:t>
      </w:r>
      <w:r w:rsidRPr="7FCA6A4F">
        <w:rPr>
          <w:rFonts w:eastAsia="Segoe UI" w:cs="Segoe UI"/>
        </w:rPr>
        <w:t xml:space="preserve"> UIView/CALayer rendering path, which will continue to function as-is, although it will leverage the new/refactored CACompositor architecture.</w:t>
      </w:r>
    </w:p>
    <w:p w14:paraId="34888042" w14:textId="77777777" w:rsidR="009F63B9" w:rsidRPr="00AC36B8" w:rsidRDefault="009F63B9" w:rsidP="009F63B9">
      <w:pPr>
        <w:pStyle w:val="Heading4"/>
        <w:rPr>
          <w:rFonts w:cs="Segoe UI"/>
        </w:rPr>
      </w:pPr>
      <w:r w:rsidRPr="00AC36B8">
        <w:rPr>
          <w:rFonts w:cs="Segoe UI"/>
        </w:rPr>
        <w:t>Custom Rendering</w:t>
      </w:r>
    </w:p>
    <w:p w14:paraId="6FEF9802" w14:textId="6C910FE5" w:rsidR="00D712A0" w:rsidRPr="00AC36B8" w:rsidRDefault="009F63B9" w:rsidP="009F63B9">
      <w:pPr>
        <w:rPr>
          <w:rFonts w:cs="Segoe UI"/>
          <w:color w:val="FF0000"/>
        </w:rPr>
      </w:pPr>
      <w:r w:rsidRPr="7FCA6A4F">
        <w:rPr>
          <w:rFonts w:eastAsia="Segoe UI" w:cs="Segoe UI"/>
        </w:rPr>
        <w:t xml:space="preserve">Default UIViews will be backed by default CALayers, which are in-turn backed by our default Xaml representation of a Layer (UIKit::Private::CoreAnimation::Layer).  CACompositor will grab the Layer’s Image for rendering purposes as needed by the application/middleware.  </w:t>
      </w:r>
      <w:r w:rsidRPr="7FCA6A4F">
        <w:rPr>
          <w:rFonts w:eastAsia="Segoe UI" w:cs="Segoe UI"/>
          <w:b/>
          <w:i/>
        </w:rPr>
        <w:t>No changes are required to CALayer or UIView to ensure this behavior, as the correct logic is already present.</w:t>
      </w:r>
    </w:p>
    <w:p w14:paraId="1318D934" w14:textId="19B76988" w:rsidR="00555DF4" w:rsidRPr="00AC36B8" w:rsidRDefault="00555DF4" w:rsidP="00555DF4">
      <w:pPr>
        <w:ind w:left="720"/>
        <w:rPr>
          <w:rFonts w:cs="Segoe UI"/>
          <w:color w:val="FF0000"/>
        </w:rPr>
      </w:pPr>
      <w:r w:rsidRPr="00AC36B8">
        <w:rPr>
          <w:rFonts w:cs="Segoe UI"/>
        </w:rPr>
        <w:object w:dxaOrig="5804" w:dyaOrig="2560" w14:anchorId="347C2580">
          <v:shape id="_x0000_i1036" type="#_x0000_t75" style="width:289.35pt;height:127.7pt" o:ole="">
            <v:imagedata r:id="rId104" o:title=""/>
          </v:shape>
          <o:OLEObject Type="Embed" ProgID="Visio.Drawing.15" ShapeID="_x0000_i1036" DrawAspect="Content" ObjectID="_1539763185" r:id="rId105"/>
        </w:object>
      </w:r>
    </w:p>
    <w:p w14:paraId="582C2C78" w14:textId="77777777" w:rsidR="009F63B9" w:rsidRPr="00AC36B8" w:rsidRDefault="009F63B9" w:rsidP="009F63B9">
      <w:pPr>
        <w:pStyle w:val="Heading4"/>
        <w:rPr>
          <w:rFonts w:cs="Segoe UI"/>
        </w:rPr>
      </w:pPr>
      <w:r w:rsidRPr="7FCA6A4F">
        <w:rPr>
          <w:rFonts w:eastAsia="Segoe UI" w:cs="Segoe UI"/>
        </w:rPr>
        <w:t>Xaml-Rendered</w:t>
      </w:r>
    </w:p>
    <w:p w14:paraId="31B2CCF0" w14:textId="3848824E" w:rsidR="009F63B9" w:rsidRPr="00AC36B8" w:rsidRDefault="009F63B9" w:rsidP="009F63B9">
      <w:pPr>
        <w:rPr>
          <w:rFonts w:cs="Segoe UI"/>
          <w:b/>
          <w:i/>
        </w:rPr>
      </w:pPr>
      <w:r w:rsidRPr="7FCA6A4F">
        <w:rPr>
          <w:rFonts w:eastAsia="Segoe UI" w:cs="Segoe UI"/>
        </w:rPr>
        <w:t xml:space="preserve">Our UIKit controls that are Xaml-backed won’t implement a drawRect: method, and therefore won’t be doing any custom rendering via CoreGraphics or CoreText.  </w:t>
      </w:r>
      <w:r w:rsidRPr="7FCA6A4F">
        <w:rPr>
          <w:rFonts w:eastAsia="Segoe UI" w:cs="Segoe UI"/>
          <w:b/>
          <w:i/>
        </w:rPr>
        <w:t>No changes are required to CALayer or UIView to ensure this behavior, as the correct logic is already present.</w:t>
      </w:r>
    </w:p>
    <w:p w14:paraId="6EA83A84" w14:textId="42C30579" w:rsidR="00D712A0" w:rsidRPr="00AC36B8" w:rsidRDefault="00192DCE" w:rsidP="00326CD8">
      <w:pPr>
        <w:ind w:left="720"/>
        <w:rPr>
          <w:rFonts w:cs="Segoe UI"/>
        </w:rPr>
      </w:pPr>
      <w:r w:rsidRPr="00AC36B8">
        <w:rPr>
          <w:rFonts w:cs="Segoe UI"/>
        </w:rPr>
        <w:object w:dxaOrig="6151" w:dyaOrig="2255" w14:anchorId="59FFBB58">
          <v:shape id="_x0000_i1037" type="#_x0000_t75" style="width:307.7pt;height:112.75pt" o:ole="">
            <v:imagedata r:id="rId106" o:title=""/>
          </v:shape>
          <o:OLEObject Type="Embed" ProgID="Visio.Drawing.15" ShapeID="_x0000_i1037" DrawAspect="Content" ObjectID="_1539763186" r:id="rId107"/>
        </w:object>
      </w:r>
    </w:p>
    <w:p w14:paraId="336CE8C2" w14:textId="77777777" w:rsidR="009F63B9" w:rsidRPr="00AC36B8" w:rsidRDefault="009F63B9" w:rsidP="009F63B9">
      <w:pPr>
        <w:pStyle w:val="Heading4"/>
        <w:rPr>
          <w:rFonts w:cs="Segoe UI"/>
        </w:rPr>
      </w:pPr>
      <w:r w:rsidRPr="7FCA6A4F">
        <w:rPr>
          <w:rFonts w:eastAsia="Segoe UI" w:cs="Segoe UI"/>
        </w:rPr>
        <w:t>Xaml-Augmented</w:t>
      </w:r>
    </w:p>
    <w:p w14:paraId="742A1E95" w14:textId="6A2803C5" w:rsidR="009F63B9" w:rsidRPr="00AC36B8" w:rsidRDefault="009F63B9" w:rsidP="009F63B9">
      <w:pPr>
        <w:rPr>
          <w:rFonts w:cs="Segoe UI"/>
          <w:b/>
          <w:i/>
        </w:rPr>
      </w:pPr>
      <w:r w:rsidRPr="7FCA6A4F">
        <w:rPr>
          <w:rFonts w:eastAsia="Segoe UI" w:cs="Segoe UI"/>
        </w:rPr>
        <w:t xml:space="preserve">If apps or middleware derive from our Xaml-backed controls, they can (and often will) provide a drawRect: method.  In such cases, </w:t>
      </w:r>
      <w:r w:rsidRPr="7FCA6A4F">
        <w:rPr>
          <w:rFonts w:eastAsia="Segoe UI" w:cs="Segoe UI"/>
          <w:b/>
          <w:i/>
        </w:rPr>
        <w:t>we’ll allow them to augment the Xaml-Rendered UI with their own embellishments</w:t>
      </w:r>
      <w:r w:rsidRPr="7FCA6A4F">
        <w:rPr>
          <w:rFonts w:eastAsia="Segoe UI" w:cs="Segoe UI"/>
        </w:rPr>
        <w:t xml:space="preserve">, as long as the Xaml FrameworkElement backing the UIView both </w:t>
      </w:r>
      <w:r w:rsidRPr="7FCA6A4F">
        <w:rPr>
          <w:rFonts w:eastAsia="Segoe UI" w:cs="Segoe UI"/>
          <w:i/>
        </w:rPr>
        <w:t>a)</w:t>
      </w:r>
      <w:r w:rsidRPr="7FCA6A4F">
        <w:rPr>
          <w:rFonts w:eastAsia="Segoe UI" w:cs="Segoe UI"/>
          <w:b/>
          <w:i/>
        </w:rPr>
        <w:t xml:space="preserve"> </w:t>
      </w:r>
      <w:r w:rsidRPr="7FCA6A4F">
        <w:rPr>
          <w:rFonts w:eastAsia="Segoe UI" w:cs="Segoe UI"/>
        </w:rPr>
        <w:t>implements UIKit::Private::CoreAnimation::ILayer, and</w:t>
      </w:r>
      <w:r w:rsidRPr="7FCA6A4F">
        <w:rPr>
          <w:rFonts w:eastAsia="Segoe UI" w:cs="Segoe UI"/>
          <w:b/>
          <w:i/>
        </w:rPr>
        <w:t xml:space="preserve"> </w:t>
      </w:r>
      <w:r w:rsidRPr="7FCA6A4F">
        <w:rPr>
          <w:rFonts w:eastAsia="Segoe UI" w:cs="Segoe UI"/>
          <w:i/>
        </w:rPr>
        <w:t>b)</w:t>
      </w:r>
      <w:r w:rsidRPr="7FCA6A4F">
        <w:rPr>
          <w:rFonts w:eastAsia="Segoe UI" w:cs="Segoe UI"/>
          <w:b/>
          <w:i/>
        </w:rPr>
        <w:t xml:space="preserve"> </w:t>
      </w:r>
      <w:r w:rsidRPr="7FCA6A4F">
        <w:rPr>
          <w:rFonts w:eastAsia="Segoe UI" w:cs="Segoe UI"/>
        </w:rPr>
        <w:t xml:space="preserve">provides a non-null Image from its LayerContent property).  </w:t>
      </w:r>
      <w:r w:rsidRPr="7FCA6A4F">
        <w:rPr>
          <w:rFonts w:eastAsia="Segoe UI" w:cs="Segoe UI"/>
          <w:b/>
          <w:i/>
        </w:rPr>
        <w:t>No changes are required to CALayer or UIView to ensure this behavior, as the correct logic is already present.</w:t>
      </w:r>
    </w:p>
    <w:p w14:paraId="40513B4A" w14:textId="70923E63" w:rsidR="00D712A0" w:rsidRPr="00AC36B8" w:rsidRDefault="00460663" w:rsidP="00AE358E">
      <w:pPr>
        <w:ind w:left="720"/>
        <w:rPr>
          <w:rFonts w:cs="Segoe UI"/>
        </w:rPr>
      </w:pPr>
      <w:r w:rsidRPr="00AC36B8">
        <w:rPr>
          <w:rFonts w:cs="Segoe UI"/>
        </w:rPr>
        <w:object w:dxaOrig="6165" w:dyaOrig="3228" w14:anchorId="4890A838">
          <v:shape id="_x0000_i1038" type="#_x0000_t75" style="width:308.4pt;height:162.35pt" o:ole="">
            <v:imagedata r:id="rId108" o:title=""/>
          </v:shape>
          <o:OLEObject Type="Embed" ProgID="Visio.Drawing.15" ShapeID="_x0000_i1038" DrawAspect="Content" ObjectID="_1539763187" r:id="rId109"/>
        </w:object>
      </w:r>
    </w:p>
    <w:p w14:paraId="0EE43E9B" w14:textId="77777777" w:rsidR="009F63B9" w:rsidRPr="00AC36B8" w:rsidRDefault="009F63B9" w:rsidP="009F63B9">
      <w:pPr>
        <w:pStyle w:val="Heading4"/>
        <w:rPr>
          <w:rFonts w:cs="Segoe UI"/>
        </w:rPr>
      </w:pPr>
      <w:r w:rsidRPr="7FCA6A4F">
        <w:rPr>
          <w:rFonts w:eastAsia="Segoe UI" w:cs="Segoe UI"/>
        </w:rPr>
        <w:t>Custom-Rendered (Xaml-Backed)</w:t>
      </w:r>
    </w:p>
    <w:p w14:paraId="6542792D" w14:textId="007A17F9" w:rsidR="009F63B9" w:rsidRPr="00AC36B8" w:rsidRDefault="009F63B9" w:rsidP="009F63B9">
      <w:pPr>
        <w:rPr>
          <w:rFonts w:cs="Segoe UI"/>
        </w:rPr>
      </w:pPr>
      <w:r w:rsidRPr="7FCA6A4F">
        <w:rPr>
          <w:rFonts w:eastAsia="Segoe UI" w:cs="Segoe UI"/>
        </w:rPr>
        <w:t>A fourth rendering option is</w:t>
      </w:r>
      <w:r w:rsidRPr="7FCA6A4F">
        <w:rPr>
          <w:rFonts w:eastAsia="Segoe UI" w:cs="Segoe UI"/>
          <w:i/>
        </w:rPr>
        <w:t xml:space="preserve"> likely possible</w:t>
      </w:r>
      <w:r w:rsidRPr="7FCA6A4F">
        <w:rPr>
          <w:rFonts w:eastAsia="Segoe UI" w:cs="Segoe UI"/>
        </w:rPr>
        <w:t xml:space="preserve">.  We can potentially allow app developers to ‘disable’ our default Xaml-Rendered content, and instead perform their own custom rendering for all of the Xaml-backed control’s visual contents.  </w:t>
      </w:r>
    </w:p>
    <w:p w14:paraId="331D7BF9" w14:textId="30271D90" w:rsidR="00BE4AFA" w:rsidRPr="00AC36B8" w:rsidRDefault="009F63B9" w:rsidP="00DD54D2">
      <w:pPr>
        <w:rPr>
          <w:rFonts w:cs="Segoe UI"/>
        </w:rPr>
      </w:pPr>
      <w:r w:rsidRPr="7FCA6A4F">
        <w:rPr>
          <w:rFonts w:eastAsia="Segoe UI" w:cs="Segoe UI"/>
          <w:b/>
          <w:highlight w:val="yellow"/>
        </w:rPr>
        <w:t xml:space="preserve">Note: </w:t>
      </w:r>
      <w:r w:rsidRPr="7FCA6A4F">
        <w:rPr>
          <w:rFonts w:eastAsia="Segoe UI" w:cs="Segoe UI"/>
          <w:highlight w:val="yellow"/>
        </w:rPr>
        <w:t>This feature would require more thought and design, so it’s not currently implemented and won’t roll out with the initial CACompositor refactor.  More customer input would be required to build something useful.</w:t>
      </w:r>
    </w:p>
    <w:p w14:paraId="1327A0EB" w14:textId="70AEEC76" w:rsidR="006F7030" w:rsidRPr="00AC36B8" w:rsidRDefault="00E579A4" w:rsidP="00487D8A">
      <w:pPr>
        <w:pStyle w:val="Heading3"/>
        <w:rPr>
          <w:rFonts w:eastAsia="Segoe UI" w:cs="Segoe UI"/>
        </w:rPr>
      </w:pPr>
      <w:bookmarkStart w:id="126" w:name="_Subview/Sublayer_Management"/>
      <w:bookmarkStart w:id="127" w:name="_Subview_Management"/>
      <w:bookmarkEnd w:id="126"/>
      <w:bookmarkEnd w:id="127"/>
      <w:r w:rsidRPr="7FCA6A4F">
        <w:rPr>
          <w:rFonts w:eastAsia="Segoe UI" w:cs="Segoe UI"/>
        </w:rPr>
        <w:t>Subview Management</w:t>
      </w:r>
    </w:p>
    <w:p w14:paraId="24FFEA23" w14:textId="4D73F09C" w:rsidR="00C04DB0" w:rsidRPr="00AC36B8" w:rsidRDefault="00AF6577" w:rsidP="00C04DB0">
      <w:pPr>
        <w:rPr>
          <w:rFonts w:cs="Segoe UI"/>
        </w:rPr>
      </w:pPr>
      <w:r w:rsidRPr="002E0992">
        <w:rPr>
          <w:rFonts w:eastAsia="Segoe UI" w:cs="Segoe UI"/>
        </w:rPr>
        <w:t>Subviews (a</w:t>
      </w:r>
      <w:r w:rsidR="002569F0" w:rsidRPr="002E0992">
        <w:rPr>
          <w:rFonts w:eastAsia="Segoe UI" w:cs="Segoe UI"/>
        </w:rPr>
        <w:t>nd therefore</w:t>
      </w:r>
      <w:r w:rsidRPr="002E0992">
        <w:rPr>
          <w:rFonts w:eastAsia="Segoe UI" w:cs="Segoe UI"/>
        </w:rPr>
        <w:t xml:space="preserve"> well as Sublayers) are supported </w:t>
      </w:r>
      <w:r w:rsidR="008E5AC1" w:rsidRPr="002E0992">
        <w:rPr>
          <w:rFonts w:eastAsia="Segoe UI" w:cs="Segoe UI"/>
        </w:rPr>
        <w:t xml:space="preserve">by the same </w:t>
      </w:r>
      <w:r w:rsidR="00290E3D" w:rsidRPr="002E0992">
        <w:rPr>
          <w:rFonts w:eastAsia="Segoe UI" w:cs="Segoe UI"/>
        </w:rPr>
        <w:t xml:space="preserve">LayerCoordinator </w:t>
      </w:r>
      <w:r w:rsidR="31BB4466" w:rsidRPr="002E0992">
        <w:rPr>
          <w:rStyle w:val="Hyperlink"/>
          <w:rFonts w:eastAsiaTheme="minorBidi"/>
          <w:sz w:val="20"/>
        </w:rPr>
        <w:t>sublayer functionality documented above</w:t>
      </w:r>
      <w:r w:rsidR="31BB4466" w:rsidRPr="002E0992">
        <w:rPr>
          <w:rFonts w:eastAsia="Segoe UI" w:cs="Segoe UI"/>
        </w:rPr>
        <w:t>.</w:t>
      </w:r>
      <w:r w:rsidR="00290E3D" w:rsidRPr="002E0992">
        <w:rPr>
          <w:rFonts w:eastAsia="Segoe UI" w:cs="Segoe UI"/>
        </w:rPr>
        <w:t xml:space="preserve">  We will ‘enlighten’ our </w:t>
      </w:r>
      <w:r w:rsidR="002569F0" w:rsidRPr="002E0992">
        <w:rPr>
          <w:rFonts w:eastAsia="Segoe UI" w:cs="Segoe UI"/>
        </w:rPr>
        <w:t>existing</w:t>
      </w:r>
      <w:r w:rsidR="00B21A39" w:rsidRPr="002E0992">
        <w:rPr>
          <w:rFonts w:eastAsia="Segoe UI" w:cs="Segoe UI"/>
        </w:rPr>
        <w:t xml:space="preserve"> Xaml-backed </w:t>
      </w:r>
      <w:r w:rsidR="00290E3D" w:rsidRPr="002E0992">
        <w:rPr>
          <w:rFonts w:eastAsia="Segoe UI" w:cs="Segoe UI"/>
        </w:rPr>
        <w:t>UIKit control implementations as needed</w:t>
      </w:r>
      <w:r w:rsidR="009B45EB" w:rsidRPr="002E0992">
        <w:rPr>
          <w:rFonts w:eastAsia="Segoe UI" w:cs="Segoe UI"/>
        </w:rPr>
        <w:t xml:space="preserve"> by customers</w:t>
      </w:r>
      <w:r w:rsidR="00C174E1" w:rsidRPr="002E0992">
        <w:rPr>
          <w:rFonts w:eastAsia="Segoe UI" w:cs="Segoe UI"/>
        </w:rPr>
        <w:t>, and all new</w:t>
      </w:r>
      <w:r w:rsidR="009B45EB" w:rsidRPr="002E0992">
        <w:rPr>
          <w:rFonts w:eastAsia="Segoe UI" w:cs="Segoe UI"/>
        </w:rPr>
        <w:t xml:space="preserve"> Xaml-backed</w:t>
      </w:r>
      <w:r w:rsidR="00C174E1" w:rsidRPr="002E0992">
        <w:rPr>
          <w:rFonts w:eastAsia="Segoe UI" w:cs="Segoe UI"/>
        </w:rPr>
        <w:t xml:space="preserve"> control implementations should default to supporting </w:t>
      </w:r>
      <w:r w:rsidR="00290E3D" w:rsidRPr="002E0992">
        <w:rPr>
          <w:rFonts w:eastAsia="Segoe UI" w:cs="Segoe UI"/>
        </w:rPr>
        <w:t>Subviews</w:t>
      </w:r>
      <w:r w:rsidR="009B45EB" w:rsidRPr="002E0992">
        <w:rPr>
          <w:rFonts w:eastAsia="Segoe UI" w:cs="Segoe UI"/>
        </w:rPr>
        <w:t>.  The end goal is to support Subviews on all of our UIKit control</w:t>
      </w:r>
      <w:r w:rsidR="009B45EB" w:rsidRPr="7FCA6A4F">
        <w:rPr>
          <w:rFonts w:eastAsia="Segoe UI" w:cs="Segoe UI"/>
        </w:rPr>
        <w:t xml:space="preserve"> implementations. </w:t>
      </w:r>
      <w:hyperlink w:anchor="_SubLayer_Management" w:history="1"/>
    </w:p>
    <w:p w14:paraId="7D0ACFD5" w14:textId="6AFF92D8" w:rsidR="007A7703" w:rsidRPr="00AC36B8" w:rsidRDefault="007A7703" w:rsidP="007A7703">
      <w:pPr>
        <w:pStyle w:val="Heading3"/>
        <w:rPr>
          <w:rFonts w:cs="Segoe UI"/>
        </w:rPr>
      </w:pPr>
      <w:r w:rsidRPr="00AC36B8">
        <w:rPr>
          <w:rFonts w:cs="Segoe UI"/>
        </w:rPr>
        <w:t>Windows-Specific Control States</w:t>
      </w:r>
    </w:p>
    <w:p w14:paraId="69B164D9" w14:textId="67ED26D9" w:rsidR="00DF41F3" w:rsidRPr="00AC36B8" w:rsidRDefault="00DF41F3" w:rsidP="00DF41F3">
      <w:pPr>
        <w:rPr>
          <w:rFonts w:cs="Segoe UI"/>
        </w:rPr>
      </w:pPr>
      <w:r w:rsidRPr="00AC36B8">
        <w:rPr>
          <w:rFonts w:cs="Segoe UI"/>
          <w:highlight w:val="magenta"/>
        </w:rPr>
        <w:t>[TODO: Cover how we support Windows-specific visual control states such has hover and keyboard focus.]</w:t>
      </w:r>
    </w:p>
    <w:p w14:paraId="6EE79DDE" w14:textId="48802463" w:rsidR="007A7703" w:rsidRPr="00AC36B8" w:rsidRDefault="007A7703" w:rsidP="007A7703">
      <w:pPr>
        <w:pStyle w:val="Heading4"/>
        <w:rPr>
          <w:rFonts w:cs="Segoe UI"/>
        </w:rPr>
      </w:pPr>
      <w:r w:rsidRPr="00AC36B8">
        <w:rPr>
          <w:rFonts w:cs="Segoe UI"/>
        </w:rPr>
        <w:t>Hover (mouse over)</w:t>
      </w:r>
    </w:p>
    <w:p w14:paraId="7700D782" w14:textId="2CC9C6C1" w:rsidR="007A7703" w:rsidRPr="00AC36B8" w:rsidRDefault="007A7703" w:rsidP="007A7703">
      <w:pPr>
        <w:pStyle w:val="Heading4"/>
        <w:rPr>
          <w:rFonts w:cs="Segoe UI"/>
        </w:rPr>
      </w:pPr>
      <w:r w:rsidRPr="00AC36B8">
        <w:rPr>
          <w:rFonts w:cs="Segoe UI"/>
        </w:rPr>
        <w:t>Focus</w:t>
      </w:r>
    </w:p>
    <w:p w14:paraId="1A8D0A87" w14:textId="02ED59E8" w:rsidR="00E43220" w:rsidRPr="00AC36B8" w:rsidRDefault="00E43220" w:rsidP="00E43220">
      <w:pPr>
        <w:pStyle w:val="Heading3"/>
        <w:rPr>
          <w:rFonts w:cs="Segoe UI"/>
        </w:rPr>
      </w:pPr>
      <w:r w:rsidRPr="00AC36B8">
        <w:rPr>
          <w:rFonts w:cs="Segoe UI"/>
        </w:rPr>
        <w:t>Keyboard Navigation and Input</w:t>
      </w:r>
    </w:p>
    <w:p w14:paraId="16559548" w14:textId="1478B851" w:rsidR="00584A45" w:rsidRPr="00AC36B8" w:rsidRDefault="00E43220" w:rsidP="00E43220">
      <w:pPr>
        <w:rPr>
          <w:rFonts w:cs="Segoe UI"/>
        </w:rPr>
      </w:pPr>
      <w:commentRangeStart w:id="128"/>
      <w:r w:rsidRPr="7FCA6A4F">
        <w:rPr>
          <w:rFonts w:eastAsia="Segoe UI" w:cs="Segoe UI"/>
          <w:highlight w:val="magenta"/>
        </w:rPr>
        <w:t>[TODO: Cover how we’ll handle button clicks, etc. via keyboard input, including how we’ll transition between UIControl states]</w:t>
      </w:r>
      <w:commentRangeEnd w:id="128"/>
      <w:r w:rsidR="1A9B7DE4">
        <w:rPr>
          <w:rStyle w:val="CommentReference"/>
        </w:rPr>
        <w:commentReference w:id="128"/>
      </w:r>
    </w:p>
    <w:p w14:paraId="216A73BF" w14:textId="49CD418C" w:rsidR="00B36238" w:rsidRPr="00AC36B8" w:rsidRDefault="00B36238" w:rsidP="00487D8A">
      <w:pPr>
        <w:pStyle w:val="Heading2"/>
      </w:pPr>
      <w:r w:rsidRPr="00AC36B8">
        <w:t>UIKit.Xaml</w:t>
      </w:r>
    </w:p>
    <w:p w14:paraId="31200862" w14:textId="3644116E" w:rsidR="00B36238" w:rsidRPr="00AC36B8" w:rsidRDefault="003148B1" w:rsidP="006F7030">
      <w:pPr>
        <w:rPr>
          <w:rFonts w:cs="Segoe UI"/>
        </w:rPr>
      </w:pPr>
      <w:r w:rsidRPr="7FCA6A4F">
        <w:rPr>
          <w:rFonts w:eastAsia="Segoe UI" w:cs="Segoe UI"/>
        </w:rPr>
        <w:t xml:space="preserve">UIKit.Xaml.dll contains the Xaml implementations </w:t>
      </w:r>
      <w:r w:rsidR="00965190" w:rsidRPr="7FCA6A4F">
        <w:rPr>
          <w:rFonts w:eastAsia="Segoe UI" w:cs="Segoe UI"/>
        </w:rPr>
        <w:t>of</w:t>
      </w:r>
      <w:r w:rsidRPr="7FCA6A4F">
        <w:rPr>
          <w:rFonts w:eastAsia="Segoe UI" w:cs="Segoe UI"/>
        </w:rPr>
        <w:t xml:space="preserve"> our UIKit controls.  We currently instantiate and interact with them </w:t>
      </w:r>
      <w:r w:rsidR="00965190" w:rsidRPr="7FCA6A4F">
        <w:rPr>
          <w:rFonts w:eastAsia="Segoe UI" w:cs="Segoe UI"/>
        </w:rPr>
        <w:t>between</w:t>
      </w:r>
      <w:r w:rsidRPr="7FCA6A4F">
        <w:rPr>
          <w:rFonts w:eastAsia="Segoe UI" w:cs="Segoe UI"/>
        </w:rPr>
        <w:t xml:space="preserve"> UIKit.dll</w:t>
      </w:r>
      <w:r w:rsidR="00965190" w:rsidRPr="7FCA6A4F">
        <w:rPr>
          <w:rFonts w:eastAsia="Segoe UI" w:cs="Segoe UI"/>
        </w:rPr>
        <w:t>&lt;</w:t>
      </w:r>
      <w:r w:rsidRPr="7FCA6A4F">
        <w:rPr>
          <w:rFonts w:eastAsia="Segoe UI" w:cs="Segoe UI"/>
        </w:rPr>
        <w:t>-&gt;UIKit.Xaml.dll via a flat hand-rolled C API.  However, we plan to project UIKit.Xaml’s .winmd into ObjectiveC, so UIKit can make calls directly into the projected controls (thus removing the need for the hand-rolled C API</w:t>
      </w:r>
      <w:r w:rsidR="00965190" w:rsidRPr="7FCA6A4F">
        <w:rPr>
          <w:rFonts w:eastAsia="Segoe UI" w:cs="Segoe UI"/>
        </w:rPr>
        <w:t>).</w:t>
      </w:r>
    </w:p>
    <w:p w14:paraId="269307F9" w14:textId="16B0A6CF" w:rsidR="00965190" w:rsidRPr="00AC36B8" w:rsidRDefault="00965190" w:rsidP="006F7030">
      <w:pPr>
        <w:rPr>
          <w:rFonts w:cs="Segoe UI"/>
        </w:rPr>
      </w:pPr>
      <w:r w:rsidRPr="7FCA6A4F">
        <w:rPr>
          <w:rFonts w:eastAsia="Segoe UI" w:cs="Segoe UI"/>
        </w:rPr>
        <w:t>Projecting the controls to UIKit will also help ensure that our Xaml controls present sensible APIs.</w:t>
      </w:r>
    </w:p>
    <w:p w14:paraId="4BA228E8" w14:textId="3962F5E8" w:rsidR="00791E2E" w:rsidRPr="00AC36B8" w:rsidRDefault="00965190" w:rsidP="00791E2E">
      <w:pPr>
        <w:rPr>
          <w:rFonts w:cs="Segoe UI"/>
        </w:rPr>
      </w:pPr>
      <w:r w:rsidRPr="00AC36B8">
        <w:rPr>
          <w:rFonts w:cs="Segoe UI"/>
          <w:b/>
          <w:highlight w:val="yellow"/>
        </w:rPr>
        <w:t xml:space="preserve">Note: </w:t>
      </w:r>
      <w:r w:rsidRPr="00AC36B8">
        <w:rPr>
          <w:rFonts w:cs="Segoe UI"/>
          <w:highlight w:val="yellow"/>
        </w:rPr>
        <w:t>We should add this work to our backlog and work with the tools team as needed.</w:t>
      </w:r>
      <w:bookmarkStart w:id="129" w:name="_UIWindow"/>
      <w:bookmarkEnd w:id="129"/>
    </w:p>
    <w:p w14:paraId="7D59C2D1" w14:textId="1938EE12" w:rsidR="00A044CE" w:rsidRPr="00AC36B8" w:rsidRDefault="00C07919" w:rsidP="00A3495E">
      <w:pPr>
        <w:pStyle w:val="Heading2"/>
      </w:pPr>
      <w:r w:rsidRPr="00AC36B8">
        <w:t>C# Middleware</w:t>
      </w:r>
    </w:p>
    <w:p w14:paraId="303EC6D0" w14:textId="5595495B" w:rsidR="00CF0A6D" w:rsidRPr="00AC36B8" w:rsidRDefault="00DA3EE2" w:rsidP="00DD54D2">
      <w:pPr>
        <w:rPr>
          <w:rFonts w:cs="Segoe UI"/>
          <w:highlight w:val="magenta"/>
        </w:rPr>
      </w:pPr>
      <w:r w:rsidRPr="00AC36B8">
        <w:rPr>
          <w:rFonts w:cs="Segoe UI"/>
          <w:highlight w:val="magenta"/>
        </w:rPr>
        <w:t xml:space="preserve">[TODO: </w:t>
      </w:r>
      <w:r w:rsidR="00C04DB0" w:rsidRPr="00AC36B8">
        <w:rPr>
          <w:rFonts w:cs="Segoe UI"/>
          <w:highlight w:val="magenta"/>
        </w:rPr>
        <w:t xml:space="preserve">Talk about the challenges here, and the solutions.  </w:t>
      </w:r>
    </w:p>
    <w:p w14:paraId="3811E9CD" w14:textId="6509BE0F" w:rsidR="00DD54D2" w:rsidRPr="00AC36B8" w:rsidRDefault="00CF0A6D" w:rsidP="00DD54D2">
      <w:pPr>
        <w:rPr>
          <w:rFonts w:cs="Segoe UI"/>
          <w:highlight w:val="magenta"/>
        </w:rPr>
      </w:pPr>
      <w:r w:rsidRPr="7FCA6A4F">
        <w:rPr>
          <w:rFonts w:eastAsia="Segoe UI" w:cs="Segoe UI"/>
          <w:highlight w:val="magenta"/>
        </w:rPr>
        <w:t>T</w:t>
      </w:r>
      <w:r w:rsidR="00C04DB0" w:rsidRPr="7FCA6A4F">
        <w:rPr>
          <w:rFonts w:eastAsia="Segoe UI" w:cs="Segoe UI"/>
          <w:highlight w:val="magenta"/>
        </w:rPr>
        <w:t xml:space="preserve">alk about how we had to </w:t>
      </w:r>
      <w:r w:rsidRPr="7FCA6A4F">
        <w:rPr>
          <w:rFonts w:eastAsia="Segoe UI" w:cs="Segoe UI"/>
          <w:highlight w:val="magenta"/>
        </w:rPr>
        <w:t>move/isolate</w:t>
      </w:r>
      <w:r w:rsidR="00C04DB0" w:rsidRPr="7FCA6A4F">
        <w:rPr>
          <w:rFonts w:eastAsia="Segoe UI" w:cs="Segoe UI"/>
          <w:highlight w:val="magenta"/>
        </w:rPr>
        <w:t xml:space="preserve"> the dolayout stuff, but have a section on i</w:t>
      </w:r>
      <w:r w:rsidR="00EC534B" w:rsidRPr="7FCA6A4F">
        <w:rPr>
          <w:rFonts w:eastAsia="Segoe UI" w:cs="Segoe UI"/>
          <w:highlight w:val="magenta"/>
        </w:rPr>
        <w:t>t above and just point to that??</w:t>
      </w:r>
    </w:p>
    <w:p w14:paraId="05B83CBC" w14:textId="02548A4B" w:rsidR="00CF0A6D" w:rsidRPr="00AC36B8" w:rsidRDefault="00CF0A6D" w:rsidP="00DD54D2">
      <w:pPr>
        <w:rPr>
          <w:rFonts w:cs="Segoe UI"/>
          <w:highlight w:val="magenta"/>
        </w:rPr>
      </w:pPr>
      <w:r w:rsidRPr="7FCA6A4F">
        <w:rPr>
          <w:rFonts w:eastAsia="Segoe UI" w:cs="Segoe UI"/>
          <w:highlight w:val="magenta"/>
        </w:rPr>
        <w:t xml:space="preserve">How to </w:t>
      </w:r>
      <w:r w:rsidR="00EC534B" w:rsidRPr="7FCA6A4F">
        <w:rPr>
          <w:rFonts w:eastAsia="Segoe UI" w:cs="Segoe UI"/>
          <w:highlight w:val="magenta"/>
        </w:rPr>
        <w:t>‘</w:t>
      </w:r>
      <w:r w:rsidRPr="7FCA6A4F">
        <w:rPr>
          <w:rFonts w:eastAsia="Segoe UI" w:cs="Segoe UI"/>
          <w:highlight w:val="magenta"/>
        </w:rPr>
        <w:t>present</w:t>
      </w:r>
      <w:r w:rsidR="00EC534B" w:rsidRPr="7FCA6A4F">
        <w:rPr>
          <w:rFonts w:eastAsia="Segoe UI" w:cs="Segoe UI"/>
          <w:highlight w:val="magenta"/>
        </w:rPr>
        <w:t>’</w:t>
      </w:r>
      <w:r w:rsidRPr="7FCA6A4F">
        <w:rPr>
          <w:rFonts w:eastAsia="Segoe UI" w:cs="Segoe UI"/>
          <w:highlight w:val="magenta"/>
        </w:rPr>
        <w:t xml:space="preserve"> ViewControllers – probably in a ContentDialog</w:t>
      </w:r>
    </w:p>
    <w:p w14:paraId="004A11D4" w14:textId="387B2033" w:rsidR="00EC534B" w:rsidRPr="00AC36B8" w:rsidRDefault="00EC534B" w:rsidP="00DD54D2">
      <w:pPr>
        <w:rPr>
          <w:rFonts w:cs="Segoe UI"/>
          <w:highlight w:val="magenta"/>
        </w:rPr>
      </w:pPr>
      <w:r w:rsidRPr="7FCA6A4F">
        <w:rPr>
          <w:rFonts w:eastAsia="Segoe UI" w:cs="Segoe UI"/>
          <w:highlight w:val="magenta"/>
        </w:rPr>
        <w:t>We’ll need some type of proxy for null window/rootviewcontroller scenarios</w:t>
      </w:r>
    </w:p>
    <w:p w14:paraId="51EB1FF5" w14:textId="62EBCA04" w:rsidR="00C41AC6" w:rsidRPr="00AC36B8" w:rsidRDefault="00C41AC6" w:rsidP="00DD54D2">
      <w:pPr>
        <w:rPr>
          <w:rFonts w:cs="Segoe UI"/>
        </w:rPr>
      </w:pPr>
      <w:r w:rsidRPr="00AC36B8">
        <w:rPr>
          <w:rFonts w:cs="Segoe UI"/>
          <w:highlight w:val="magenta"/>
        </w:rPr>
        <w:t>How to bootstrap from Designer</w:t>
      </w:r>
      <w:r w:rsidR="00DA3EE2" w:rsidRPr="00AC36B8">
        <w:rPr>
          <w:rFonts w:cs="Segoe UI"/>
          <w:highlight w:val="magenta"/>
        </w:rPr>
        <w:t>]</w:t>
      </w:r>
    </w:p>
    <w:p w14:paraId="006D616A" w14:textId="559790F0" w:rsidR="00A044CE" w:rsidRPr="00AC36B8" w:rsidRDefault="00C07919" w:rsidP="00A3495E">
      <w:pPr>
        <w:pStyle w:val="Heading2"/>
      </w:pPr>
      <w:bookmarkStart w:id="130" w:name="_Xaml_Markup"/>
      <w:bookmarkEnd w:id="130"/>
      <w:r w:rsidRPr="00AC36B8">
        <w:t>Xaml Markup</w:t>
      </w:r>
    </w:p>
    <w:p w14:paraId="32A02200" w14:textId="7C4DBE44" w:rsidR="00C04DB0" w:rsidRPr="00AC36B8" w:rsidRDefault="00DA3EE2" w:rsidP="00C04DB0">
      <w:pPr>
        <w:rPr>
          <w:rFonts w:cs="Segoe UI"/>
          <w:highlight w:val="magenta"/>
        </w:rPr>
      </w:pPr>
      <w:r w:rsidRPr="7FCA6A4F">
        <w:rPr>
          <w:rFonts w:eastAsia="Segoe UI" w:cs="Segoe UI"/>
          <w:highlight w:val="magenta"/>
        </w:rPr>
        <w:t xml:space="preserve">[TODO: </w:t>
      </w:r>
      <w:r w:rsidR="00C04DB0" w:rsidRPr="7FCA6A4F">
        <w:rPr>
          <w:rFonts w:eastAsia="Segoe UI" w:cs="Segoe UI"/>
          <w:highlight w:val="magenta"/>
        </w:rPr>
        <w:t>How will our UIElements be bootstrapped ALL FROM MARKUP?  How will we work in the designer?</w:t>
      </w:r>
    </w:p>
    <w:p w14:paraId="26D74F87" w14:textId="3A83A1D2" w:rsidR="003F2DFD" w:rsidRPr="00AC36B8" w:rsidRDefault="00DA4EF8" w:rsidP="003F2DFD">
      <w:pPr>
        <w:rPr>
          <w:rFonts w:cs="Segoe UI"/>
          <w:highlight w:val="magenta"/>
        </w:rPr>
      </w:pPr>
      <w:r w:rsidRPr="7FCA6A4F">
        <w:rPr>
          <w:rFonts w:eastAsia="Segoe UI" w:cs="Segoe UI"/>
          <w:highlight w:val="magenta"/>
        </w:rPr>
        <w:t>UIKit.UIView, how that is basically just another Private::</w:t>
      </w:r>
      <w:r w:rsidR="004A75B9" w:rsidRPr="7FCA6A4F">
        <w:rPr>
          <w:rFonts w:eastAsia="Segoe UI" w:cs="Segoe UI"/>
          <w:highlight w:val="magenta"/>
        </w:rPr>
        <w:t>Core Animation</w:t>
      </w:r>
      <w:r w:rsidRPr="7FCA6A4F">
        <w:rPr>
          <w:rFonts w:eastAsia="Segoe UI" w:cs="Segoe UI"/>
          <w:highlight w:val="magenta"/>
        </w:rPr>
        <w:t>::Layer that also knows how to interpret AutoLayout attached properties.</w:t>
      </w:r>
    </w:p>
    <w:p w14:paraId="08E76ACD" w14:textId="6B3CC557" w:rsidR="00A17302" w:rsidRPr="00AC36B8" w:rsidRDefault="00A17302" w:rsidP="003F2DFD">
      <w:pPr>
        <w:rPr>
          <w:rFonts w:cs="Segoe UI"/>
          <w:highlight w:val="magenta"/>
        </w:rPr>
      </w:pPr>
      <w:r w:rsidRPr="7FCA6A4F">
        <w:rPr>
          <w:rFonts w:eastAsia="Segoe UI" w:cs="Segoe UI"/>
          <w:highlight w:val="magenta"/>
        </w:rPr>
        <w:t>Data binding to ViewControllers</w:t>
      </w:r>
    </w:p>
    <w:p w14:paraId="156B9D5C" w14:textId="6E116DBD" w:rsidR="00A17302" w:rsidRPr="00AC36B8" w:rsidRDefault="00A17302" w:rsidP="003F2DFD">
      <w:pPr>
        <w:rPr>
          <w:rFonts w:cs="Segoe UI"/>
          <w:highlight w:val="magenta"/>
        </w:rPr>
      </w:pPr>
      <w:r w:rsidRPr="7FCA6A4F">
        <w:rPr>
          <w:rFonts w:eastAsia="Segoe UI" w:cs="Segoe UI"/>
          <w:highlight w:val="magenta"/>
        </w:rPr>
        <w:t>Hooking up our controls, as well as arbitrary Xaml elements (wrapped in UIViews)</w:t>
      </w:r>
    </w:p>
    <w:p w14:paraId="0506170F" w14:textId="234620D9" w:rsidR="00377E86" w:rsidRPr="00AC36B8" w:rsidRDefault="00A17302" w:rsidP="003F2DFD">
      <w:pPr>
        <w:rPr>
          <w:rFonts w:cs="Segoe UI"/>
        </w:rPr>
      </w:pPr>
      <w:commentRangeStart w:id="131"/>
      <w:r w:rsidRPr="00AC36B8">
        <w:rPr>
          <w:rFonts w:cs="Segoe UI"/>
          <w:highlight w:val="magenta"/>
        </w:rPr>
        <w:t>How that bootstrapping will work.</w:t>
      </w:r>
      <w:r w:rsidR="00DA3EE2" w:rsidRPr="00AC36B8">
        <w:rPr>
          <w:rFonts w:cs="Segoe UI"/>
          <w:highlight w:val="magenta"/>
        </w:rPr>
        <w:t>]</w:t>
      </w:r>
      <w:commentRangeEnd w:id="131"/>
      <w:r w:rsidR="794B68E9" w:rsidRPr="00AC36B8">
        <w:rPr>
          <w:rStyle w:val="CommentReference"/>
          <w:rFonts w:cs="Segoe UI"/>
        </w:rPr>
        <w:commentReference w:id="131"/>
      </w:r>
    </w:p>
    <w:p w14:paraId="2D54D257" w14:textId="75789FE0" w:rsidR="009376D9" w:rsidRPr="00AC36B8" w:rsidRDefault="009376D9" w:rsidP="009376D9">
      <w:pPr>
        <w:pStyle w:val="Heading2"/>
      </w:pPr>
      <w:r w:rsidRPr="00AC36B8">
        <w:t>Testing</w:t>
      </w:r>
    </w:p>
    <w:p w14:paraId="2F9A5CE5" w14:textId="75109B6E" w:rsidR="00911FB6" w:rsidRPr="00AC36B8" w:rsidRDefault="00911FB6" w:rsidP="00911FB6">
      <w:pPr>
        <w:rPr>
          <w:rFonts w:cs="Segoe UI"/>
        </w:rPr>
      </w:pPr>
      <w:r w:rsidRPr="00AC36B8">
        <w:rPr>
          <w:rFonts w:cs="Segoe UI"/>
        </w:rPr>
        <w:t>We’ll have distinct sets of tests for each stack of our UI framework;</w:t>
      </w:r>
    </w:p>
    <w:p w14:paraId="3DB13AF7" w14:textId="5159E09E" w:rsidR="00911FB6" w:rsidRPr="00AC36B8" w:rsidRDefault="00911FB6" w:rsidP="00911FB6">
      <w:pPr>
        <w:pStyle w:val="Heading3"/>
        <w:rPr>
          <w:rFonts w:cs="Segoe UI"/>
        </w:rPr>
      </w:pPr>
      <w:r w:rsidRPr="00AC36B8">
        <w:rPr>
          <w:rFonts w:cs="Segoe UI"/>
        </w:rPr>
        <w:t>Core Animation</w:t>
      </w:r>
    </w:p>
    <w:p w14:paraId="000AFA20" w14:textId="104A5EC6" w:rsidR="00911FB6" w:rsidRPr="00AC36B8" w:rsidRDefault="00911FB6" w:rsidP="008A2308">
      <w:pPr>
        <w:pStyle w:val="ListParagraph"/>
        <w:numPr>
          <w:ilvl w:val="0"/>
          <w:numId w:val="22"/>
        </w:numPr>
        <w:rPr>
          <w:rFonts w:cs="Segoe UI"/>
        </w:rPr>
      </w:pPr>
      <w:r w:rsidRPr="00AC36B8">
        <w:rPr>
          <w:rFonts w:cs="Segoe UI"/>
        </w:rPr>
        <w:t>Unit/functional tests.</w:t>
      </w:r>
    </w:p>
    <w:p w14:paraId="162BD12F" w14:textId="2AFA786A" w:rsidR="00911FB6" w:rsidRPr="00AC36B8" w:rsidRDefault="00911FB6" w:rsidP="008A2308">
      <w:pPr>
        <w:pStyle w:val="ListParagraph"/>
        <w:numPr>
          <w:ilvl w:val="0"/>
          <w:numId w:val="22"/>
        </w:numPr>
        <w:rPr>
          <w:rFonts w:cs="Segoe UI"/>
        </w:rPr>
      </w:pPr>
      <w:r w:rsidRPr="00AC36B8">
        <w:rPr>
          <w:rFonts w:cs="Segoe UI"/>
        </w:rPr>
        <w:t>Core Animation Test app.</w:t>
      </w:r>
    </w:p>
    <w:p w14:paraId="75DBF77C" w14:textId="675032C9" w:rsidR="00911FB6" w:rsidRPr="00AC36B8" w:rsidRDefault="00911FB6" w:rsidP="008A2308">
      <w:pPr>
        <w:pStyle w:val="ListParagraph"/>
        <w:numPr>
          <w:ilvl w:val="0"/>
          <w:numId w:val="22"/>
        </w:numPr>
        <w:rPr>
          <w:rFonts w:cs="Segoe UI"/>
        </w:rPr>
      </w:pPr>
      <w:r w:rsidRPr="00AC36B8">
        <w:rPr>
          <w:rFonts w:cs="Segoe UI"/>
        </w:rPr>
        <w:t>Regression testing in existing test, sample, and production apps and middleware.</w:t>
      </w:r>
    </w:p>
    <w:p w14:paraId="0E7A9DDB" w14:textId="77777777" w:rsidR="00911FB6" w:rsidRPr="00AC36B8" w:rsidRDefault="00911FB6" w:rsidP="00911FB6">
      <w:pPr>
        <w:pStyle w:val="ListParagraph"/>
        <w:rPr>
          <w:rFonts w:cs="Segoe UI"/>
        </w:rPr>
      </w:pPr>
    </w:p>
    <w:p w14:paraId="669F9291" w14:textId="3BBED85F" w:rsidR="00911FB6" w:rsidRPr="00AC36B8" w:rsidRDefault="00911FB6" w:rsidP="00911FB6">
      <w:pPr>
        <w:pStyle w:val="Heading3"/>
        <w:rPr>
          <w:rFonts w:eastAsia="Segoe UI" w:cs="Segoe UI"/>
        </w:rPr>
      </w:pPr>
      <w:r w:rsidRPr="7FCA6A4F">
        <w:rPr>
          <w:rFonts w:eastAsia="Segoe UI" w:cs="Segoe UI"/>
        </w:rPr>
        <w:t>UIKit</w:t>
      </w:r>
    </w:p>
    <w:p w14:paraId="0D17CE57" w14:textId="074E004A" w:rsidR="00911FB6" w:rsidRPr="00AC36B8" w:rsidRDefault="00911FB6" w:rsidP="008A2308">
      <w:pPr>
        <w:pStyle w:val="ListParagraph"/>
        <w:numPr>
          <w:ilvl w:val="0"/>
          <w:numId w:val="23"/>
        </w:numPr>
        <w:rPr>
          <w:rFonts w:cs="Segoe UI"/>
        </w:rPr>
      </w:pPr>
      <w:r w:rsidRPr="00AC36B8">
        <w:rPr>
          <w:rFonts w:cs="Segoe UI"/>
        </w:rPr>
        <w:t>Unit/functional tests.</w:t>
      </w:r>
    </w:p>
    <w:p w14:paraId="65538B96" w14:textId="14F53C4D" w:rsidR="00911FB6" w:rsidRPr="00AC36B8" w:rsidRDefault="00911FB6" w:rsidP="008A2308">
      <w:pPr>
        <w:pStyle w:val="ListParagraph"/>
        <w:numPr>
          <w:ilvl w:val="0"/>
          <w:numId w:val="23"/>
        </w:numPr>
        <w:rPr>
          <w:rFonts w:eastAsia="Segoe UI" w:cs="Segoe UI"/>
        </w:rPr>
      </w:pPr>
      <w:r w:rsidRPr="7FCA6A4F">
        <w:rPr>
          <w:rFonts w:eastAsia="Segoe UI" w:cs="Segoe UI"/>
        </w:rPr>
        <w:t>UIKit Test app.</w:t>
      </w:r>
    </w:p>
    <w:p w14:paraId="511EEB3C" w14:textId="77777777" w:rsidR="00911FB6" w:rsidRPr="00AC36B8" w:rsidRDefault="00911FB6" w:rsidP="008A2308">
      <w:pPr>
        <w:pStyle w:val="ListParagraph"/>
        <w:numPr>
          <w:ilvl w:val="0"/>
          <w:numId w:val="23"/>
        </w:numPr>
        <w:rPr>
          <w:rFonts w:cs="Segoe UI"/>
        </w:rPr>
      </w:pPr>
      <w:r w:rsidRPr="00AC36B8">
        <w:rPr>
          <w:rFonts w:cs="Segoe UI"/>
        </w:rPr>
        <w:t>Regression testing in existing test, sample, and production apps and middleware.</w:t>
      </w:r>
    </w:p>
    <w:p w14:paraId="00DA6B07" w14:textId="2F5D8C07" w:rsidR="0022783F" w:rsidRPr="00AC36B8" w:rsidRDefault="0022783F" w:rsidP="00DA32B4">
      <w:pPr>
        <w:rPr>
          <w:rFonts w:cs="Segoe UI"/>
          <w:b/>
        </w:rPr>
      </w:pPr>
    </w:p>
    <w:p w14:paraId="0FE04C24" w14:textId="42F1408C" w:rsidR="000311BA" w:rsidRPr="00AC36B8" w:rsidRDefault="000311BA" w:rsidP="000311BA">
      <w:pPr>
        <w:pStyle w:val="Heading2"/>
      </w:pPr>
      <w:r w:rsidRPr="00AC36B8">
        <w:t>Appendix</w:t>
      </w:r>
      <w:r w:rsidR="008A2308" w:rsidRPr="00AC36B8">
        <w:t xml:space="preserve"> / Scratch Space</w:t>
      </w:r>
    </w:p>
    <w:p w14:paraId="50423495" w14:textId="60516EA2" w:rsidR="008A2308" w:rsidRPr="00AC36B8" w:rsidRDefault="008A2308" w:rsidP="008A2308">
      <w:pPr>
        <w:pStyle w:val="Heading3"/>
        <w:rPr>
          <w:rFonts w:cs="Segoe UI"/>
        </w:rPr>
      </w:pPr>
      <w:r w:rsidRPr="00AC36B8">
        <w:rPr>
          <w:rFonts w:cs="Segoe UI"/>
        </w:rPr>
        <w:t>Open Questions</w:t>
      </w:r>
    </w:p>
    <w:p w14:paraId="32D1B891" w14:textId="0CAD85D0" w:rsidR="000311BA" w:rsidRPr="00AC36B8" w:rsidRDefault="000311BA" w:rsidP="008A2308">
      <w:pPr>
        <w:pStyle w:val="ListParagraph"/>
        <w:numPr>
          <w:ilvl w:val="0"/>
          <w:numId w:val="18"/>
        </w:numPr>
        <w:rPr>
          <w:rFonts w:eastAsia="Segoe UI" w:cs="Segoe UI"/>
        </w:rPr>
      </w:pPr>
      <w:r w:rsidRPr="00AC36B8">
        <w:rPr>
          <w:rFonts w:eastAsia="Segoe UI" w:cs="Segoe UI"/>
        </w:rPr>
        <w:t>CALayer maxes rendering at 2048x2048; any reason for this? We should probably just remove this hard-coded limitation.</w:t>
      </w:r>
    </w:p>
    <w:p w14:paraId="4C184AFB" w14:textId="1178BC55" w:rsidR="008A2308" w:rsidRPr="00AC36B8" w:rsidRDefault="008A2308" w:rsidP="008A2308">
      <w:pPr>
        <w:pStyle w:val="Heading3"/>
        <w:rPr>
          <w:rFonts w:eastAsia="Segoe UI" w:cs="Segoe UI"/>
        </w:rPr>
      </w:pPr>
      <w:bookmarkStart w:id="132" w:name="_UIWindow_Notes"/>
      <w:bookmarkEnd w:id="132"/>
      <w:r w:rsidRPr="7FCA6A4F">
        <w:rPr>
          <w:rFonts w:eastAsia="Segoe UI" w:cs="Segoe UI"/>
        </w:rPr>
        <w:t>UIWindow Notes</w:t>
      </w:r>
    </w:p>
    <w:p w14:paraId="3573A286" w14:textId="2B3C32DA" w:rsidR="00785E82" w:rsidRPr="00AC36B8" w:rsidRDefault="00785E82" w:rsidP="008A2308">
      <w:pPr>
        <w:pStyle w:val="ListParagraph"/>
        <w:numPr>
          <w:ilvl w:val="0"/>
          <w:numId w:val="25"/>
        </w:numPr>
        <w:rPr>
          <w:rFonts w:eastAsia="Segoe UI" w:cs="Segoe UI"/>
          <w:highlight w:val="yellow"/>
        </w:rPr>
      </w:pPr>
      <w:r w:rsidRPr="7FCA6A4F">
        <w:rPr>
          <w:rFonts w:eastAsia="Segoe UI" w:cs="Segoe UI"/>
          <w:highlight w:val="yellow"/>
        </w:rPr>
        <w:t>setNodeTopmost on UIWindow calls all the way down into CACompositor; we should just set Z-index on the backing xamlElement!</w:t>
      </w:r>
    </w:p>
    <w:p w14:paraId="5B015B1F" w14:textId="6D281327" w:rsidR="008A2308" w:rsidRPr="00AC36B8" w:rsidRDefault="008A2308" w:rsidP="008A2308">
      <w:pPr>
        <w:pStyle w:val="ListParagraph"/>
        <w:numPr>
          <w:ilvl w:val="0"/>
          <w:numId w:val="25"/>
        </w:numPr>
        <w:rPr>
          <w:rFonts w:eastAsia="Segoe UI" w:cs="Segoe UI"/>
        </w:rPr>
      </w:pPr>
      <w:r w:rsidRPr="7FCA6A4F">
        <w:rPr>
          <w:rFonts w:eastAsia="Segoe UI" w:cs="Segoe UI"/>
        </w:rPr>
        <w:t>Get rid of the keyboard one, how to remove the popover one.  On iOS can you just create new windows willy-nilly?  How will we handle multi-window scenarios?  How will we support middleware when we don’t have any window or superview?</w:t>
      </w:r>
    </w:p>
    <w:p w14:paraId="5E11893B" w14:textId="77777777" w:rsidR="008A2308" w:rsidRPr="00AC36B8" w:rsidRDefault="008A2308" w:rsidP="008A2308">
      <w:pPr>
        <w:pStyle w:val="ListParagraph"/>
        <w:numPr>
          <w:ilvl w:val="0"/>
          <w:numId w:val="25"/>
        </w:numPr>
        <w:rPr>
          <w:rFonts w:eastAsia="Segoe UI" w:cs="Segoe UI"/>
        </w:rPr>
      </w:pPr>
      <w:r w:rsidRPr="7FCA6A4F">
        <w:rPr>
          <w:rFonts w:eastAsia="Segoe UI" w:cs="Segoe UI"/>
        </w:rPr>
        <w:t>Window resize -&gt; gridsizechagned-&gt;resetwindow size-&gt;setneedslayout-&gt;etc.</w:t>
      </w:r>
    </w:p>
    <w:p w14:paraId="61CA7586" w14:textId="77777777" w:rsidR="008A2308" w:rsidRPr="00AC36B8" w:rsidRDefault="008A2308" w:rsidP="008A2308">
      <w:pPr>
        <w:pStyle w:val="ListParagraph"/>
        <w:numPr>
          <w:ilvl w:val="0"/>
          <w:numId w:val="25"/>
        </w:numPr>
        <w:rPr>
          <w:rFonts w:eastAsia="Segoe UI" w:cs="Segoe UI"/>
        </w:rPr>
      </w:pPr>
      <w:r w:rsidRPr="7FCA6A4F">
        <w:rPr>
          <w:rFonts w:eastAsia="Segoe UI" w:cs="Segoe UI"/>
        </w:rPr>
        <w:t>Window Resize/Rotation – or in UIApplication below?</w:t>
      </w:r>
    </w:p>
    <w:p w14:paraId="2F0B6E65" w14:textId="49E640DB" w:rsidR="008A2308" w:rsidRPr="00AC36B8" w:rsidRDefault="008A2308" w:rsidP="008A2308">
      <w:pPr>
        <w:pStyle w:val="Heading3"/>
        <w:rPr>
          <w:rFonts w:eastAsia="Segoe UI" w:cs="Segoe UI"/>
        </w:rPr>
      </w:pPr>
      <w:r w:rsidRPr="7FCA6A4F">
        <w:rPr>
          <w:rFonts w:eastAsia="Segoe UI" w:cs="Segoe UI"/>
        </w:rPr>
        <w:t>UIViewController Notes</w:t>
      </w:r>
    </w:p>
    <w:p w14:paraId="6496F4ED" w14:textId="77777777" w:rsidR="008A2308" w:rsidRPr="00AC36B8" w:rsidRDefault="008A2308" w:rsidP="008A2308">
      <w:pPr>
        <w:pStyle w:val="ListParagraph"/>
        <w:numPr>
          <w:ilvl w:val="0"/>
          <w:numId w:val="26"/>
        </w:numPr>
        <w:rPr>
          <w:rFonts w:cs="Segoe UI"/>
        </w:rPr>
      </w:pPr>
      <w:r w:rsidRPr="00AC36B8">
        <w:rPr>
          <w:rFonts w:cs="Segoe UI"/>
        </w:rPr>
        <w:t>Dead code around rotation</w:t>
      </w:r>
    </w:p>
    <w:p w14:paraId="0E3F18F1" w14:textId="77777777" w:rsidR="008A2308" w:rsidRPr="00AC36B8" w:rsidRDefault="008A2308" w:rsidP="008A2308">
      <w:pPr>
        <w:pStyle w:val="ListParagraph"/>
        <w:numPr>
          <w:ilvl w:val="0"/>
          <w:numId w:val="26"/>
        </w:numPr>
        <w:rPr>
          <w:rFonts w:cs="Segoe UI"/>
        </w:rPr>
      </w:pPr>
      <w:r w:rsidRPr="00AC36B8">
        <w:rPr>
          <w:rFonts w:cs="Segoe UI"/>
        </w:rPr>
        <w:t>What else – navigation concerns?  Interop with layout?</w:t>
      </w:r>
    </w:p>
    <w:p w14:paraId="25AC9E29" w14:textId="510296B5" w:rsidR="008A2308" w:rsidRPr="00AC36B8" w:rsidRDefault="008A2308" w:rsidP="008A2308">
      <w:pPr>
        <w:pStyle w:val="Heading3"/>
        <w:rPr>
          <w:rFonts w:eastAsia="Segoe UI" w:cs="Segoe UI"/>
        </w:rPr>
      </w:pPr>
      <w:r w:rsidRPr="7FCA6A4F">
        <w:rPr>
          <w:rFonts w:eastAsia="Segoe UI" w:cs="Segoe UI"/>
        </w:rPr>
        <w:t>UIApplication Notes</w:t>
      </w:r>
    </w:p>
    <w:p w14:paraId="6A3C3EBE" w14:textId="6D2D181B" w:rsidR="008A2308" w:rsidRPr="00AC36B8" w:rsidRDefault="008A2308" w:rsidP="008A2308">
      <w:pPr>
        <w:pStyle w:val="ListParagraph"/>
        <w:numPr>
          <w:ilvl w:val="0"/>
          <w:numId w:val="27"/>
        </w:numPr>
        <w:rPr>
          <w:rFonts w:cs="Segoe UI"/>
        </w:rPr>
      </w:pPr>
      <w:r w:rsidRPr="00AC36B8">
        <w:rPr>
          <w:rFonts w:cs="Segoe UI"/>
        </w:rPr>
        <w:t>Tons of dead/legacy code can/should be removed.</w:t>
      </w:r>
    </w:p>
    <w:p w14:paraId="243FF38A" w14:textId="3EE1BCE5" w:rsidR="008A2308" w:rsidRPr="00AC36B8" w:rsidRDefault="008A2308" w:rsidP="008A2308">
      <w:pPr>
        <w:pStyle w:val="Heading3"/>
        <w:rPr>
          <w:rFonts w:cs="Segoe UI"/>
        </w:rPr>
      </w:pPr>
      <w:r w:rsidRPr="00AC36B8">
        <w:rPr>
          <w:rFonts w:cs="Segoe UI"/>
        </w:rPr>
        <w:t>Screen/Device Settings Notes</w:t>
      </w:r>
    </w:p>
    <w:p w14:paraId="446EB9EB" w14:textId="50ED2D69" w:rsidR="008A2308" w:rsidRPr="00AC36B8" w:rsidRDefault="008A2308" w:rsidP="008A2308">
      <w:pPr>
        <w:pStyle w:val="ListParagraph"/>
        <w:numPr>
          <w:ilvl w:val="0"/>
          <w:numId w:val="27"/>
        </w:numPr>
        <w:rPr>
          <w:rFonts w:eastAsia="Segoe UI" w:cs="Segoe UI"/>
        </w:rPr>
      </w:pPr>
      <w:r w:rsidRPr="7FCA6A4F">
        <w:rPr>
          <w:rFonts w:eastAsia="Segoe UI" w:cs="Segoe UI"/>
        </w:rPr>
        <w:t>Need to document WocDisplayMode, how it works, etc.</w:t>
      </w:r>
    </w:p>
    <w:p w14:paraId="66DF3C78" w14:textId="6CCAFD2B" w:rsidR="008A2308" w:rsidRPr="00AC36B8" w:rsidRDefault="008A2308" w:rsidP="008A2308">
      <w:pPr>
        <w:pStyle w:val="ListParagraph"/>
        <w:numPr>
          <w:ilvl w:val="0"/>
          <w:numId w:val="27"/>
        </w:numPr>
        <w:rPr>
          <w:rFonts w:cs="Segoe UI"/>
        </w:rPr>
      </w:pPr>
      <w:r w:rsidRPr="00AC36B8">
        <w:rPr>
          <w:rFonts w:cs="Segoe UI"/>
        </w:rPr>
        <w:t>Need to document and streamline our display orientation and rotation strategy.</w:t>
      </w:r>
    </w:p>
    <w:p w14:paraId="1D1FA81B" w14:textId="77777777" w:rsidR="008A2308" w:rsidRPr="00AC36B8" w:rsidRDefault="008A2308" w:rsidP="008A2308">
      <w:pPr>
        <w:pStyle w:val="Heading3"/>
        <w:rPr>
          <w:rFonts w:cs="Segoe UI"/>
        </w:rPr>
      </w:pPr>
      <w:r w:rsidRPr="00AC36B8">
        <w:rPr>
          <w:rFonts w:cs="Segoe UI"/>
        </w:rPr>
        <w:t>Keyboard Focus and Navigation</w:t>
      </w:r>
    </w:p>
    <w:p w14:paraId="0B72D33B" w14:textId="601B918D" w:rsidR="008A2308" w:rsidRPr="00AC36B8" w:rsidRDefault="008A2308" w:rsidP="008A2308">
      <w:pPr>
        <w:pStyle w:val="ListParagraph"/>
        <w:numPr>
          <w:ilvl w:val="0"/>
          <w:numId w:val="28"/>
        </w:numPr>
        <w:rPr>
          <w:rFonts w:cs="Segoe UI"/>
        </w:rPr>
      </w:pPr>
      <w:r w:rsidRPr="00AC36B8">
        <w:rPr>
          <w:rFonts w:cs="Segoe UI"/>
        </w:rPr>
        <w:t>Deserves separate dev doc.</w:t>
      </w:r>
    </w:p>
    <w:p w14:paraId="490F6299" w14:textId="396F3587" w:rsidR="008A2308" w:rsidRPr="00AC36B8" w:rsidRDefault="008A2308" w:rsidP="008A2308">
      <w:pPr>
        <w:pStyle w:val="ListParagraph"/>
        <w:numPr>
          <w:ilvl w:val="0"/>
          <w:numId w:val="28"/>
        </w:numPr>
        <w:rPr>
          <w:rFonts w:eastAsia="Segoe UI" w:cs="Segoe UI"/>
        </w:rPr>
      </w:pPr>
      <w:r w:rsidRPr="7FCA6A4F">
        <w:rPr>
          <w:rFonts w:eastAsia="Segoe UI" w:cs="Segoe UI"/>
        </w:rPr>
        <w:t>Need to figure out how to make any UIView focusable.</w:t>
      </w:r>
    </w:p>
    <w:p w14:paraId="6280C57C" w14:textId="4FAB1D5D" w:rsidR="008A2308" w:rsidRPr="00AC36B8" w:rsidRDefault="008A2308" w:rsidP="008A2308">
      <w:pPr>
        <w:pStyle w:val="ListParagraph"/>
        <w:numPr>
          <w:ilvl w:val="0"/>
          <w:numId w:val="28"/>
        </w:numPr>
        <w:rPr>
          <w:rFonts w:eastAsia="Segoe UI" w:cs="Segoe UI"/>
        </w:rPr>
      </w:pPr>
      <w:r w:rsidRPr="7FCA6A4F">
        <w:rPr>
          <w:rFonts w:eastAsia="Segoe UI" w:cs="Segoe UI"/>
        </w:rPr>
        <w:t>How to hook into UIKit API surface, or maybe just document a pattern of APIs to call on the Xaml element for controlling focus?</w:t>
      </w:r>
    </w:p>
    <w:p w14:paraId="0125104D" w14:textId="77777777" w:rsidR="008A2308" w:rsidRPr="00AC36B8" w:rsidRDefault="008A2308" w:rsidP="008A2308">
      <w:pPr>
        <w:pStyle w:val="Heading3"/>
        <w:rPr>
          <w:rFonts w:cs="Segoe UI"/>
        </w:rPr>
      </w:pPr>
      <w:r w:rsidRPr="00AC36B8">
        <w:rPr>
          <w:rFonts w:cs="Segoe UI"/>
        </w:rPr>
        <w:t>Accessibility</w:t>
      </w:r>
    </w:p>
    <w:p w14:paraId="1D90D99A" w14:textId="77777777" w:rsidR="008A2308" w:rsidRPr="00AC36B8" w:rsidRDefault="008A2308" w:rsidP="008A2308">
      <w:pPr>
        <w:pStyle w:val="ListParagraph"/>
        <w:numPr>
          <w:ilvl w:val="0"/>
          <w:numId w:val="28"/>
        </w:numPr>
        <w:rPr>
          <w:rFonts w:cs="Segoe UI"/>
        </w:rPr>
      </w:pPr>
      <w:r w:rsidRPr="00AC36B8">
        <w:rPr>
          <w:rFonts w:cs="Segoe UI"/>
        </w:rPr>
        <w:t>Deserves separate dev doc.</w:t>
      </w:r>
    </w:p>
    <w:p w14:paraId="24460CAB" w14:textId="45431169" w:rsidR="008A2308" w:rsidRPr="00AC36B8" w:rsidRDefault="008A2308" w:rsidP="008A2308">
      <w:pPr>
        <w:pStyle w:val="ListParagraph"/>
        <w:numPr>
          <w:ilvl w:val="0"/>
          <w:numId w:val="29"/>
        </w:numPr>
        <w:rPr>
          <w:rFonts w:eastAsia="Segoe UI" w:cs="Segoe UI"/>
        </w:rPr>
      </w:pPr>
      <w:r w:rsidRPr="7FCA6A4F">
        <w:rPr>
          <w:rFonts w:eastAsia="Segoe UI" w:cs="Segoe UI"/>
        </w:rPr>
        <w:t>Clicks to touchesBegan, touchUpInside, etc…?</w:t>
      </w:r>
    </w:p>
    <w:p w14:paraId="48586B29" w14:textId="77777777" w:rsidR="006F3DCB" w:rsidRPr="00AC36B8" w:rsidRDefault="006F3DCB" w:rsidP="006F3DCB">
      <w:pPr>
        <w:pStyle w:val="Heading3"/>
        <w:rPr>
          <w:rFonts w:eastAsia="Segoe UI" w:cs="Segoe UI"/>
        </w:rPr>
      </w:pPr>
      <w:r w:rsidRPr="7FCA6A4F">
        <w:rPr>
          <w:rFonts w:eastAsia="Segoe UI" w:cs="Segoe UI"/>
        </w:rPr>
        <w:t>CALayer Types</w:t>
      </w:r>
    </w:p>
    <w:p w14:paraId="0313DA11" w14:textId="77777777" w:rsidR="006F3DCB" w:rsidRPr="00AC36B8" w:rsidRDefault="006F3DCB" w:rsidP="006F3DCB">
      <w:pPr>
        <w:rPr>
          <w:rFonts w:cs="Segoe UI"/>
        </w:rPr>
      </w:pPr>
      <w:r w:rsidRPr="00AC36B8">
        <w:rPr>
          <w:rFonts w:cs="Segoe UI"/>
        </w:rPr>
        <w:t>This section covers the various Core Animation types, and their respective properties.</w:t>
      </w:r>
    </w:p>
    <w:p w14:paraId="2BA16D4F"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CALayer</w:t>
      </w:r>
    </w:p>
    <w:p w14:paraId="6AEB2CD7" w14:textId="373BB969" w:rsidR="006F3DCB" w:rsidRPr="00AC36B8" w:rsidRDefault="006F3DCB" w:rsidP="006F3DCB">
      <w:pPr>
        <w:rPr>
          <w:rFonts w:cs="Segoe UI"/>
        </w:rPr>
      </w:pPr>
      <w:r w:rsidRPr="00AC36B8">
        <w:rPr>
          <w:rFonts w:cs="Segoe UI"/>
        </w:rPr>
        <w:t>Still need to add ‘border’ support; what else?</w:t>
      </w:r>
    </w:p>
    <w:p w14:paraId="5B242D57"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CATextLayer</w:t>
      </w:r>
    </w:p>
    <w:p w14:paraId="15EC388D" w14:textId="3E026960" w:rsidR="006F3DCB" w:rsidRPr="00AC36B8" w:rsidRDefault="006F3DCB" w:rsidP="006F3DCB">
      <w:pPr>
        <w:rPr>
          <w:rFonts w:cs="Segoe UI"/>
        </w:rPr>
      </w:pPr>
      <w:commentRangeStart w:id="133"/>
      <w:commentRangeStart w:id="134"/>
      <w:commentRangeStart w:id="135"/>
      <w:r w:rsidRPr="7FCA6A4F">
        <w:rPr>
          <w:rFonts w:eastAsia="Segoe UI" w:cs="Segoe UI"/>
        </w:rPr>
        <w:t>Used to exist, but stubbed-out post-refactor since it was only used by UILabel (which now has a concrete UIKit.Label type).</w:t>
      </w:r>
      <w:commentRangeEnd w:id="133"/>
      <w:commentRangeEnd w:id="134"/>
      <w:commentRangeEnd w:id="135"/>
      <w:r w:rsidR="693DC099">
        <w:rPr>
          <w:rStyle w:val="CommentReference"/>
        </w:rPr>
        <w:commentReference w:id="133"/>
      </w:r>
      <w:r w:rsidR="14E8C279">
        <w:rPr>
          <w:rStyle w:val="CommentReference"/>
        </w:rPr>
        <w:commentReference w:id="134"/>
      </w:r>
      <w:r w:rsidR="00115D44">
        <w:rPr>
          <w:rStyle w:val="CommentReference"/>
        </w:rPr>
        <w:commentReference w:id="135"/>
      </w:r>
    </w:p>
    <w:p w14:paraId="224239D0"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CAEAGLLayer</w:t>
      </w:r>
    </w:p>
    <w:p w14:paraId="61B0AA11"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CAShapeLayer</w:t>
      </w:r>
    </w:p>
    <w:p w14:paraId="51792F48" w14:textId="77777777" w:rsidR="006F3DCB" w:rsidRPr="00AC36B8" w:rsidRDefault="006F3DCB" w:rsidP="006F3DCB">
      <w:pPr>
        <w:pStyle w:val="Heading3"/>
        <w:numPr>
          <w:ilvl w:val="2"/>
          <w:numId w:val="0"/>
        </w:numPr>
        <w:rPr>
          <w:rFonts w:cs="Segoe UI"/>
        </w:rPr>
      </w:pPr>
      <w:r w:rsidRPr="7FCA6A4F">
        <w:rPr>
          <w:rFonts w:eastAsia="Segoe UI" w:cs="Segoe UI"/>
        </w:rPr>
        <w:t>CAEmitterLayer</w:t>
      </w:r>
    </w:p>
    <w:p w14:paraId="3117C695"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CAAnimation</w:t>
      </w:r>
    </w:p>
    <w:p w14:paraId="782A0B68"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CAAnimationGroup</w:t>
      </w:r>
    </w:p>
    <w:p w14:paraId="0004875A" w14:textId="77777777" w:rsidR="006F3DCB" w:rsidRPr="00AC36B8" w:rsidRDefault="006F3DCB" w:rsidP="006F3DCB">
      <w:pPr>
        <w:pStyle w:val="Heading3"/>
        <w:numPr>
          <w:ilvl w:val="2"/>
          <w:numId w:val="0"/>
        </w:numPr>
        <w:ind w:left="720" w:hanging="720"/>
        <w:rPr>
          <w:rFonts w:cs="Segoe UI"/>
        </w:rPr>
      </w:pPr>
      <w:r w:rsidRPr="7FCA6A4F">
        <w:rPr>
          <w:rFonts w:eastAsia="Segoe UI" w:cs="Segoe UI"/>
        </w:rPr>
        <w:t>CATransactionManager</w:t>
      </w:r>
    </w:p>
    <w:p w14:paraId="3031A72B" w14:textId="77777777" w:rsidR="006F3DCB" w:rsidRPr="00AC36B8" w:rsidRDefault="006F3DCB" w:rsidP="006F3DCB">
      <w:pPr>
        <w:rPr>
          <w:rFonts w:cs="Segoe UI"/>
        </w:rPr>
      </w:pPr>
    </w:p>
    <w:sectPr w:rsidR="006F3DCB" w:rsidRPr="00AC36B8" w:rsidSect="009E337A">
      <w:footerReference w:type="default" r:id="rId110"/>
      <w:headerReference w:type="first" r:id="rId111"/>
      <w:footerReference w:type="first" r:id="rId112"/>
      <w:pgSz w:w="12240" w:h="15840" w:code="1"/>
      <w:pgMar w:top="720" w:right="720" w:bottom="720" w:left="720" w:header="0"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shwini Varma" w:date="2016-10-06T13:17:00Z" w:initials="AV">
    <w:p w14:paraId="3782F44F" w14:textId="21F8DEB4" w:rsidR="002608CA" w:rsidRDefault="002608CA">
      <w:pPr>
        <w:pStyle w:val="CommentText"/>
      </w:pPr>
      <w:r>
        <w:rPr>
          <w:rStyle w:val="CommentReference"/>
        </w:rPr>
        <w:annotationRef/>
      </w:r>
      <w:r>
        <w:t>link doesn't work</w:t>
      </w:r>
    </w:p>
  </w:comment>
  <w:comment w:id="2" w:author="Jared Henderson" w:date="2016-10-06T13:20:00Z" w:initials="JH">
    <w:p w14:paraId="48C53536" w14:textId="2C0C5F6F" w:rsidR="002608CA" w:rsidRDefault="002608CA">
      <w:pPr>
        <w:pStyle w:val="CommentText"/>
      </w:pPr>
      <w:r>
        <w:rPr>
          <w:rStyle w:val="CommentReference"/>
        </w:rPr>
        <w:annotationRef/>
      </w:r>
      <w:r>
        <w:t>it’s a download link off of github.  I can change it to a regular link.</w:t>
      </w:r>
    </w:p>
  </w:comment>
  <w:comment w:id="5" w:author="Ashwini Varma" w:date="2016-10-17T21:05:00Z" w:initials="AV">
    <w:p w14:paraId="7200EF13" w14:textId="54EFC1AF" w:rsidR="002608CA" w:rsidRDefault="002608CA">
      <w:pPr>
        <w:pStyle w:val="CommentText"/>
      </w:pPr>
      <w:r>
        <w:rPr>
          <w:rStyle w:val="CommentReference"/>
        </w:rPr>
        <w:annotationRef/>
      </w:r>
      <w:r>
        <w:t xml:space="preserve">Are we going to support nodes which are just CALayers and don't have a UIView associated with it? Not suggesting we do, just trying to understand if we'll support it. </w:t>
      </w:r>
    </w:p>
  </w:comment>
  <w:comment w:id="6" w:author="Jared Henderson" w:date="2016-10-18T11:33:00Z" w:initials="JH">
    <w:p w14:paraId="721A65B9" w14:textId="268DB7B1" w:rsidR="002608CA" w:rsidRDefault="002608CA">
      <w:pPr>
        <w:pStyle w:val="CommentText"/>
      </w:pPr>
      <w:r>
        <w:rPr>
          <w:rStyle w:val="CommentReference"/>
        </w:rPr>
        <w:annotationRef/>
      </w:r>
      <w:r>
        <w:t>Yes, we have to support that.  They are represented in Xaml by our CoreAnimation::Layers.</w:t>
      </w:r>
    </w:p>
  </w:comment>
  <w:comment w:id="7" w:author="Ashwini Varma" w:date="2016-10-17T21:01:00Z" w:initials="AV">
    <w:p w14:paraId="086538C7" w14:textId="669F7CFA" w:rsidR="002608CA" w:rsidRDefault="002608CA">
      <w:pPr>
        <w:pStyle w:val="CommentText"/>
      </w:pPr>
      <w:r>
        <w:rPr>
          <w:rStyle w:val="CommentReference"/>
        </w:rPr>
        <w:annotationRef/>
      </w:r>
      <w:r>
        <w:t>Can you explain why this is so? Is there a limitation with the way XAML does it? Why isn't Measure and Arrange sufficient for us?</w:t>
      </w:r>
    </w:p>
  </w:comment>
  <w:comment w:id="8" w:author="Jared Henderson" w:date="2016-10-18T11:34:00Z" w:initials="JH">
    <w:p w14:paraId="3F6213FF" w14:textId="58EFF716" w:rsidR="002608CA" w:rsidRDefault="002608CA">
      <w:pPr>
        <w:pStyle w:val="CommentText"/>
      </w:pPr>
      <w:r>
        <w:rPr>
          <w:rStyle w:val="CommentReference"/>
        </w:rPr>
        <w:annotationRef/>
      </w:r>
      <w:r>
        <w:t>This is covered fairly extensively in the Positioning and Layout sections below.</w:t>
      </w:r>
    </w:p>
  </w:comment>
  <w:comment w:id="9" w:author="Jeffrey Stall" w:date="2016-10-17T09:19:00Z" w:initials="JS©">
    <w:p w14:paraId="241B7510" w14:textId="200A084E" w:rsidR="002608CA" w:rsidRDefault="002608CA">
      <w:pPr>
        <w:pStyle w:val="CommentText"/>
      </w:pPr>
      <w:r>
        <w:rPr>
          <w:rStyle w:val="CommentReference"/>
        </w:rPr>
        <w:annotationRef/>
      </w:r>
      <w:r>
        <w:t>It might be helpful to have a diagram that shows where (0,0) is for controls. By default for Xaml, it’s the upper left. For iOS, it’s the center.</w:t>
      </w:r>
    </w:p>
  </w:comment>
  <w:comment w:id="10" w:author="Jared Henderson" w:date="2016-10-17T12:04:00Z" w:initials="JH">
    <w:p w14:paraId="0CEEB513" w14:textId="050883AF" w:rsidR="002608CA" w:rsidRDefault="002608CA">
      <w:pPr>
        <w:pStyle w:val="CommentText"/>
      </w:pPr>
      <w:r>
        <w:rPr>
          <w:rStyle w:val="CommentReference"/>
        </w:rPr>
        <w:annotationRef/>
      </w:r>
      <w:r>
        <w:t>I can add a diagram, but this bullet point is referring to 0,0 in Xaml.</w:t>
      </w:r>
    </w:p>
  </w:comment>
  <w:comment w:id="11" w:author="Jeffrey Stall" w:date="2016-10-17T09:20:00Z" w:initials="JS©">
    <w:p w14:paraId="12F42BEA" w14:textId="33C33050" w:rsidR="002608CA" w:rsidRDefault="002608CA">
      <w:pPr>
        <w:pStyle w:val="CommentText"/>
      </w:pPr>
      <w:r>
        <w:rPr>
          <w:rStyle w:val="CommentReference"/>
        </w:rPr>
        <w:annotationRef/>
      </w:r>
      <w:r>
        <w:t>If applications are directly modifying the UIView / CALayer trees, what happens to other features such as keyboard support, directional navigation (such as Xbox game controllers), accessibility, etc.?</w:t>
      </w:r>
    </w:p>
  </w:comment>
  <w:comment w:id="12" w:author="Jared Henderson" w:date="2016-10-17T10:16:00Z" w:initials="JH">
    <w:p w14:paraId="462FC1C5" w14:textId="2534FF3E" w:rsidR="002608CA" w:rsidRDefault="002608CA">
      <w:pPr>
        <w:pStyle w:val="CommentText"/>
      </w:pPr>
      <w:r>
        <w:rPr>
          <w:rStyle w:val="CommentReference"/>
        </w:rPr>
        <w:annotationRef/>
      </w:r>
      <w:r>
        <w:t>The intention is to build keyboard and navigational support on top of this design; we’ll have all of our custom Xaml controls (UIKit.Button, etc.) that we can use for this.  Such functionality is not covered in this doc, though, as that will require a more detailed design.</w:t>
      </w:r>
    </w:p>
  </w:comment>
  <w:comment w:id="13" w:author="Jeffrey Stall" w:date="2016-10-17T09:22:00Z" w:initials="JS©">
    <w:p w14:paraId="5784C3B9" w14:textId="77777777" w:rsidR="002608CA" w:rsidRDefault="002608CA">
      <w:pPr>
        <w:pStyle w:val="CommentText"/>
      </w:pPr>
      <w:r>
        <w:rPr>
          <w:rStyle w:val="CommentReference"/>
        </w:rPr>
        <w:annotationRef/>
      </w:r>
      <w:r>
        <w:t>Great! :-D</w:t>
      </w:r>
    </w:p>
  </w:comment>
  <w:comment w:id="14" w:author="Jeffrey Stall" w:date="2016-10-17T09:22:00Z" w:initials="JS©">
    <w:p w14:paraId="528CD7FE" w14:textId="51340141" w:rsidR="002608CA" w:rsidRDefault="002608CA">
      <w:pPr>
        <w:pStyle w:val="CommentText"/>
      </w:pPr>
      <w:r>
        <w:t xml:space="preserve">Today, it’s challenging to </w:t>
      </w:r>
      <w:r>
        <w:rPr>
          <w:rStyle w:val="CommentReference"/>
        </w:rPr>
        <w:annotationRef/>
      </w:r>
      <w:r>
        <w:t>integrate CATransations with Xaml because of the differences between the “display update” list and Xaml’s Tick processing. I’m assuming that if we preserve this, it’s going to maintain this “oil and water” distinction of two different worlds?</w:t>
      </w:r>
    </w:p>
  </w:comment>
  <w:comment w:id="15" w:author="Jared Henderson" w:date="2016-10-17T12:07:00Z" w:initials="JH">
    <w:p w14:paraId="2D581A3F" w14:textId="21FD5D03" w:rsidR="002608CA" w:rsidRDefault="002608CA">
      <w:pPr>
        <w:pStyle w:val="CommentText"/>
      </w:pPr>
      <w:r>
        <w:rPr>
          <w:rStyle w:val="CommentReference"/>
        </w:rPr>
        <w:annotationRef/>
      </w:r>
      <w:r>
        <w:t>Correct; we’ll continue to batch up CATransactions and execute them as needed, driven by the WinObjC app.  The proposed refactor will maintain the on-demand display/layout passes required by ported apps.</w:t>
      </w:r>
    </w:p>
  </w:comment>
  <w:comment w:id="20" w:author="Mike Hillberg" w:date="2016-10-19T16:00:00Z" w:initials="MH">
    <w:p w14:paraId="7AE05589" w14:textId="6DE83B18" w:rsidR="002608CA" w:rsidRDefault="002608CA">
      <w:pPr>
        <w:pStyle w:val="CommentText"/>
      </w:pPr>
      <w:r>
        <w:rPr>
          <w:rStyle w:val="CommentReference"/>
        </w:rPr>
        <w:annotationRef/>
      </w:r>
      <w:r>
        <w:t>They sound very similar to me.  CALayer calling the CALayerDelegate sounds very analogous to UIElement.Measure calling the control’s UIElement.MeasureOverride virtual.  Xaml controls/elements can take part in the dynamic layout model.</w:t>
      </w:r>
    </w:p>
  </w:comment>
  <w:comment w:id="19" w:author="Ashwini Varma" w:date="2016-10-17T21:39:00Z" w:initials="AV">
    <w:p w14:paraId="4ECB6425" w14:textId="420BDE82" w:rsidR="002608CA" w:rsidRDefault="002608CA">
      <w:pPr>
        <w:pStyle w:val="CommentText"/>
      </w:pPr>
      <w:r>
        <w:rPr>
          <w:rStyle w:val="CommentReference"/>
        </w:rPr>
        <w:annotationRef/>
      </w:r>
      <w:r>
        <w:t>please elaborate</w:t>
      </w:r>
    </w:p>
  </w:comment>
  <w:comment w:id="17" w:author="Yi Yang" w:date="2016-10-13T13:09:00Z" w:initials="YY">
    <w:p w14:paraId="5BC161A4" w14:textId="5BC161A4" w:rsidR="002608CA" w:rsidRDefault="002608CA">
      <w:pPr>
        <w:pStyle w:val="CommentText"/>
      </w:pPr>
      <w:r>
        <w:rPr>
          <w:rStyle w:val="CommentReference"/>
        </w:rPr>
        <w:annotationRef/>
      </w:r>
      <w:r>
        <w:t xml:space="preserve">is there implication for this? </w:t>
      </w:r>
    </w:p>
  </w:comment>
  <w:comment w:id="18" w:author="Yi Yang" w:date="2016-10-13T15:13:00Z" w:initials="YY">
    <w:p w14:paraId="50F8A207" w14:textId="50F8A207" w:rsidR="002608CA" w:rsidRDefault="002608CA">
      <w:pPr>
        <w:pStyle w:val="CommentText"/>
      </w:pPr>
      <w:r>
        <w:rPr>
          <w:rStyle w:val="CommentReference"/>
        </w:rPr>
        <w:annotationRef/>
      </w:r>
      <w:r>
        <w:t>nvm, there is huge section discussing this later.</w:t>
      </w:r>
    </w:p>
  </w:comment>
  <w:comment w:id="21" w:author="Jeffrey Stall" w:date="2016-10-17T09:25:00Z" w:initials="JS©">
    <w:p w14:paraId="027FF256" w14:textId="25B5A77B" w:rsidR="002608CA" w:rsidRDefault="002608CA">
      <w:pPr>
        <w:pStyle w:val="CommentText"/>
      </w:pPr>
      <w:r>
        <w:rPr>
          <w:rStyle w:val="CommentReference"/>
        </w:rPr>
        <w:annotationRef/>
      </w:r>
      <w:r>
        <w:t>What are the implications here? Are you asking for a feature from the Xaml / Composition team? I think that this might be a good candidate for using Composition’s “shared device” proposal for custom rendering.</w:t>
      </w:r>
    </w:p>
  </w:comment>
  <w:comment w:id="22" w:author="Jared Henderson" w:date="2016-10-17T10:19:00Z" w:initials="JH">
    <w:p w14:paraId="4AFCBABA" w14:textId="62E08367" w:rsidR="002608CA" w:rsidRDefault="002608CA">
      <w:pPr>
        <w:pStyle w:val="CommentText"/>
      </w:pPr>
      <w:r>
        <w:rPr>
          <w:rStyle w:val="CommentReference"/>
        </w:rPr>
        <w:annotationRef/>
      </w:r>
      <w:r>
        <w:t>Not asking for a feature; merely pointing out that display happens on-demand in a very fluid way on iOS, so we need to support that within WinObjC.  There’s no easy way to build that directly on Measure/Arrange though – so we’ll continue to track ‘dirty’ state and perform on-demand rendering within CoreAnimation/CALayer.</w:t>
      </w:r>
    </w:p>
  </w:comment>
  <w:comment w:id="23" w:author="Mike Hillberg" w:date="2016-10-19T16:05:00Z" w:initials="MH">
    <w:p w14:paraId="2EF319E9" w14:textId="6C2CB66F" w:rsidR="002608CA" w:rsidRDefault="002608CA">
      <w:pPr>
        <w:pStyle w:val="CommentText"/>
      </w:pPr>
      <w:r>
        <w:rPr>
          <w:rStyle w:val="CommentReference"/>
        </w:rPr>
        <w:annotationRef/>
      </w:r>
      <w:r>
        <w:t>Love to understand this in more detail (an illustrative example).</w:t>
      </w:r>
    </w:p>
  </w:comment>
  <w:comment w:id="24" w:author="Jeffrey Stall" w:date="2016-10-17T09:38:00Z" w:initials="JS©">
    <w:p w14:paraId="1EBE90B2" w14:textId="54E8C0D6" w:rsidR="002608CA" w:rsidRDefault="002608CA">
      <w:pPr>
        <w:pStyle w:val="CommentText"/>
      </w:pPr>
      <w:r>
        <w:rPr>
          <w:rStyle w:val="CommentReference"/>
        </w:rPr>
        <w:annotationRef/>
      </w:r>
      <w:r>
        <w:t>It would be helpful to show what the corresponding Xaml markup and controls will look like, and what an Islandwood Xaml-derived control (like IslandButton : Xaml.Button) would look like.</w:t>
      </w:r>
    </w:p>
  </w:comment>
  <w:comment w:id="25" w:author="Jared Henderson" w:date="2016-10-17T10:20:00Z" w:initials="JH">
    <w:p w14:paraId="1FB29D41" w14:textId="745B41BA" w:rsidR="002608CA" w:rsidRDefault="002608CA">
      <w:pPr>
        <w:pStyle w:val="CommentText"/>
      </w:pPr>
      <w:r>
        <w:rPr>
          <w:rStyle w:val="CommentReference"/>
        </w:rPr>
        <w:annotationRef/>
      </w:r>
      <w:r>
        <w:rPr>
          <w:rStyle w:val="CommentReference"/>
        </w:rPr>
        <w:t>I don’t drill into that here, because section 2.2 covers the existing design.  Section 3.3 covers what our UIKit implementation will look like going forward.</w:t>
      </w:r>
    </w:p>
  </w:comment>
  <w:comment w:id="27" w:author="Jeffrey Stall" w:date="2016-10-17T09:26:00Z" w:initials="JS©">
    <w:p w14:paraId="589FD78E" w14:textId="3CB50302" w:rsidR="002608CA" w:rsidRDefault="002608CA">
      <w:pPr>
        <w:pStyle w:val="CommentText"/>
      </w:pPr>
      <w:r>
        <w:rPr>
          <w:rStyle w:val="CommentReference"/>
        </w:rPr>
        <w:annotationRef/>
      </w:r>
      <w:r>
        <w:t>I’m a little unclear what you’re recommending about maintaining and what you’re recommending should change.</w:t>
      </w:r>
    </w:p>
    <w:p w14:paraId="074129DD" w14:textId="12C27440" w:rsidR="002608CA" w:rsidRDefault="002608CA">
      <w:pPr>
        <w:pStyle w:val="CommentText"/>
      </w:pPr>
    </w:p>
    <w:p w14:paraId="1B628872" w14:textId="7182DF77" w:rsidR="002608CA" w:rsidRDefault="002608CA">
      <w:pPr>
        <w:pStyle w:val="CommentText"/>
      </w:pPr>
      <w:r>
        <w:t>Today, creating and maintaining all of these objects has a large CPU and memory cost, and it’s unclear whether this is the best tradeoff. If we get rid of CATransactions and make iOS a direct pass-through to Xaml / Composition, a lot of this cost goes away. There’s also a marshaling cost of moving stuff like bitmaps, text, and custom drawing through the intermediate formats.</w:t>
      </w:r>
    </w:p>
    <w:p w14:paraId="2CA8004E" w14:textId="77777777" w:rsidR="002608CA" w:rsidRDefault="002608CA">
      <w:pPr>
        <w:pStyle w:val="CommentText"/>
      </w:pPr>
    </w:p>
    <w:p w14:paraId="48F27A1D" w14:textId="033F40DD" w:rsidR="002608CA" w:rsidRDefault="002608CA">
      <w:pPr>
        <w:pStyle w:val="CommentText"/>
      </w:pPr>
      <w:r>
        <w:t>I’m not sure if this is the right tradeoff, but some performance analysis would be very helpful here. Otherwise, we could do an enormous amount of work, and still have something that will never give a comparable experience to native iOS (on iPhone / iPad) or UWP applications (on Windows devices).</w:t>
      </w:r>
    </w:p>
  </w:comment>
  <w:comment w:id="28" w:author="Jared Henderson" w:date="2016-10-17T10:21:00Z" w:initials="JH">
    <w:p w14:paraId="6EE1152C" w14:textId="77777777" w:rsidR="002608CA" w:rsidRDefault="002608CA">
      <w:pPr>
        <w:pStyle w:val="CommentText"/>
        <w:rPr>
          <w:rStyle w:val="CommentReference"/>
        </w:rPr>
      </w:pPr>
      <w:r>
        <w:rPr>
          <w:rStyle w:val="CommentReference"/>
        </w:rPr>
        <w:t xml:space="preserve">Section 3 lays out my recommended design going forward (section 2.2 is merely here to call out the key points of the current design).  </w:t>
      </w:r>
    </w:p>
    <w:p w14:paraId="5B3F7933" w14:textId="77777777" w:rsidR="002608CA" w:rsidRDefault="002608CA">
      <w:pPr>
        <w:pStyle w:val="CommentText"/>
        <w:rPr>
          <w:rStyle w:val="CommentReference"/>
        </w:rPr>
      </w:pPr>
    </w:p>
    <w:p w14:paraId="19822723" w14:textId="75D8553D" w:rsidR="002608CA" w:rsidRDefault="002608CA">
      <w:pPr>
        <w:pStyle w:val="CommentText"/>
      </w:pPr>
      <w:r>
        <w:rPr>
          <w:rStyle w:val="CommentReference"/>
        </w:rPr>
        <w:annotationRef/>
      </w:r>
      <w:r>
        <w:rPr>
          <w:rStyle w:val="CommentReference"/>
        </w:rPr>
        <w:t>This doc attempts to demonstrate why a ‘direct pass-through’ to Xaml/UIComposition is not feasible in most cases.  We are aware of some marshaling costs, extra bitmap copies, etc. but that will be addressed after our move to D2D for our CoreGraphics implementation.</w:t>
      </w:r>
      <w:r>
        <w:t xml:space="preserve">  </w:t>
      </w:r>
    </w:p>
    <w:p w14:paraId="5742B4E3" w14:textId="60593E19" w:rsidR="002608CA" w:rsidRDefault="002608CA">
      <w:pPr>
        <w:pStyle w:val="CommentText"/>
      </w:pPr>
    </w:p>
    <w:p w14:paraId="5AB034E0" w14:textId="1FC58387" w:rsidR="002608CA" w:rsidRDefault="002608CA">
      <w:pPr>
        <w:pStyle w:val="CommentText"/>
      </w:pPr>
      <w:r>
        <w:t xml:space="preserve">I agree that perf measurements would be helpful, but we don’t have them yet.  Oliver is planning to take some measurements pre/post refactor.  Keep in mind that the refactor laid out in section 3.0 is not </w:t>
      </w:r>
      <w:r w:rsidRPr="00D617FE">
        <w:rPr>
          <w:b/>
        </w:rPr>
        <w:t>that</w:t>
      </w:r>
      <w:r w:rsidRPr="00D617FE">
        <w:rPr>
          <w:i w:val="0"/>
        </w:rPr>
        <w:t xml:space="preserve"> costly</w:t>
      </w:r>
      <w:r>
        <w:rPr>
          <w:i w:val="0"/>
        </w:rPr>
        <w:t>, and it simplifies a lot of the design, setting us up for an easier chance at tackling perf bottlenecks going forward.</w:t>
      </w:r>
    </w:p>
  </w:comment>
  <w:comment w:id="30" w:author="Jeffrey Stall" w:date="2016-10-17T09:31:00Z" w:initials="JS©">
    <w:p w14:paraId="7945CB55" w14:textId="455C1897" w:rsidR="002608CA" w:rsidRDefault="002608CA">
      <w:pPr>
        <w:pStyle w:val="CommentText"/>
      </w:pPr>
      <w:r>
        <w:rPr>
          <w:rStyle w:val="CommentReference"/>
        </w:rPr>
        <w:annotationRef/>
      </w:r>
      <w:r>
        <w:rPr>
          <w:rStyle w:val="CommentReference"/>
        </w:rPr>
        <w:t>Could you modify the diagram to show individual objects (UILabel / UIImage / etc.) as individual diagrams? The diagram below seems rather complicated, and the vertical orientation makes it confusing about peer relationships (“has-a”) vs. derivation relationships (“is-a”).</w:t>
      </w:r>
    </w:p>
  </w:comment>
  <w:comment w:id="31" w:author="Jared Henderson" w:date="2016-10-17T12:26:00Z" w:initials="JH">
    <w:p w14:paraId="170E2996" w14:textId="4A08D640" w:rsidR="002608CA" w:rsidRDefault="002608CA">
      <w:pPr>
        <w:pStyle w:val="CommentText"/>
      </w:pPr>
      <w:r>
        <w:rPr>
          <w:rStyle w:val="CommentReference"/>
        </w:rPr>
        <w:annotationRef/>
      </w:r>
      <w:r>
        <w:t xml:space="preserve">I will update as I have time, but for now, there are only two ‘is-as’ represented by the empty arrow.  </w:t>
      </w:r>
    </w:p>
  </w:comment>
  <w:comment w:id="33" w:author="Ashwini Varma" w:date="2016-10-17T21:48:00Z" w:initials="AV">
    <w:p w14:paraId="14F27CCC" w14:textId="144C5431" w:rsidR="002608CA" w:rsidRDefault="002608CA">
      <w:pPr>
        <w:pStyle w:val="CommentText"/>
      </w:pPr>
      <w:r>
        <w:rPr>
          <w:rStyle w:val="CommentReference"/>
        </w:rPr>
        <w:annotationRef/>
      </w:r>
      <w:r>
        <w:t>Can you give an example of when this is used?</w:t>
      </w:r>
    </w:p>
  </w:comment>
  <w:comment w:id="34" w:author="Jared Henderson" w:date="2016-10-18T11:35:00Z" w:initials="JH">
    <w:p w14:paraId="6E82B948" w14:textId="1274BC08" w:rsidR="002608CA" w:rsidRDefault="002608CA">
      <w:pPr>
        <w:pStyle w:val="CommentText"/>
      </w:pPr>
      <w:r>
        <w:rPr>
          <w:rStyle w:val="CommentReference"/>
        </w:rPr>
        <w:annotationRef/>
      </w:r>
      <w:r>
        <w:t>Any time you create a CALayer with no contents.</w:t>
      </w:r>
    </w:p>
  </w:comment>
  <w:comment w:id="35" w:author="Jeffrey Stall" w:date="2016-10-07T08:30:00Z" w:initials="JS©">
    <w:p w14:paraId="1728AB6A" w14:textId="2922FE89" w:rsidR="002608CA" w:rsidRDefault="002608CA">
      <w:pPr>
        <w:pStyle w:val="CommentText"/>
      </w:pPr>
      <w:r>
        <w:rPr>
          <w:rStyle w:val="CommentReference"/>
        </w:rPr>
        <w:annotationRef/>
      </w:r>
      <w:r>
        <w:rPr>
          <w:rStyle w:val="CommentReference"/>
        </w:rPr>
        <w:t>Could you expand the details here?</w:t>
      </w:r>
    </w:p>
  </w:comment>
  <w:comment w:id="36" w:author="Jared Henderson" w:date="2016-10-07T11:14:00Z" w:initials="JH">
    <w:p w14:paraId="1BE84E19" w14:textId="340177FA" w:rsidR="002608CA" w:rsidRDefault="002608CA">
      <w:pPr>
        <w:pStyle w:val="CommentText"/>
      </w:pPr>
      <w:r>
        <w:rPr>
          <w:rStyle w:val="CommentReference"/>
        </w:rPr>
        <w:annotationRef/>
      </w:r>
      <w:r>
        <w:t>Added a more details; let me know if it’s still unclear.</w:t>
      </w:r>
    </w:p>
  </w:comment>
  <w:comment w:id="37" w:author="Jeffrey Stall" w:date="2016-10-17T09:35:00Z" w:initials="JS©">
    <w:p w14:paraId="37961E5E" w14:textId="69504D90" w:rsidR="002608CA" w:rsidRDefault="002608CA">
      <w:pPr>
        <w:pStyle w:val="CommentText"/>
      </w:pPr>
      <w:r>
        <w:rPr>
          <w:rStyle w:val="CommentReference"/>
        </w:rPr>
        <w:annotationRef/>
      </w:r>
      <w:r>
        <w:rPr>
          <w:rStyle w:val="CommentReference"/>
        </w:rPr>
        <w:t>I’m still confused. Why does something without any content require a rectangle?</w:t>
      </w:r>
    </w:p>
  </w:comment>
  <w:comment w:id="38" w:author="Jared Henderson" w:date="2016-10-17T10:15:00Z" w:initials="JH">
    <w:p w14:paraId="324B0821" w14:textId="4031202D" w:rsidR="002608CA" w:rsidRDefault="002608CA">
      <w:pPr>
        <w:pStyle w:val="CommentText"/>
      </w:pPr>
      <w:r>
        <w:rPr>
          <w:rStyle w:val="CommentReference"/>
        </w:rPr>
        <w:annotationRef/>
      </w:r>
      <w:r>
        <w:t>The layer may have a background even though it doesn’t have any rendered content, which also means that it needs to take part in touch input.</w:t>
      </w:r>
    </w:p>
  </w:comment>
  <w:comment w:id="41" w:author="Jeffrey Stall" w:date="2016-10-17T09:36:00Z" w:initials="JS©">
    <w:p w14:paraId="0BA1FC7B" w14:textId="509E2B9A" w:rsidR="002608CA" w:rsidRDefault="002608CA">
      <w:pPr>
        <w:pStyle w:val="CommentText"/>
      </w:pPr>
      <w:r>
        <w:rPr>
          <w:rStyle w:val="CommentReference"/>
        </w:rPr>
        <w:annotationRef/>
      </w:r>
      <w:r>
        <w:t>When does this transition happen? Is it when an application overrides UIView:draw()? Does it need to be declared in advance in Xaml markup?</w:t>
      </w:r>
    </w:p>
  </w:comment>
  <w:comment w:id="42" w:author="Jared Henderson" w:date="2016-10-17T10:29:00Z" w:initials="JH">
    <w:p w14:paraId="3AA22E38" w14:textId="630B96A6" w:rsidR="002608CA" w:rsidRDefault="002608CA">
      <w:pPr>
        <w:pStyle w:val="CommentText"/>
      </w:pPr>
      <w:r>
        <w:rPr>
          <w:rStyle w:val="CommentReference"/>
        </w:rPr>
        <w:annotationRef/>
      </w:r>
      <w:r>
        <w:t>All custom drawing is controlled by Core Animation/UIKit.  See section 3.3.6 which covers how this is handled in UIKit controls post-refactor.</w:t>
      </w:r>
    </w:p>
  </w:comment>
  <w:comment w:id="45" w:author="Dave Lamb" w:date="2016-10-04T16:43:00Z" w:initials="DL">
    <w:p w14:paraId="7CACE8AE" w14:textId="7CACE8AE" w:rsidR="002608CA" w:rsidRDefault="002608CA">
      <w:pPr>
        <w:pStyle w:val="CommentText"/>
      </w:pPr>
      <w:r>
        <w:rPr>
          <w:rStyle w:val="CommentReference"/>
        </w:rPr>
        <w:annotationRef/>
      </w:r>
      <w:r>
        <w:t>This isn't limited to just transition animations, but anything that involves CATransactions. Currently we're not guaranteed all animations begin at the same time, or a Storyboard::Completed event happens after any other CATransaction that was queued at the same time. That is to say, we shouldn't rely on moving to Frame::Navigate to solve this problem. :)</w:t>
      </w:r>
    </w:p>
  </w:comment>
  <w:comment w:id="46" w:author="Jared Henderson" w:date="2016-10-04T16:51:00Z" w:initials="JH">
    <w:p w14:paraId="5516E6E3" w14:textId="4DCD1735" w:rsidR="002608CA" w:rsidRDefault="002608CA">
      <w:pPr>
        <w:pStyle w:val="CommentText"/>
      </w:pPr>
      <w:r>
        <w:rPr>
          <w:rStyle w:val="CommentReference"/>
        </w:rPr>
        <w:annotationRef/>
      </w:r>
      <w:r>
        <w:rPr>
          <w:rStyle w:val="CommentReference"/>
        </w:rPr>
        <w:t>I think you’re referring to a separate animation-timing issue that needs more detailed analysis.  I am specifically talking about the overhead around our transition animations, which I do think could be simplified.</w:t>
      </w:r>
    </w:p>
  </w:comment>
  <w:comment w:id="47" w:author="Jared Henderson" w:date="2016-10-05T07:43:00Z" w:initials="JH">
    <w:p w14:paraId="5D01B91F" w14:textId="24C2677B" w:rsidR="002608CA" w:rsidRDefault="002608CA">
      <w:pPr>
        <w:pStyle w:val="CommentText"/>
      </w:pPr>
      <w:r>
        <w:rPr>
          <w:rStyle w:val="CommentReference"/>
        </w:rPr>
        <w:annotationRef/>
      </w:r>
      <w:r>
        <w:t>We should file a bug on the issue you’re referring to, though.  It should be easier to fix post-refactor.</w:t>
      </w:r>
    </w:p>
  </w:comment>
  <w:comment w:id="50" w:author="Mike Hillberg" w:date="2016-10-19T16:37:00Z" w:initials="MH">
    <w:p w14:paraId="2D748BF2" w14:textId="0E6BF878" w:rsidR="002608CA" w:rsidRDefault="002608CA">
      <w:pPr>
        <w:pStyle w:val="CommentText"/>
      </w:pPr>
      <w:r>
        <w:rPr>
          <w:rStyle w:val="CommentReference"/>
        </w:rPr>
        <w:annotationRef/>
      </w:r>
      <w:r>
        <w:rPr>
          <w:rStyle w:val="CommentReference"/>
        </w:rPr>
        <w:t>I’m not sure what this is referring to.  Measure/Arrange are very dynamic.</w:t>
      </w:r>
    </w:p>
  </w:comment>
  <w:comment w:id="51" w:author="Jared Henderson" w:date="2016-10-24T12:25:00Z" w:initials="JH">
    <w:p w14:paraId="637C46B6" w14:textId="7C8CC842" w:rsidR="002608CA" w:rsidRDefault="002608CA">
      <w:pPr>
        <w:pStyle w:val="CommentText"/>
      </w:pPr>
      <w:r>
        <w:rPr>
          <w:rStyle w:val="CommentReference"/>
        </w:rPr>
        <w:annotationRef/>
      </w:r>
      <w:r>
        <w:t xml:space="preserve">I’ll update the phrasing here or delete the comparison to Xaml;we could probably build a similar system with measure/arrange, but it’s unclear if it’s possible to have full feature fidelity, </w:t>
      </w:r>
    </w:p>
  </w:comment>
  <w:comment w:id="52" w:author="Mike Hillberg" w:date="2016-10-19T16:38:00Z" w:initials="MH">
    <w:p w14:paraId="114EB387" w14:textId="7A10F75F" w:rsidR="002608CA" w:rsidRDefault="002608CA">
      <w:pPr>
        <w:pStyle w:val="CommentText"/>
      </w:pPr>
      <w:r>
        <w:rPr>
          <w:rStyle w:val="CommentReference"/>
        </w:rPr>
        <w:annotationRef/>
      </w:r>
      <w:r>
        <w:t>This is straightforward if you’re allowed to write code.  Is that not an option?</w:t>
      </w:r>
    </w:p>
  </w:comment>
  <w:comment w:id="53" w:author="Jared Henderson" w:date="2016-10-24T12:26:00Z" w:initials="JH">
    <w:p w14:paraId="24529C2A" w14:textId="13BAC655" w:rsidR="002608CA" w:rsidRDefault="002608CA">
      <w:pPr>
        <w:pStyle w:val="CommentText"/>
      </w:pPr>
      <w:r>
        <w:rPr>
          <w:rStyle w:val="CommentReference"/>
        </w:rPr>
        <w:annotationRef/>
      </w:r>
      <w:r>
        <w:t>If it’s straightforward, why is it not documented anywhere?  I was never aware that I could call Arrange() on any UIELement to move it within its parent.  Doesn’t that potentially violate/invalidate internally-tracked state by the containing UIElement?</w:t>
      </w:r>
    </w:p>
  </w:comment>
  <w:comment w:id="55" w:author="Mike Hillberg" w:date="2016-10-19T16:40:00Z" w:initials="MH">
    <w:p w14:paraId="7675B66D" w14:textId="3837EA93" w:rsidR="002608CA" w:rsidRDefault="002608CA">
      <w:pPr>
        <w:pStyle w:val="CommentText"/>
      </w:pPr>
      <w:r>
        <w:rPr>
          <w:rStyle w:val="CommentReference"/>
        </w:rPr>
        <w:annotationRef/>
      </w:r>
      <w:r>
        <w:t>IIUC this is because you can only animate properties in Xaml, and the child’s Offset isn’t a property.</w:t>
      </w:r>
    </w:p>
  </w:comment>
  <w:comment w:id="54" w:author="Terry Adams" w:date="2016-10-11T10:32:00Z" w:initials="TA">
    <w:p w14:paraId="53111F26" w14:textId="36B69415" w:rsidR="002608CA" w:rsidRDefault="002608CA">
      <w:pPr>
        <w:pStyle w:val="CommentText"/>
      </w:pPr>
      <w:r>
        <w:rPr>
          <w:rStyle w:val="CommentReference"/>
        </w:rPr>
        <w:annotationRef/>
      </w:r>
      <w:r>
        <w:t>Office does the 0,0 positioning approach so that it has more controls over the animations that are used to initially set positions on screens and for animations during size or orientation changes.</w:t>
      </w:r>
    </w:p>
  </w:comment>
  <w:comment w:id="56" w:author="Yi Yang" w:date="2016-10-13T14:40:00Z" w:initials="YY">
    <w:p w14:paraId="31F7A1C1" w14:textId="31F7A1C1" w:rsidR="002608CA" w:rsidRDefault="002608CA">
      <w:pPr>
        <w:pStyle w:val="CommentText"/>
      </w:pPr>
      <w:r>
        <w:rPr>
          <w:rStyle w:val="CommentReference"/>
        </w:rPr>
        <w:annotationRef/>
      </w:r>
      <w:r>
        <w:t>@Dave, can you give some insight why 1X1 is needed here?</w:t>
      </w:r>
    </w:p>
  </w:comment>
  <w:comment w:id="57" w:author="Jared Henderson" w:date="2016-10-14T11:12:00Z" w:initials="JH">
    <w:p w14:paraId="3E1419FB" w14:textId="19C44F7E" w:rsidR="002608CA" w:rsidRDefault="002608CA">
      <w:pPr>
        <w:pStyle w:val="CommentText"/>
      </w:pPr>
      <w:r>
        <w:rPr>
          <w:rStyle w:val="CommentReference"/>
        </w:rPr>
        <w:annotationRef/>
      </w:r>
      <w:r>
        <w:t>As discussed in the spec review, nobody can currently explain this.  Fortunately, it’s not an issue post-refactor.</w:t>
      </w:r>
    </w:p>
  </w:comment>
  <w:comment w:id="59" w:author="Jeffrey Stall" w:date="2016-10-17T09:40:00Z" w:initials="JS©">
    <w:p w14:paraId="453E52FA" w14:textId="717025D3" w:rsidR="002608CA" w:rsidRDefault="002608CA">
      <w:pPr>
        <w:pStyle w:val="CommentText"/>
      </w:pPr>
      <w:r>
        <w:rPr>
          <w:rStyle w:val="CommentReference"/>
        </w:rPr>
        <w:annotationRef/>
      </w:r>
      <w:r>
        <w:t>These objects are not cheap. Is there any performance data to show how many will be created and what the cost will be?</w:t>
      </w:r>
    </w:p>
  </w:comment>
  <w:comment w:id="60" w:author="Jared Henderson" w:date="2016-10-17T10:32:00Z" w:initials="JH">
    <w:p w14:paraId="4E2FB0D8" w14:textId="5A9C0C17" w:rsidR="002608CA" w:rsidRDefault="002608CA">
      <w:pPr>
        <w:pStyle w:val="CommentText"/>
      </w:pPr>
      <w:r>
        <w:rPr>
          <w:rStyle w:val="CommentReference"/>
        </w:rPr>
        <w:annotationRef/>
      </w:r>
      <w:r>
        <w:t>There are currently 6 per layer/UIElement, and that will remain post-refactor unless we find a better approach.  Do you have any recommendations?</w:t>
      </w:r>
    </w:p>
  </w:comment>
  <w:comment w:id="61" w:author="Jared Henderson" w:date="2016-10-14T11:13:00Z" w:initials="JH">
    <w:p w14:paraId="6BCE60F3" w14:textId="66600BC9" w:rsidR="002608CA" w:rsidRDefault="002608CA">
      <w:pPr>
        <w:pStyle w:val="CommentText"/>
      </w:pPr>
      <w:r>
        <w:rPr>
          <w:rStyle w:val="CommentReference"/>
        </w:rPr>
        <w:annotationRef/>
      </w:r>
      <w:r>
        <w:t xml:space="preserve">TranslateTransforms only support X,Y values, so we don’t currently support CALayer’s transform.translation.Z value.  </w:t>
      </w:r>
      <w:r w:rsidRPr="00AF590D">
        <w:rPr>
          <w:b/>
          <w:highlight w:val="yellow"/>
        </w:rPr>
        <w:t>TODO:</w:t>
      </w:r>
      <w:r w:rsidRPr="00AF590D">
        <w:rPr>
          <w:highlight w:val="yellow"/>
        </w:rPr>
        <w:t xml:space="preserve"> Discuss how we should add support for this in the future</w:t>
      </w:r>
      <w:r>
        <w:rPr>
          <w:highlight w:val="yellow"/>
        </w:rPr>
        <w:t>, although that will likely occur post-refactor</w:t>
      </w:r>
      <w:r w:rsidRPr="00AF590D">
        <w:rPr>
          <w:highlight w:val="yellow"/>
        </w:rPr>
        <w:t>.</w:t>
      </w:r>
    </w:p>
  </w:comment>
  <w:comment w:id="63" w:author="Terry Adams" w:date="2016-10-11T10:39:00Z" w:initials="TA">
    <w:p w14:paraId="0A441317" w14:textId="1C262B71" w:rsidR="002608CA" w:rsidRDefault="002608CA">
      <w:pPr>
        <w:pStyle w:val="CommentText"/>
      </w:pPr>
      <w:r>
        <w:rPr>
          <w:rStyle w:val="CommentReference"/>
        </w:rPr>
        <w:annotationRef/>
      </w:r>
      <w:r>
        <w:t>This doesn’t’ seem to have a link.</w:t>
      </w:r>
    </w:p>
  </w:comment>
  <w:comment w:id="64" w:author="Jared Henderson" w:date="2016-10-12T11:11:00Z" w:initials="JH">
    <w:p w14:paraId="1D0CBCEB" w14:textId="10A8A49D" w:rsidR="002608CA" w:rsidRDefault="002608CA">
      <w:pPr>
        <w:pStyle w:val="CommentText"/>
      </w:pPr>
      <w:r>
        <w:rPr>
          <w:rStyle w:val="CommentReference"/>
        </w:rPr>
        <w:annotationRef/>
      </w:r>
      <w:r>
        <w:t>Thanks; fixed.</w:t>
      </w:r>
    </w:p>
  </w:comment>
  <w:comment w:id="65" w:author="Yi Yang" w:date="2016-10-13T14:44:00Z" w:initials="YY">
    <w:p w14:paraId="04C42FC1" w14:textId="04C42FC1" w:rsidR="002608CA" w:rsidRDefault="002608CA">
      <w:pPr>
        <w:pStyle w:val="CommentText"/>
      </w:pPr>
      <w:r>
        <w:rPr>
          <w:rStyle w:val="CommentReference"/>
        </w:rPr>
        <w:annotationRef/>
      </w:r>
      <w:r>
        <w:t>a special case has been made for UIScrollview because its children is really added into contentElement.</w:t>
      </w:r>
    </w:p>
  </w:comment>
  <w:comment w:id="66" w:author="Jared Henderson" w:date="2016-10-14T11:17:00Z" w:initials="JH">
    <w:p w14:paraId="31AF853E" w14:textId="5E5DAAD8" w:rsidR="002608CA" w:rsidRDefault="002608CA">
      <w:pPr>
        <w:pStyle w:val="CommentText"/>
      </w:pPr>
      <w:r>
        <w:rPr>
          <w:rStyle w:val="CommentReference"/>
        </w:rPr>
        <w:annotationRef/>
      </w:r>
      <w:r>
        <w:t>Thanks; I added a sentence about this.</w:t>
      </w:r>
    </w:p>
  </w:comment>
  <w:comment w:id="67" w:author="Oliver Saal" w:date="2016-10-13T11:17:00Z" w:initials="OS">
    <w:p w14:paraId="352B6F7A" w14:textId="16C4E08E" w:rsidR="002608CA" w:rsidRDefault="002608CA">
      <w:pPr>
        <w:pStyle w:val="CommentText"/>
      </w:pPr>
      <w:r>
        <w:rPr>
          <w:rStyle w:val="CommentReference"/>
        </w:rPr>
        <w:annotationRef/>
      </w:r>
      <w:r>
        <w:t>I would find this useful especially when thinking over test plan/regression coverage</w:t>
      </w:r>
    </w:p>
  </w:comment>
  <w:comment w:id="68" w:author="Jared Henderson" w:date="2016-10-13T15:19:00Z" w:initials="JH">
    <w:p w14:paraId="57C3DE1D" w14:textId="1F65BF2A" w:rsidR="002608CA" w:rsidRDefault="002608CA">
      <w:pPr>
        <w:pStyle w:val="CommentText"/>
      </w:pPr>
      <w:r>
        <w:rPr>
          <w:rStyle w:val="CommentReference"/>
        </w:rPr>
        <w:annotationRef/>
      </w:r>
      <w:r>
        <w:t>This is around how it’s rendered today (vs. post-refactor which is covered below).  Do you think that’s worth spending time on?</w:t>
      </w:r>
    </w:p>
  </w:comment>
  <w:comment w:id="71" w:author="Dave Lamb" w:date="2016-10-04T17:01:00Z" w:initials="DL">
    <w:p w14:paraId="333985A7" w14:textId="77777777" w:rsidR="002608CA" w:rsidRDefault="002608CA" w:rsidP="002C5CBC">
      <w:pPr>
        <w:pStyle w:val="CommentText"/>
      </w:pPr>
      <w:r>
        <w:rPr>
          <w:rStyle w:val="CommentReference"/>
        </w:rPr>
        <w:annotationRef/>
      </w:r>
      <w:r>
        <w:t>+1</w:t>
      </w:r>
    </w:p>
  </w:comment>
  <w:comment w:id="72" w:author="Jared Henderson" w:date="2016-10-13T17:43:00Z" w:initials="JH">
    <w:p w14:paraId="40C92B37" w14:textId="77777777" w:rsidR="002608CA" w:rsidRDefault="002608CA" w:rsidP="002C5CBC">
      <w:pPr>
        <w:pStyle w:val="CommentText"/>
      </w:pPr>
      <w:r>
        <w:rPr>
          <w:rStyle w:val="CommentReference"/>
        </w:rPr>
        <w:annotationRef/>
      </w:r>
      <w:r>
        <w:t>Dave says this is from ‘hard comp borders’ that we set on *all* of our CALayerXaml instances.  It was apparently added for the MM app, and we may need it post-refactor on some of our layer types.  Maybe we will just need to set it on the CoreAnimation::Layer type but keep it unset for any sublayers that we add to them.</w:t>
      </w:r>
    </w:p>
  </w:comment>
  <w:comment w:id="73" w:author="Oliver Saal" w:date="2016-10-13T11:20:00Z" w:initials="OS">
    <w:p w14:paraId="5F7D0AB9" w14:textId="5B584361" w:rsidR="002608CA" w:rsidRDefault="002608CA">
      <w:pPr>
        <w:pStyle w:val="CommentText"/>
      </w:pPr>
      <w:r>
        <w:rPr>
          <w:rStyle w:val="CommentReference"/>
        </w:rPr>
        <w:annotationRef/>
      </w:r>
      <w:r>
        <w:t>All FrameworkEements (e.g. button) will need to support these CALayer properties:</w:t>
      </w:r>
    </w:p>
    <w:p w14:paraId="34E2F546" w14:textId="77777777" w:rsidR="002608CA" w:rsidRDefault="002608CA">
      <w:pPr>
        <w:pStyle w:val="CommentText"/>
      </w:pPr>
    </w:p>
    <w:p w14:paraId="1D431DA9" w14:textId="59DB55C5" w:rsidR="002608CA" w:rsidRDefault="002608CA" w:rsidP="000E39D5">
      <w:pPr>
        <w:pStyle w:val="CommentText"/>
        <w:numPr>
          <w:ilvl w:val="0"/>
          <w:numId w:val="31"/>
        </w:numPr>
      </w:pPr>
      <w:r>
        <w:t xml:space="preserve"> frame (size)</w:t>
      </w:r>
    </w:p>
    <w:p w14:paraId="7FB305E9" w14:textId="1B0D0152" w:rsidR="002608CA" w:rsidRDefault="002608CA" w:rsidP="000E39D5">
      <w:pPr>
        <w:pStyle w:val="CommentText"/>
        <w:numPr>
          <w:ilvl w:val="0"/>
          <w:numId w:val="31"/>
        </w:numPr>
      </w:pPr>
      <w:r>
        <w:t xml:space="preserve"> Content (mostly image content)</w:t>
      </w:r>
    </w:p>
    <w:p w14:paraId="040489D8" w14:textId="43966AEC" w:rsidR="002608CA" w:rsidRDefault="002608CA" w:rsidP="000E39D5">
      <w:pPr>
        <w:pStyle w:val="CommentText"/>
        <w:numPr>
          <w:ilvl w:val="0"/>
          <w:numId w:val="31"/>
        </w:numPr>
      </w:pPr>
      <w:r>
        <w:t xml:space="preserve"> gravity</w:t>
      </w:r>
    </w:p>
    <w:p w14:paraId="25076941" w14:textId="6F0C1E8B" w:rsidR="002608CA" w:rsidRDefault="002608CA" w:rsidP="000E39D5">
      <w:pPr>
        <w:pStyle w:val="CommentText"/>
        <w:numPr>
          <w:ilvl w:val="0"/>
          <w:numId w:val="31"/>
        </w:numPr>
      </w:pPr>
      <w:r>
        <w:t>cornerRadius (rounded corners)</w:t>
      </w:r>
    </w:p>
    <w:p w14:paraId="54327124" w14:textId="1EE5D482" w:rsidR="002608CA" w:rsidRDefault="002608CA" w:rsidP="000E39D5">
      <w:pPr>
        <w:pStyle w:val="CommentText"/>
        <w:numPr>
          <w:ilvl w:val="0"/>
          <w:numId w:val="31"/>
        </w:numPr>
      </w:pPr>
      <w:r>
        <w:t xml:space="preserve"> border/borderColor</w:t>
      </w:r>
    </w:p>
    <w:p w14:paraId="0A238A8B" w14:textId="5F35AB97" w:rsidR="002608CA" w:rsidRDefault="002608CA" w:rsidP="000E39D5">
      <w:pPr>
        <w:pStyle w:val="CommentText"/>
        <w:numPr>
          <w:ilvl w:val="0"/>
          <w:numId w:val="31"/>
        </w:numPr>
      </w:pPr>
      <w:r>
        <w:t>backgroundColor</w:t>
      </w:r>
    </w:p>
    <w:p w14:paraId="161E7001" w14:textId="7289C226" w:rsidR="002608CA" w:rsidRDefault="002608CA" w:rsidP="000E39D5">
      <w:pPr>
        <w:pStyle w:val="CommentText"/>
        <w:numPr>
          <w:ilvl w:val="0"/>
          <w:numId w:val="31"/>
        </w:numPr>
      </w:pPr>
      <w:r>
        <w:t>shadows</w:t>
      </w:r>
    </w:p>
    <w:p w14:paraId="7CCA6CB4" w14:textId="36DEC149" w:rsidR="002608CA" w:rsidRDefault="002608CA">
      <w:pPr>
        <w:pStyle w:val="CommentText"/>
      </w:pPr>
    </w:p>
    <w:p w14:paraId="1AA9CB7D" w14:textId="1F3E66D7" w:rsidR="002608CA" w:rsidRDefault="002608CA">
      <w:pPr>
        <w:pStyle w:val="CommentText"/>
      </w:pPr>
      <w:r>
        <w:t>How do we do this for stock XAML controls,. for Xib2Xaml support, which may not support these out of the box?</w:t>
      </w:r>
    </w:p>
    <w:p w14:paraId="5477A299" w14:textId="6B5440CA" w:rsidR="002608CA" w:rsidRDefault="002608CA">
      <w:pPr>
        <w:pStyle w:val="CommentText"/>
      </w:pPr>
    </w:p>
    <w:p w14:paraId="1A4670E8" w14:textId="7DB36FB2" w:rsidR="002608CA" w:rsidRDefault="002608CA">
      <w:pPr>
        <w:pStyle w:val="CommentText"/>
      </w:pPr>
      <w:r>
        <w:t>Was the LayerProxy idea designed to remedy this support? Does the LayerProxy provide some XAML markup surrounding the XAML control or is that all embedded within the control itself?</w:t>
      </w:r>
    </w:p>
  </w:comment>
  <w:comment w:id="74" w:author="Jared Henderson" w:date="2016-10-13T15:21:00Z" w:initials="JH">
    <w:p w14:paraId="2A1E947A" w14:textId="0DD3451A" w:rsidR="002608CA" w:rsidRDefault="002608CA">
      <w:pPr>
        <w:pStyle w:val="CommentText"/>
      </w:pPr>
      <w:r>
        <w:rPr>
          <w:rStyle w:val="CommentReference"/>
        </w:rPr>
        <w:annotationRef/>
      </w:r>
      <w:r>
        <w:rPr>
          <w:rStyle w:val="CommentReference"/>
        </w:rPr>
        <w:t>Yes, these (and more)</w:t>
      </w:r>
      <w:r>
        <w:t xml:space="preserve"> are all handled by the LayerCoordinator (aside from border/shadows because neither of them are supported in the existing codebase, and are therefore left unimplemented in the refactor).</w:t>
      </w:r>
    </w:p>
    <w:p w14:paraId="074EA795" w14:textId="1319E296" w:rsidR="002608CA" w:rsidRDefault="002608CA">
      <w:pPr>
        <w:pStyle w:val="CommentText"/>
      </w:pPr>
    </w:p>
    <w:p w14:paraId="631649C4" w14:textId="67B1C866" w:rsidR="002608CA" w:rsidRDefault="002608CA">
      <w:pPr>
        <w:pStyle w:val="CommentText"/>
      </w:pPr>
      <w:r>
        <w:t>Also, the ‘content’ will be added in front of the UIElement content – see ‘Xaml-Augmented rendering’ in section 3.3.6.</w:t>
      </w:r>
    </w:p>
  </w:comment>
  <w:comment w:id="75" w:author="Oliver Saal" w:date="2016-10-13T11:29:00Z" w:initials="OS">
    <w:p w14:paraId="16F972D0" w14:textId="2BB0A8EC" w:rsidR="002608CA" w:rsidRDefault="002608CA">
      <w:pPr>
        <w:pStyle w:val="CommentText"/>
      </w:pPr>
      <w:r>
        <w:rPr>
          <w:rStyle w:val="CommentReference"/>
        </w:rPr>
        <w:annotationRef/>
      </w:r>
      <w:r>
        <w:t>Every control will need to have a XAML &lt;canvas&gt; as its sublayer root? If apps don’t use this sublayer support, every control may have an unused node.</w:t>
      </w:r>
    </w:p>
    <w:p w14:paraId="334D1EAE" w14:textId="162EB107" w:rsidR="002608CA" w:rsidRDefault="002608CA">
      <w:pPr>
        <w:pStyle w:val="CommentText"/>
      </w:pPr>
    </w:p>
    <w:p w14:paraId="507EE356" w14:textId="3CE12F64" w:rsidR="002608CA" w:rsidRDefault="002608CA">
      <w:pPr>
        <w:pStyle w:val="CommentText"/>
      </w:pPr>
      <w:r>
        <w:t>Would this &lt;canvas&gt; serve the core purpose of CALayerXaml with its layerContent + children?</w:t>
      </w:r>
    </w:p>
  </w:comment>
  <w:comment w:id="76" w:author="Jared Henderson" w:date="2016-10-13T15:21:00Z" w:initials="JH">
    <w:p w14:paraId="71E4A103" w14:textId="41AB2DE6" w:rsidR="002608CA" w:rsidRDefault="002608CA">
      <w:pPr>
        <w:pStyle w:val="CommentText"/>
      </w:pPr>
      <w:r>
        <w:rPr>
          <w:rStyle w:val="CommentReference"/>
        </w:rPr>
        <w:annotationRef/>
      </w:r>
      <w:r>
        <w:t>As called out below, the canvas is added on demand only when needed.</w:t>
      </w:r>
    </w:p>
  </w:comment>
  <w:comment w:id="77" w:author="Ashwini Varma" w:date="2016-10-17T22:43:00Z" w:initials="AV">
    <w:p w14:paraId="38830981" w14:textId="375FB90B" w:rsidR="002608CA" w:rsidRDefault="002608CA">
      <w:pPr>
        <w:pStyle w:val="CommentText"/>
      </w:pPr>
      <w:r>
        <w:rPr>
          <w:rStyle w:val="CommentReference"/>
        </w:rPr>
        <w:annotationRef/>
      </w:r>
      <w:r>
        <w:t>does this mean - if XAML + composition - extend themselves to support this - then we will expose it? Or are you saying if at the Islandwood layer we support it using canvas/grid then we'll expose it?</w:t>
      </w:r>
    </w:p>
  </w:comment>
  <w:comment w:id="78" w:author="Jared Henderson" w:date="2016-10-18T11:36:00Z" w:initials="JH">
    <w:p w14:paraId="22187A17" w14:textId="0757C20A" w:rsidR="002608CA" w:rsidRDefault="002608CA" w:rsidP="00C843EF">
      <w:pPr>
        <w:pStyle w:val="CommentText"/>
        <w:spacing w:line="240" w:lineRule="auto"/>
      </w:pPr>
      <w:r>
        <w:rPr>
          <w:rStyle w:val="CommentReference"/>
        </w:rPr>
        <w:annotationRef/>
      </w:r>
      <w:r>
        <w:t xml:space="preserve">Any time we want to support this on one of our UIKit control implementations, we’ll implement the ILayer interface.  See sections 3.2.2 and 3.3.5.  </w:t>
      </w:r>
    </w:p>
  </w:comment>
  <w:comment w:id="80" w:author="Jeffrey Stall" w:date="2016-10-17T09:43:00Z" w:initials="JS©">
    <w:p w14:paraId="1E32ABC2" w14:textId="0B1796A2" w:rsidR="002608CA" w:rsidRDefault="002608CA">
      <w:pPr>
        <w:pStyle w:val="CommentText"/>
      </w:pPr>
      <w:r>
        <w:rPr>
          <w:rStyle w:val="CommentReference"/>
        </w:rPr>
        <w:annotationRef/>
      </w:r>
      <w:r>
        <w:t>Can you clearly identify what will be supported (like CALayer.borderWidth and CALayer.insertSublayer) and what won’t be supported (like CALayer.shadowColor and CAEmitterLayer)?</w:t>
      </w:r>
    </w:p>
  </w:comment>
  <w:comment w:id="81" w:author="Oliver Saal" w:date="2016-10-13T11:45:00Z" w:initials="OS">
    <w:p w14:paraId="55211838" w14:textId="6100473A" w:rsidR="002608CA" w:rsidRDefault="002608CA">
      <w:pPr>
        <w:pStyle w:val="CommentText"/>
      </w:pPr>
      <w:r>
        <w:rPr>
          <w:rStyle w:val="CommentReference"/>
        </w:rPr>
        <w:annotationRef/>
      </w:r>
      <w:r>
        <w:t>Very cool</w:t>
      </w:r>
    </w:p>
  </w:comment>
  <w:comment w:id="82" w:author="Ashwini Varma" w:date="2016-10-17T11:23:00Z" w:initials="AV">
    <w:p w14:paraId="08E67556" w14:textId="6688FD42" w:rsidR="002608CA" w:rsidRDefault="002608CA">
      <w:pPr>
        <w:pStyle w:val="CommentText"/>
      </w:pPr>
      <w:r>
        <w:rPr>
          <w:rStyle w:val="CommentReference"/>
        </w:rPr>
        <w:annotationRef/>
      </w:r>
      <w:r>
        <w:t xml:space="preserve">Can you elaborate? What do you expect this to change to? D2DRenderTarget? Something else? </w:t>
      </w:r>
    </w:p>
  </w:comment>
  <w:comment w:id="83" w:author="Jared Henderson" w:date="2016-10-17T12:02:00Z" w:initials="JH">
    <w:p w14:paraId="58904B99" w14:textId="7CB3D109" w:rsidR="002608CA" w:rsidRDefault="002608CA">
      <w:pPr>
        <w:pStyle w:val="CommentText"/>
      </w:pPr>
      <w:r>
        <w:rPr>
          <w:rStyle w:val="CommentReference"/>
        </w:rPr>
        <w:annotationRef/>
      </w:r>
      <w:r>
        <w:rPr>
          <w:rStyle w:val="CommentReference"/>
        </w:rPr>
        <w:t>We haven’t yet determined what we’ll use.</w:t>
      </w:r>
    </w:p>
  </w:comment>
  <w:comment w:id="86" w:author="Oliver Saal" w:date="2016-10-13T11:53:00Z" w:initials="OS">
    <w:p w14:paraId="518D2B98" w14:textId="7D6828B3" w:rsidR="002608CA" w:rsidRDefault="002608CA">
      <w:pPr>
        <w:pStyle w:val="CommentText"/>
      </w:pPr>
      <w:r>
        <w:rPr>
          <w:rStyle w:val="CommentReference"/>
        </w:rPr>
        <w:annotationRef/>
      </w:r>
      <w:r>
        <w:t>Still makes me wonder about stock XAML controls – how do we provide these required Attached roperties in that situation?</w:t>
      </w:r>
    </w:p>
  </w:comment>
  <w:comment w:id="87" w:author="Jared Henderson" w:date="2016-10-13T15:17:00Z" w:initials="JH">
    <w:p w14:paraId="073F5670" w14:textId="4BFDA172" w:rsidR="002608CA" w:rsidRDefault="002608CA">
      <w:pPr>
        <w:pStyle w:val="CommentText"/>
      </w:pPr>
      <w:r>
        <w:rPr>
          <w:rStyle w:val="CommentReference"/>
        </w:rPr>
        <w:annotationRef/>
      </w:r>
      <w:r>
        <w:t>Attached properties work on any DependencyObject.</w:t>
      </w:r>
    </w:p>
  </w:comment>
  <w:comment w:id="96" w:author="Oliver Saal" w:date="2016-10-13T14:55:00Z" w:initials="OS">
    <w:p w14:paraId="4A1E6B5E" w14:textId="77777777" w:rsidR="002608CA" w:rsidRDefault="002608CA">
      <w:pPr>
        <w:pStyle w:val="CommentText"/>
      </w:pPr>
      <w:r>
        <w:rPr>
          <w:rStyle w:val="CommentReference"/>
        </w:rPr>
        <w:annotationRef/>
      </w:r>
      <w:r>
        <w:t>Is this referring to LayerContent (layer.content)?</w:t>
      </w:r>
    </w:p>
    <w:p w14:paraId="6C162F35" w14:textId="77777777" w:rsidR="002608CA" w:rsidRDefault="002608CA">
      <w:pPr>
        <w:pStyle w:val="CommentText"/>
      </w:pPr>
    </w:p>
    <w:p w14:paraId="37F15199" w14:textId="6AF379E7" w:rsidR="002608CA" w:rsidRDefault="002608CA">
      <w:pPr>
        <w:pStyle w:val="CommentText"/>
      </w:pPr>
      <w:r>
        <w:t>I was wondering about the z-order of LayerContent vs FrameworkElementl. Is the LayerContent image always in front of the XAML element or could it be occluded by the XAML element?</w:t>
      </w:r>
    </w:p>
  </w:comment>
  <w:comment w:id="97" w:author="Jared Henderson" w:date="2016-10-13T15:17:00Z" w:initials="JH">
    <w:p w14:paraId="5A5E4962" w14:textId="14D079FE" w:rsidR="002608CA" w:rsidRDefault="002608CA">
      <w:pPr>
        <w:pStyle w:val="CommentText"/>
      </w:pPr>
      <w:r>
        <w:rPr>
          <w:rStyle w:val="CommentReference"/>
        </w:rPr>
        <w:annotationRef/>
      </w:r>
      <w:r>
        <w:t>The content is always in front.</w:t>
      </w:r>
    </w:p>
  </w:comment>
  <w:comment w:id="98" w:author="Terry Adams [2]" w:date="2016-10-12T13:57:00Z" w:initials="TA">
    <w:p w14:paraId="57E42840" w14:textId="57E42840" w:rsidR="002608CA" w:rsidRDefault="002608CA">
      <w:pPr>
        <w:pStyle w:val="CommentText"/>
      </w:pPr>
      <w:r>
        <w:rPr>
          <w:rStyle w:val="CommentReference"/>
        </w:rPr>
        <w:annotationRef/>
      </w:r>
      <w:r>
        <w:t>Is it possible to have both LayerContent contain XAML and also draw on top of it.  I was thinking about ScrollViewer where it would be nice to draw scrollbars or other adornments on top of the scrollviewer's content.</w:t>
      </w:r>
    </w:p>
  </w:comment>
  <w:comment w:id="99" w:author="Jared Henderson" w:date="2016-10-12T15:42:00Z" w:initials="JH">
    <w:p w14:paraId="16ECEF1F" w14:textId="4045CF38" w:rsidR="002608CA" w:rsidRDefault="002608CA">
      <w:pPr>
        <w:pStyle w:val="CommentText"/>
      </w:pPr>
      <w:r>
        <w:rPr>
          <w:rStyle w:val="CommentReference"/>
        </w:rPr>
        <w:annotationRef/>
      </w:r>
      <w:r>
        <w:t>Yes, that’s covered under UIKit’s rendering in section 3.3.6.  I called it “Xaml-Augmented” rendering.</w:t>
      </w:r>
    </w:p>
  </w:comment>
  <w:comment w:id="101" w:author="Oliver Saal" w:date="2016-10-13T14:59:00Z" w:initials="OS">
    <w:p w14:paraId="5CDC0596" w14:textId="16326658" w:rsidR="002608CA" w:rsidRDefault="002608CA">
      <w:pPr>
        <w:pStyle w:val="CommentText"/>
      </w:pPr>
      <w:r>
        <w:rPr>
          <w:rStyle w:val="CommentReference"/>
        </w:rPr>
        <w:annotationRef/>
      </w:r>
      <w:r>
        <w:t>I think this answers my previous question – the &lt;canvas&gt; node on a FrameworkElement is created on-demand.</w:t>
      </w:r>
    </w:p>
  </w:comment>
  <w:comment w:id="102" w:author="Jared Henderson" w:date="2016-10-13T15:23:00Z" w:initials="JH">
    <w:p w14:paraId="60913E16" w14:textId="0DFA62CD" w:rsidR="002608CA" w:rsidRDefault="002608CA">
      <w:pPr>
        <w:pStyle w:val="CommentText"/>
      </w:pPr>
      <w:r>
        <w:rPr>
          <w:rStyle w:val="CommentReference"/>
        </w:rPr>
        <w:annotationRef/>
      </w:r>
      <w:r>
        <w:t>correct</w:t>
      </w:r>
    </w:p>
  </w:comment>
  <w:comment w:id="104" w:author="Oliver Saal" w:date="2016-10-13T15:09:00Z" w:initials="OS">
    <w:p w14:paraId="65BE711B" w14:textId="7C5A1AA8" w:rsidR="002608CA" w:rsidRDefault="002608CA">
      <w:pPr>
        <w:pStyle w:val="CommentText"/>
      </w:pPr>
      <w:r>
        <w:rPr>
          <w:rStyle w:val="CommentReference"/>
        </w:rPr>
        <w:annotationRef/>
      </w:r>
      <w:r>
        <w:t>This is new to Windows 10. Do we know if we can get shadow effects as well from the &lt;grid&gt; control?</w:t>
      </w:r>
    </w:p>
    <w:p w14:paraId="27BD951F" w14:textId="75176324" w:rsidR="002608CA" w:rsidRDefault="002608CA">
      <w:pPr>
        <w:pStyle w:val="CommentText"/>
      </w:pPr>
    </w:p>
    <w:p w14:paraId="1D434EA5" w14:textId="00A58820" w:rsidR="002608CA" w:rsidRDefault="002608CA">
      <w:pPr>
        <w:pStyle w:val="CommentText"/>
      </w:pPr>
      <w:r>
        <w:t>&lt;Grid&gt;</w:t>
      </w:r>
    </w:p>
    <w:p w14:paraId="6963F735" w14:textId="29208F46" w:rsidR="002608CA" w:rsidRDefault="002608CA">
      <w:pPr>
        <w:pStyle w:val="CommentText"/>
      </w:pPr>
      <w:r>
        <w:t xml:space="preserve">   &lt;Grid.Effect&gt;</w:t>
      </w:r>
    </w:p>
    <w:p w14:paraId="61254BD7" w14:textId="11DD6DDE" w:rsidR="002608CA" w:rsidRDefault="002608CA">
      <w:pPr>
        <w:pStyle w:val="CommentText"/>
      </w:pPr>
      <w:r>
        <w:t xml:space="preserve">       &lt;DropShadowEffect&gt;</w:t>
      </w:r>
    </w:p>
    <w:p w14:paraId="76CC9CCF" w14:textId="5002C4BC" w:rsidR="002608CA" w:rsidRDefault="002608CA">
      <w:pPr>
        <w:pStyle w:val="CommentText"/>
      </w:pPr>
      <w:r>
        <w:t xml:space="preserve">  &lt;/Grid.Effect&gt;</w:t>
      </w:r>
    </w:p>
    <w:p w14:paraId="15423053" w14:textId="31C359C1" w:rsidR="002608CA" w:rsidRDefault="002608CA">
      <w:pPr>
        <w:pStyle w:val="CommentText"/>
      </w:pPr>
      <w:r>
        <w:t>….</w:t>
      </w:r>
    </w:p>
    <w:p w14:paraId="2E570DB1" w14:textId="4017D7BC" w:rsidR="002608CA" w:rsidRDefault="002608CA">
      <w:pPr>
        <w:pStyle w:val="CommentText"/>
      </w:pPr>
      <w:r>
        <w:t>&lt;/Grid&gt;</w:t>
      </w:r>
    </w:p>
    <w:p w14:paraId="6DBC2B2C" w14:textId="06D640B9" w:rsidR="002608CA" w:rsidRDefault="002608CA">
      <w:pPr>
        <w:pStyle w:val="CommentText"/>
      </w:pPr>
    </w:p>
    <w:p w14:paraId="647D9C0C" w14:textId="4F9E5F2E" w:rsidR="002608CA" w:rsidRDefault="002608CA">
      <w:pPr>
        <w:pStyle w:val="CommentText"/>
      </w:pPr>
      <w:r>
        <w:t>I’m not sure if this will hurt perf if we have a lot of children in the grid.</w:t>
      </w:r>
    </w:p>
    <w:p w14:paraId="535E42CB" w14:textId="77777777" w:rsidR="002608CA" w:rsidRDefault="002608CA">
      <w:pPr>
        <w:pStyle w:val="CommentText"/>
      </w:pPr>
    </w:p>
  </w:comment>
  <w:comment w:id="105" w:author="Jared Henderson" w:date="2016-10-13T15:18:00Z" w:initials="JH">
    <w:p w14:paraId="23CBD338" w14:textId="7D632EBB" w:rsidR="002608CA" w:rsidRDefault="002608CA">
      <w:pPr>
        <w:pStyle w:val="CommentText"/>
      </w:pPr>
      <w:r>
        <w:rPr>
          <w:rStyle w:val="CommentReference"/>
        </w:rPr>
        <w:annotationRef/>
      </w:r>
      <w:r>
        <w:t xml:space="preserve">Maybe, but this doc doesn’t go into many details around adding *new* features to our CALayer implementation.  </w:t>
      </w:r>
    </w:p>
  </w:comment>
  <w:comment w:id="108" w:author="Dustin Howett" w:date="2016-10-17T13:19:00Z" w:initials="DH">
    <w:p w14:paraId="7980CA69" w14:textId="63EF5E3F" w:rsidR="002608CA" w:rsidRDefault="002608CA">
      <w:pPr>
        <w:pStyle w:val="CommentText"/>
      </w:pPr>
      <w:r>
        <w:rPr>
          <w:rStyle w:val="CommentReference"/>
        </w:rPr>
        <w:annotationRef/>
      </w:r>
      <w:r>
        <w:t>UIView exposes a +layerClass method, which returns a class. Should the XAMLElement implementation follow the same pattern, and return a class?</w:t>
      </w:r>
    </w:p>
  </w:comment>
  <w:comment w:id="111" w:author="Dave Lamb" w:date="2016-10-04T17:40:00Z" w:initials="DL">
    <w:p w14:paraId="507D081F" w14:textId="507D081F" w:rsidR="002608CA" w:rsidRDefault="002608CA">
      <w:pPr>
        <w:pStyle w:val="CommentText"/>
      </w:pPr>
      <w:r>
        <w:rPr>
          <w:rStyle w:val="CommentReference"/>
        </w:rPr>
        <w:annotationRef/>
      </w:r>
      <w:r>
        <w:t>UIToolbar is the one in progress, rather than UITabBar. UIBarButtonItem is also not listed, but is "pseudo" composited, in that you can give it your own custom UIView if you choose. Also in progress.</w:t>
      </w:r>
    </w:p>
  </w:comment>
  <w:comment w:id="112" w:author="Jeffrey Stall" w:date="2016-10-17T09:41:00Z" w:initials="JS©">
    <w:p w14:paraId="1904C7B6" w14:textId="19173430" w:rsidR="002608CA" w:rsidRDefault="002608CA">
      <w:pPr>
        <w:pStyle w:val="CommentText"/>
      </w:pPr>
      <w:r>
        <w:rPr>
          <w:rStyle w:val="CommentReference"/>
        </w:rPr>
        <w:annotationRef/>
      </w:r>
      <w:r>
        <w:t>If it’s not Xaml-backed, can you also talk about how Xaml-provided features are going to work, such as Accessibily / UIA and directional navigation?</w:t>
      </w:r>
    </w:p>
  </w:comment>
  <w:comment w:id="113" w:author="Jared Henderson" w:date="2016-10-17T10:34:00Z" w:initials="JH">
    <w:p w14:paraId="302D82E1" w14:textId="662E7AF1" w:rsidR="002608CA" w:rsidRDefault="002608CA">
      <w:pPr>
        <w:pStyle w:val="CommentText"/>
      </w:pPr>
      <w:r>
        <w:rPr>
          <w:rStyle w:val="CommentReference"/>
        </w:rPr>
        <w:annotationRef/>
      </w:r>
      <w:r>
        <w:rPr>
          <w:rStyle w:val="CommentReference"/>
        </w:rPr>
        <w:t>Added clarification to the chart; this is just a snapshot of what exists currently.  Ideally we’ll move to a world where we have a Xaml representation of everything in this chart.  How we’ll handle accessibility and keyboard navigation is mentioned in 3.3.9 and 3.8.7, but they’ll require more thorough design/planning.</w:t>
      </w:r>
    </w:p>
  </w:comment>
  <w:comment w:id="115" w:author="Mike Hillberg" w:date="2016-10-19T17:51:00Z" w:initials="MH">
    <w:p w14:paraId="74C8EE2D" w14:textId="56EEDBE3" w:rsidR="002608CA" w:rsidRDefault="002608CA">
      <w:pPr>
        <w:pStyle w:val="CommentText"/>
      </w:pPr>
      <w:r>
        <w:rPr>
          <w:rStyle w:val="CommentReference"/>
        </w:rPr>
        <w:annotationRef/>
      </w:r>
      <w:r>
        <w:t>VSG has a CurrentState property.</w:t>
      </w:r>
    </w:p>
  </w:comment>
  <w:comment w:id="116" w:author="Jared Henderson" w:date="2016-10-24T12:17:00Z" w:initials="JH">
    <w:p w14:paraId="5701C4A9" w14:textId="7C6C41A4" w:rsidR="002608CA" w:rsidRDefault="002608CA">
      <w:pPr>
        <w:pStyle w:val="CommentText"/>
      </w:pPr>
      <w:r>
        <w:rPr>
          <w:rStyle w:val="CommentReference"/>
        </w:rPr>
        <w:annotationRef/>
      </w:r>
      <w:r>
        <w:rPr>
          <w:rStyle w:val="CommentReference"/>
        </w:rPr>
        <w:t>Added clarifying ‘for a given property’ phrasing</w:t>
      </w:r>
    </w:p>
  </w:comment>
  <w:comment w:id="117" w:author="Mike Hillberg" w:date="2016-10-19T17:51:00Z" w:initials="MH">
    <w:p w14:paraId="703985AE" w14:textId="12C9E88B" w:rsidR="002608CA" w:rsidRDefault="002608CA">
      <w:pPr>
        <w:pStyle w:val="CommentText"/>
      </w:pPr>
      <w:r>
        <w:rPr>
          <w:rStyle w:val="CommentReference"/>
        </w:rPr>
        <w:annotationRef/>
      </w:r>
      <w:r>
        <w:t>CustomVisualStateManager allows the app/control to have a custom state machine.</w:t>
      </w:r>
    </w:p>
  </w:comment>
  <w:comment w:id="118" w:author="Ashwini Varma" w:date="2016-10-17T12:46:00Z" w:initials="AV">
    <w:p w14:paraId="6FDA8FAA" w14:textId="6F3F2170" w:rsidR="002608CA" w:rsidRDefault="002608CA">
      <w:pPr>
        <w:pStyle w:val="CommentText"/>
      </w:pPr>
      <w:r>
        <w:rPr>
          <w:rStyle w:val="CommentReference"/>
        </w:rPr>
        <w:annotationRef/>
      </w:r>
      <w:r>
        <w:t>Have we run this by the XAML team? What are their thoughts on extending VSM to enable these scenarios? If they did this would it save us from tracking keyboard input?</w:t>
      </w:r>
    </w:p>
  </w:comment>
  <w:comment w:id="119" w:author="Mike Hillberg" w:date="2016-10-19T17:52:00Z" w:initials="MH">
    <w:p w14:paraId="377B5A81" w14:textId="03BD1D84" w:rsidR="002608CA" w:rsidRDefault="002608CA">
      <w:pPr>
        <w:pStyle w:val="CommentText"/>
      </w:pPr>
      <w:r>
        <w:rPr>
          <w:rStyle w:val="CommentReference"/>
        </w:rPr>
        <w:annotationRef/>
      </w:r>
      <w:r>
        <w:t>I commented above that VSM seems to have the things it’s said not to have, but I don’t think the plan here is wrong; I doubt the overhead of VSM is necessary or worth it.</w:t>
      </w:r>
    </w:p>
  </w:comment>
  <w:comment w:id="120" w:author="Mike Hillberg" w:date="2016-10-19T17:54:00Z" w:initials="MH">
    <w:p w14:paraId="77C3B683" w14:textId="1C93BC32" w:rsidR="002608CA" w:rsidRDefault="002608CA">
      <w:pPr>
        <w:pStyle w:val="CommentText"/>
      </w:pPr>
      <w:r>
        <w:rPr>
          <w:rStyle w:val="CommentReference"/>
        </w:rPr>
        <w:annotationRef/>
      </w:r>
      <w:r>
        <w:t>Can’t this be tracked by overriding GoToElementStateCore?</w:t>
      </w:r>
    </w:p>
  </w:comment>
  <w:comment w:id="128" w:author="Dave Lamb" w:date="2016-10-05T14:02:00Z" w:initials="DL">
    <w:p w14:paraId="59A73DF0" w14:textId="59A73DF0" w:rsidR="002608CA" w:rsidRDefault="002608CA">
      <w:pPr>
        <w:pStyle w:val="CommentText"/>
      </w:pPr>
      <w:r>
        <w:rPr>
          <w:rStyle w:val="CommentReference"/>
        </w:rPr>
        <w:annotationRef/>
      </w:r>
      <w:r>
        <w:t>This might also play into accessibility. IE do custom accessible UIViews expect a touch sequence, UIControl event, or is it similar to the Invoke pattern of AutomationPeers?</w:t>
      </w:r>
    </w:p>
  </w:comment>
  <w:comment w:id="131" w:author="Dave Lamb" w:date="2016-10-05T15:23:00Z" w:initials="DL">
    <w:p w14:paraId="6338B77A" w14:textId="6338B77A" w:rsidR="002608CA" w:rsidRDefault="002608CA">
      <w:pPr>
        <w:pStyle w:val="CommentText"/>
      </w:pPr>
      <w:r>
        <w:rPr>
          <w:rStyle w:val="CommentReference"/>
        </w:rPr>
        <w:annotationRef/>
      </w:r>
      <w:r>
        <w:t xml:space="preserve">initWithCoder/NSKeyedUnarchiver is a big question mark as well. </w:t>
      </w:r>
    </w:p>
  </w:comment>
  <w:comment w:id="133" w:author="Dave Lamb" w:date="2016-10-05T15:25:00Z" w:initials="DL">
    <w:p w14:paraId="38B0FF25" w14:textId="38B0FF25" w:rsidR="002608CA" w:rsidRDefault="002608CA">
      <w:pPr>
        <w:pStyle w:val="CommentText"/>
      </w:pPr>
      <w:r>
        <w:rPr>
          <w:rStyle w:val="CommentReference"/>
        </w:rPr>
        <w:annotationRef/>
      </w:r>
      <w:r>
        <w:t xml:space="preserve">I think I broke API Analysis looking up the prevalence of CATextLayer. :) Looks like at least 16/Top 100 use it, is the plan to bring it back? </w:t>
      </w:r>
    </w:p>
  </w:comment>
  <w:comment w:id="134" w:author="Dave Lamb" w:date="2016-10-05T15:32:00Z" w:initials="DL">
    <w:p w14:paraId="62DDF22D" w14:textId="62DDF22D" w:rsidR="002608CA" w:rsidRDefault="002608CA">
      <w:pPr>
        <w:pStyle w:val="CommentText"/>
      </w:pPr>
      <w:r>
        <w:rPr>
          <w:rStyle w:val="CommentReference"/>
        </w:rPr>
        <w:annotationRef/>
      </w:r>
      <w:r>
        <w:t>156/1500, though I don't know if that accounts for subclassing.</w:t>
      </w:r>
    </w:p>
  </w:comment>
  <w:comment w:id="135" w:author="Jared Henderson" w:date="2016-10-06T11:23:00Z" w:initials="JH">
    <w:p w14:paraId="3E74B6C7" w14:textId="3B318AA0" w:rsidR="002608CA" w:rsidRDefault="002608CA">
      <w:pPr>
        <w:pStyle w:val="CommentText"/>
      </w:pPr>
      <w:r>
        <w:rPr>
          <w:rStyle w:val="CommentReference"/>
        </w:rPr>
        <w:annotationRef/>
      </w:r>
      <w:r>
        <w:t>Interesting; I don’t think it was functional before outside of UILabel; it had a very intimate relationship with UILabel.  Hence the removal.  We’ll obviously bring it back when a customer needs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2F44F" w15:done="1"/>
  <w15:commentEx w15:paraId="48C53536" w15:paraIdParent="3782F44F" w15:done="1"/>
  <w15:commentEx w15:paraId="7200EF13" w15:done="0"/>
  <w15:commentEx w15:paraId="721A65B9" w15:paraIdParent="7200EF13" w15:done="0"/>
  <w15:commentEx w15:paraId="086538C7" w15:done="0"/>
  <w15:commentEx w15:paraId="3F6213FF" w15:paraIdParent="086538C7" w15:done="0"/>
  <w15:commentEx w15:paraId="241B7510" w15:done="0"/>
  <w15:commentEx w15:paraId="0CEEB513" w15:paraIdParent="241B7510" w15:done="0"/>
  <w15:commentEx w15:paraId="12F42BEA" w15:done="0"/>
  <w15:commentEx w15:paraId="462FC1C5" w15:paraIdParent="12F42BEA" w15:done="0"/>
  <w15:commentEx w15:paraId="5784C3B9" w15:done="0"/>
  <w15:commentEx w15:paraId="528CD7FE" w15:done="0"/>
  <w15:commentEx w15:paraId="2D581A3F" w15:paraIdParent="528CD7FE" w15:done="0"/>
  <w15:commentEx w15:paraId="7AE05589" w15:done="0"/>
  <w15:commentEx w15:paraId="4ECB6425" w15:done="0"/>
  <w15:commentEx w15:paraId="5BC161A4" w15:done="1"/>
  <w15:commentEx w15:paraId="50F8A207" w15:paraIdParent="5BC161A4" w15:done="1"/>
  <w15:commentEx w15:paraId="027FF256" w15:done="0"/>
  <w15:commentEx w15:paraId="4AFCBABA" w15:paraIdParent="027FF256" w15:done="0"/>
  <w15:commentEx w15:paraId="2EF319E9" w15:paraIdParent="027FF256" w15:done="0"/>
  <w15:commentEx w15:paraId="1EBE90B2" w15:done="0"/>
  <w15:commentEx w15:paraId="1FB29D41" w15:paraIdParent="1EBE90B2" w15:done="0"/>
  <w15:commentEx w15:paraId="48F27A1D" w15:done="0"/>
  <w15:commentEx w15:paraId="5AB034E0" w15:paraIdParent="48F27A1D" w15:done="0"/>
  <w15:commentEx w15:paraId="7945CB55" w15:done="0"/>
  <w15:commentEx w15:paraId="170E2996" w15:paraIdParent="7945CB55" w15:done="0"/>
  <w15:commentEx w15:paraId="14F27CCC" w15:done="0"/>
  <w15:commentEx w15:paraId="6E82B948" w15:paraIdParent="14F27CCC" w15:done="0"/>
  <w15:commentEx w15:paraId="1728AB6A" w15:done="0"/>
  <w15:commentEx w15:paraId="1BE84E19" w15:paraIdParent="1728AB6A" w15:done="0"/>
  <w15:commentEx w15:paraId="37961E5E" w15:paraIdParent="1728AB6A" w15:done="0"/>
  <w15:commentEx w15:paraId="324B0821" w15:paraIdParent="1728AB6A" w15:done="0"/>
  <w15:commentEx w15:paraId="0BA1FC7B" w15:done="0"/>
  <w15:commentEx w15:paraId="3AA22E38" w15:paraIdParent="0BA1FC7B" w15:done="0"/>
  <w15:commentEx w15:paraId="7CACE8AE" w15:done="0"/>
  <w15:commentEx w15:paraId="5516E6E3" w15:paraIdParent="7CACE8AE" w15:done="0"/>
  <w15:commentEx w15:paraId="5D01B91F" w15:paraIdParent="7CACE8AE" w15:done="0"/>
  <w15:commentEx w15:paraId="2D748BF2" w15:done="0"/>
  <w15:commentEx w15:paraId="637C46B6" w15:paraIdParent="2D748BF2" w15:done="0"/>
  <w15:commentEx w15:paraId="114EB387" w15:done="0"/>
  <w15:commentEx w15:paraId="24529C2A" w15:paraIdParent="114EB387" w15:done="0"/>
  <w15:commentEx w15:paraId="7675B66D" w15:done="0"/>
  <w15:commentEx w15:paraId="53111F26" w15:done="0"/>
  <w15:commentEx w15:paraId="31F7A1C1" w15:done="0"/>
  <w15:commentEx w15:paraId="3E1419FB" w15:paraIdParent="31F7A1C1" w15:done="0"/>
  <w15:commentEx w15:paraId="453E52FA" w15:done="0"/>
  <w15:commentEx w15:paraId="4E2FB0D8" w15:paraIdParent="453E52FA" w15:done="0"/>
  <w15:commentEx w15:paraId="6BCE60F3" w15:done="0"/>
  <w15:commentEx w15:paraId="0A441317" w15:done="1"/>
  <w15:commentEx w15:paraId="1D0CBCEB" w15:paraIdParent="0A441317" w15:done="1"/>
  <w15:commentEx w15:paraId="04C42FC1" w15:done="0"/>
  <w15:commentEx w15:paraId="31AF853E" w15:paraIdParent="04C42FC1" w15:done="0"/>
  <w15:commentEx w15:paraId="352B6F7A" w15:done="0"/>
  <w15:commentEx w15:paraId="57C3DE1D" w15:paraIdParent="352B6F7A" w15:done="0"/>
  <w15:commentEx w15:paraId="333985A7" w15:done="0"/>
  <w15:commentEx w15:paraId="40C92B37" w15:done="0"/>
  <w15:commentEx w15:paraId="1A4670E8" w15:done="0"/>
  <w15:commentEx w15:paraId="631649C4" w15:paraIdParent="1A4670E8" w15:done="0"/>
  <w15:commentEx w15:paraId="507EE356" w15:done="0"/>
  <w15:commentEx w15:paraId="71E4A103" w15:paraIdParent="507EE356" w15:done="0"/>
  <w15:commentEx w15:paraId="38830981" w15:done="0"/>
  <w15:commentEx w15:paraId="22187A17" w15:paraIdParent="38830981" w15:done="0"/>
  <w15:commentEx w15:paraId="1E32ABC2" w15:done="0"/>
  <w15:commentEx w15:paraId="55211838" w15:done="0"/>
  <w15:commentEx w15:paraId="08E67556" w15:done="0"/>
  <w15:commentEx w15:paraId="58904B99" w15:paraIdParent="08E67556" w15:done="0"/>
  <w15:commentEx w15:paraId="518D2B98" w15:done="0"/>
  <w15:commentEx w15:paraId="073F5670" w15:paraIdParent="518D2B98" w15:done="0"/>
  <w15:commentEx w15:paraId="37F15199" w15:done="0"/>
  <w15:commentEx w15:paraId="5A5E4962" w15:paraIdParent="37F15199" w15:done="0"/>
  <w15:commentEx w15:paraId="57E42840" w15:done="0"/>
  <w15:commentEx w15:paraId="16ECEF1F" w15:paraIdParent="57E42840" w15:done="0"/>
  <w15:commentEx w15:paraId="5CDC0596" w15:done="1"/>
  <w15:commentEx w15:paraId="60913E16" w15:paraIdParent="5CDC0596" w15:done="1"/>
  <w15:commentEx w15:paraId="535E42CB" w15:done="0"/>
  <w15:commentEx w15:paraId="23CBD338" w15:paraIdParent="535E42CB" w15:done="0"/>
  <w15:commentEx w15:paraId="7980CA69" w15:done="0"/>
  <w15:commentEx w15:paraId="507D081F" w15:done="0"/>
  <w15:commentEx w15:paraId="1904C7B6" w15:done="0"/>
  <w15:commentEx w15:paraId="302D82E1" w15:paraIdParent="1904C7B6" w15:done="0"/>
  <w15:commentEx w15:paraId="74C8EE2D" w15:done="0"/>
  <w15:commentEx w15:paraId="5701C4A9" w15:paraIdParent="74C8EE2D" w15:done="0"/>
  <w15:commentEx w15:paraId="703985AE" w15:done="0"/>
  <w15:commentEx w15:paraId="6FDA8FAA" w15:done="0"/>
  <w15:commentEx w15:paraId="377B5A81" w15:done="0"/>
  <w15:commentEx w15:paraId="77C3B683" w15:done="0"/>
  <w15:commentEx w15:paraId="59A73DF0" w15:done="0"/>
  <w15:commentEx w15:paraId="6338B77A" w15:done="0"/>
  <w15:commentEx w15:paraId="38B0FF25" w15:done="0"/>
  <w15:commentEx w15:paraId="62DDF22D" w15:paraIdParent="38B0FF25" w15:done="0"/>
  <w15:commentEx w15:paraId="3E74B6C7" w15:paraIdParent="38B0FF2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BD59A" w14:textId="77777777" w:rsidR="002608CA" w:rsidRPr="005633F2" w:rsidRDefault="002608CA" w:rsidP="00F10B27">
      <w:pPr>
        <w:pStyle w:val="Heading1"/>
        <w:rPr>
          <w:rFonts w:asciiTheme="minorHAnsi" w:eastAsiaTheme="minorHAnsi" w:hAnsiTheme="minorHAnsi" w:cstheme="minorBidi"/>
          <w:color w:val="auto"/>
          <w:sz w:val="22"/>
          <w:szCs w:val="22"/>
        </w:rPr>
      </w:pPr>
      <w:r>
        <w:separator/>
      </w:r>
    </w:p>
    <w:p w14:paraId="4C1E432C" w14:textId="77777777" w:rsidR="002608CA" w:rsidRDefault="002608CA" w:rsidP="00F10B27"/>
    <w:p w14:paraId="4003BABD" w14:textId="77777777" w:rsidR="002608CA" w:rsidRDefault="002608CA" w:rsidP="00F10B27"/>
    <w:p w14:paraId="6A1FB0A3" w14:textId="77777777" w:rsidR="002608CA" w:rsidRDefault="002608CA" w:rsidP="00F10B27"/>
    <w:p w14:paraId="5CC83E18" w14:textId="77777777" w:rsidR="002608CA" w:rsidRDefault="002608CA" w:rsidP="00F10B27"/>
    <w:p w14:paraId="0903199B" w14:textId="77777777" w:rsidR="002608CA" w:rsidRDefault="002608CA" w:rsidP="00F10B27"/>
    <w:p w14:paraId="56F9FE96" w14:textId="77777777" w:rsidR="002608CA" w:rsidRDefault="002608CA" w:rsidP="00F10B27"/>
    <w:p w14:paraId="4FA8B1EF" w14:textId="77777777" w:rsidR="002608CA" w:rsidRDefault="002608CA" w:rsidP="00F10B27"/>
    <w:p w14:paraId="15BEF7D1" w14:textId="77777777" w:rsidR="002608CA" w:rsidRDefault="002608CA" w:rsidP="00F10B27"/>
    <w:p w14:paraId="5A35C62B" w14:textId="77777777" w:rsidR="002608CA" w:rsidRDefault="002608CA" w:rsidP="00F10B27"/>
    <w:p w14:paraId="5C005721" w14:textId="77777777" w:rsidR="002608CA" w:rsidRDefault="002608CA" w:rsidP="00F10B27"/>
    <w:p w14:paraId="141B8254" w14:textId="77777777" w:rsidR="002608CA" w:rsidRDefault="002608CA" w:rsidP="00F10B27"/>
    <w:p w14:paraId="7E639539" w14:textId="77777777" w:rsidR="002608CA" w:rsidRDefault="002608CA" w:rsidP="00F10B27"/>
    <w:p w14:paraId="4D609B33" w14:textId="77777777" w:rsidR="002608CA" w:rsidRDefault="002608CA" w:rsidP="00F10B27"/>
    <w:p w14:paraId="0E2ED829" w14:textId="77777777" w:rsidR="002608CA" w:rsidRDefault="002608CA" w:rsidP="00F10B27"/>
    <w:p w14:paraId="36274E33" w14:textId="77777777" w:rsidR="002608CA" w:rsidRDefault="002608CA" w:rsidP="00F10B27"/>
    <w:p w14:paraId="1CEFC1F0" w14:textId="77777777" w:rsidR="002608CA" w:rsidRDefault="002608CA" w:rsidP="00F10B27"/>
    <w:p w14:paraId="34EFCBA3" w14:textId="77777777" w:rsidR="002608CA" w:rsidRDefault="002608CA" w:rsidP="00F10B27"/>
    <w:p w14:paraId="6E63EF93" w14:textId="77777777" w:rsidR="002608CA" w:rsidRDefault="002608CA" w:rsidP="00F10B27"/>
    <w:p w14:paraId="0AEABF8F" w14:textId="77777777" w:rsidR="002608CA" w:rsidRDefault="002608CA" w:rsidP="00F10B27"/>
    <w:p w14:paraId="6AC38CD1" w14:textId="77777777" w:rsidR="002608CA" w:rsidRDefault="002608CA" w:rsidP="00F10B27"/>
    <w:p w14:paraId="6AFE0CC8" w14:textId="77777777" w:rsidR="002608CA" w:rsidRDefault="002608CA" w:rsidP="00F10B27"/>
    <w:p w14:paraId="2F3D5336" w14:textId="77777777" w:rsidR="002608CA" w:rsidRDefault="002608CA" w:rsidP="00F10B27"/>
    <w:p w14:paraId="5EAE1083" w14:textId="77777777" w:rsidR="002608CA" w:rsidRDefault="002608CA" w:rsidP="00F10B27"/>
    <w:p w14:paraId="56BC5FE2" w14:textId="77777777" w:rsidR="002608CA" w:rsidRDefault="002608CA" w:rsidP="00F10B27"/>
  </w:endnote>
  <w:endnote w:type="continuationSeparator" w:id="0">
    <w:p w14:paraId="7984E864" w14:textId="77777777" w:rsidR="002608CA" w:rsidRPr="005633F2" w:rsidRDefault="002608CA" w:rsidP="00F10B27">
      <w:pPr>
        <w:pStyle w:val="Heading1"/>
        <w:rPr>
          <w:rFonts w:asciiTheme="minorHAnsi" w:eastAsiaTheme="minorHAnsi" w:hAnsiTheme="minorHAnsi" w:cstheme="minorBidi"/>
          <w:color w:val="auto"/>
          <w:sz w:val="22"/>
          <w:szCs w:val="22"/>
        </w:rPr>
      </w:pPr>
      <w:r>
        <w:continuationSeparator/>
      </w:r>
    </w:p>
    <w:p w14:paraId="7AD42C1A" w14:textId="77777777" w:rsidR="002608CA" w:rsidRDefault="002608CA" w:rsidP="00F10B27"/>
    <w:p w14:paraId="38ACD150" w14:textId="77777777" w:rsidR="002608CA" w:rsidRDefault="002608CA" w:rsidP="00F10B27"/>
    <w:p w14:paraId="58E6CB3E" w14:textId="77777777" w:rsidR="002608CA" w:rsidRDefault="002608CA" w:rsidP="00F10B27"/>
    <w:p w14:paraId="290FF9EB" w14:textId="77777777" w:rsidR="002608CA" w:rsidRDefault="002608CA" w:rsidP="00F10B27"/>
    <w:p w14:paraId="64F37187" w14:textId="77777777" w:rsidR="002608CA" w:rsidRDefault="002608CA" w:rsidP="00F10B27"/>
    <w:p w14:paraId="6A573AFB" w14:textId="77777777" w:rsidR="002608CA" w:rsidRDefault="002608CA" w:rsidP="00F10B27"/>
    <w:p w14:paraId="2F7EA173" w14:textId="77777777" w:rsidR="002608CA" w:rsidRDefault="002608CA" w:rsidP="00F10B27"/>
    <w:p w14:paraId="280492B1" w14:textId="77777777" w:rsidR="002608CA" w:rsidRDefault="002608CA" w:rsidP="00F10B27"/>
    <w:p w14:paraId="527C68F1" w14:textId="77777777" w:rsidR="002608CA" w:rsidRDefault="002608CA" w:rsidP="00F10B27"/>
    <w:p w14:paraId="09D2BAD3" w14:textId="77777777" w:rsidR="002608CA" w:rsidRDefault="002608CA" w:rsidP="00F10B27"/>
    <w:p w14:paraId="7455D8E3" w14:textId="77777777" w:rsidR="002608CA" w:rsidRDefault="002608CA" w:rsidP="00F10B27"/>
    <w:p w14:paraId="1C6E6B10" w14:textId="77777777" w:rsidR="002608CA" w:rsidRDefault="002608CA" w:rsidP="00F10B27"/>
    <w:p w14:paraId="530DFC2F" w14:textId="77777777" w:rsidR="002608CA" w:rsidRDefault="002608CA" w:rsidP="00F10B27"/>
    <w:p w14:paraId="5A9079D4" w14:textId="77777777" w:rsidR="002608CA" w:rsidRDefault="002608CA" w:rsidP="00F10B27"/>
    <w:p w14:paraId="739EA349" w14:textId="77777777" w:rsidR="002608CA" w:rsidRDefault="002608CA" w:rsidP="00F10B27"/>
    <w:p w14:paraId="27EB2F97" w14:textId="77777777" w:rsidR="002608CA" w:rsidRDefault="002608CA" w:rsidP="00F10B27"/>
    <w:p w14:paraId="048D884E" w14:textId="77777777" w:rsidR="002608CA" w:rsidRDefault="002608CA" w:rsidP="00F10B27"/>
    <w:p w14:paraId="44B2C0A6" w14:textId="77777777" w:rsidR="002608CA" w:rsidRDefault="002608CA" w:rsidP="00F10B27"/>
    <w:p w14:paraId="18956F82" w14:textId="77777777" w:rsidR="002608CA" w:rsidRDefault="002608CA" w:rsidP="00F10B27"/>
    <w:p w14:paraId="37E3817A" w14:textId="77777777" w:rsidR="002608CA" w:rsidRDefault="002608CA" w:rsidP="00F10B27"/>
    <w:p w14:paraId="2DEB0874" w14:textId="77777777" w:rsidR="002608CA" w:rsidRDefault="002608CA" w:rsidP="00F10B27"/>
    <w:p w14:paraId="2CB00988" w14:textId="77777777" w:rsidR="002608CA" w:rsidRDefault="002608CA" w:rsidP="00F10B27"/>
    <w:p w14:paraId="786A7381" w14:textId="77777777" w:rsidR="002608CA" w:rsidRDefault="002608CA" w:rsidP="00F10B27"/>
    <w:p w14:paraId="26DE188C" w14:textId="77777777" w:rsidR="002608CA" w:rsidRDefault="002608CA" w:rsidP="00F10B27"/>
  </w:endnote>
  <w:endnote w:type="continuationNotice" w:id="1">
    <w:p w14:paraId="5BB2B25C" w14:textId="77777777" w:rsidR="002608CA" w:rsidRDefault="00260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Segoe UI,Segoe UI,ＭＳ 明">
    <w:altName w:val="MS Gothic"/>
    <w:panose1 w:val="00000000000000000000"/>
    <w:charset w:val="80"/>
    <w:family w:val="roman"/>
    <w:notTrueType/>
    <w:pitch w:val="default"/>
  </w:font>
  <w:font w:name="Segoe UI,Times New Roman">
    <w:altName w:val="Times New Roman"/>
    <w:panose1 w:val="00000000000000000000"/>
    <w:charset w:val="00"/>
    <w:family w:val="roman"/>
    <w:notTrueType/>
    <w:pitch w:val="default"/>
  </w:font>
  <w:font w:name="Segoe UI,Consola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Calibri,Times New Roma">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49F16" w14:textId="3DDDE6CA" w:rsidR="002608CA" w:rsidRPr="00FB23F1" w:rsidRDefault="002608CA" w:rsidP="00F10B27">
    <w:pPr>
      <w:pStyle w:val="Footer"/>
      <w:rPr>
        <w:rFonts w:ascii="Segoe UI Light" w:hAnsi="Segoe UI Light"/>
      </w:rPr>
    </w:pPr>
    <w:r w:rsidRPr="003D1DA8">
      <w:rPr>
        <w:rFonts w:ascii="Segoe UI Light" w:hAnsi="Segoe UI Light"/>
      </w:rPr>
      <w:ptab w:relativeTo="margin" w:alignment="center" w:leader="none"/>
    </w:r>
    <w:r w:rsidRPr="003D1DA8">
      <w:rPr>
        <w:rFonts w:ascii="Segoe UI Light" w:hAnsi="Segoe UI Light"/>
      </w:rPr>
      <w:ptab w:relativeTo="margin" w:alignment="right" w:leader="none"/>
    </w:r>
    <w:r w:rsidRPr="7D492678">
      <w:rPr>
        <w:rFonts w:ascii="Segoe UI Light" w:eastAsia="Segoe UI Light" w:hAnsi="Segoe UI Light" w:cs="Segoe UI Light"/>
      </w:rPr>
      <w:t xml:space="preserve">Page </w:t>
    </w:r>
    <w:r w:rsidRPr="7D492678">
      <w:rPr>
        <w:rFonts w:ascii="Segoe UI Light" w:eastAsia="Segoe UI Light" w:hAnsi="Segoe UI Light" w:cs="Segoe UI Light"/>
        <w:b/>
        <w:bCs/>
        <w:noProof/>
      </w:rPr>
      <w:fldChar w:fldCharType="begin"/>
    </w:r>
    <w:r w:rsidRPr="003D1DA8">
      <w:rPr>
        <w:rFonts w:ascii="Segoe UI Light" w:hAnsi="Segoe UI Light"/>
        <w:b/>
      </w:rPr>
      <w:instrText xml:space="preserve"> PAGE  \* Arabic  \* MERGEFORMAT </w:instrText>
    </w:r>
    <w:r w:rsidRPr="7D492678">
      <w:rPr>
        <w:rFonts w:ascii="Segoe UI Light" w:hAnsi="Segoe UI Light"/>
        <w:b/>
      </w:rPr>
      <w:fldChar w:fldCharType="separate"/>
    </w:r>
    <w:r w:rsidR="00091897" w:rsidRPr="00091897">
      <w:rPr>
        <w:rFonts w:ascii="Segoe UI Light" w:eastAsia="Segoe UI Light" w:hAnsi="Segoe UI Light" w:cs="Segoe UI Light"/>
        <w:b/>
        <w:bCs/>
        <w:noProof/>
      </w:rPr>
      <w:t>5</w:t>
    </w:r>
    <w:r w:rsidRPr="7D492678">
      <w:rPr>
        <w:rFonts w:ascii="Segoe UI Light" w:eastAsia="Segoe UI Light" w:hAnsi="Segoe UI Light" w:cs="Segoe UI Light"/>
        <w:b/>
        <w:bCs/>
        <w:noProof/>
      </w:rPr>
      <w:fldChar w:fldCharType="end"/>
    </w:r>
    <w:r w:rsidRPr="7D492678">
      <w:rPr>
        <w:rFonts w:ascii="Segoe UI Light" w:eastAsia="Segoe UI Light" w:hAnsi="Segoe UI Light" w:cs="Segoe UI Light"/>
      </w:rPr>
      <w:t xml:space="preserve"> of </w:t>
    </w:r>
    <w:r w:rsidR="00E24F3E">
      <w:fldChar w:fldCharType="begin"/>
    </w:r>
    <w:r w:rsidR="00E24F3E">
      <w:instrText xml:space="preserve"> NUMPAGES   \* MERGEFORMAT </w:instrText>
    </w:r>
    <w:r w:rsidR="00E24F3E">
      <w:fldChar w:fldCharType="separate"/>
    </w:r>
    <w:r w:rsidR="00091897" w:rsidRPr="00091897">
      <w:rPr>
        <w:rFonts w:ascii="Segoe UI Light" w:eastAsia="Segoe UI Light" w:hAnsi="Segoe UI Light" w:cs="Segoe UI Light"/>
        <w:noProof/>
      </w:rPr>
      <w:t>32</w:t>
    </w:r>
    <w:r w:rsidR="00E24F3E">
      <w:rPr>
        <w:rFonts w:ascii="Segoe UI Light" w:eastAsia="Segoe UI Light" w:hAnsi="Segoe UI Light" w:cs="Segoe UI Light"/>
        <w:noProof/>
      </w:rPr>
      <w:fldChar w:fldCharType="end"/>
    </w:r>
  </w:p>
  <w:p w14:paraId="34950FF6" w14:textId="77777777" w:rsidR="002608CA" w:rsidRDefault="002608CA" w:rsidP="00F10B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9662A" w14:textId="4CC9DDD4" w:rsidR="002608CA" w:rsidRPr="00A837C7" w:rsidRDefault="002608CA" w:rsidP="00A837C7">
    <w:pPr>
      <w:pStyle w:val="Footer"/>
      <w:jc w:val="center"/>
      <w:rPr>
        <w:rFonts w:cs="Segoe UI"/>
        <w:b/>
        <w:i/>
      </w:rPr>
    </w:pPr>
  </w:p>
  <w:p w14:paraId="5BF11F50" w14:textId="77777777" w:rsidR="002608CA" w:rsidRPr="00A837C7" w:rsidRDefault="002608CA" w:rsidP="00A837C7">
    <w:pPr>
      <w:pStyle w:val="Footer"/>
      <w:jc w:val="center"/>
      <w:rPr>
        <w:rFonts w:cs="Segoe UI"/>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F4FFC" w14:textId="77777777" w:rsidR="002608CA" w:rsidRPr="005633F2" w:rsidRDefault="002608CA" w:rsidP="00F10B27">
      <w:pPr>
        <w:pStyle w:val="Heading1"/>
        <w:rPr>
          <w:rFonts w:asciiTheme="minorHAnsi" w:eastAsiaTheme="minorHAnsi" w:hAnsiTheme="minorHAnsi" w:cstheme="minorBidi"/>
          <w:color w:val="auto"/>
          <w:sz w:val="22"/>
          <w:szCs w:val="22"/>
        </w:rPr>
      </w:pPr>
      <w:r>
        <w:separator/>
      </w:r>
    </w:p>
    <w:p w14:paraId="56AC4692" w14:textId="77777777" w:rsidR="002608CA" w:rsidRDefault="002608CA" w:rsidP="00F10B27"/>
  </w:footnote>
  <w:footnote w:type="continuationSeparator" w:id="0">
    <w:p w14:paraId="154D91EE" w14:textId="77777777" w:rsidR="002608CA" w:rsidRPr="005633F2" w:rsidRDefault="002608CA" w:rsidP="00F10B27">
      <w:pPr>
        <w:pStyle w:val="Heading1"/>
        <w:rPr>
          <w:rFonts w:asciiTheme="minorHAnsi" w:eastAsiaTheme="minorHAnsi" w:hAnsiTheme="minorHAnsi" w:cstheme="minorBidi"/>
          <w:color w:val="auto"/>
          <w:sz w:val="22"/>
          <w:szCs w:val="22"/>
        </w:rPr>
      </w:pPr>
      <w:r>
        <w:continuationSeparator/>
      </w:r>
    </w:p>
    <w:p w14:paraId="5BE41AF8" w14:textId="77777777" w:rsidR="002608CA" w:rsidRDefault="002608CA" w:rsidP="00F10B27"/>
  </w:footnote>
  <w:footnote w:type="continuationNotice" w:id="1">
    <w:p w14:paraId="5FE0D7E9" w14:textId="77777777" w:rsidR="002608CA" w:rsidRDefault="002608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487D" w14:textId="77777777" w:rsidR="002608CA" w:rsidRDefault="002608CA" w:rsidP="00A837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500F"/>
    <w:multiLevelType w:val="hybridMultilevel"/>
    <w:tmpl w:val="46046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77030"/>
    <w:multiLevelType w:val="multilevel"/>
    <w:tmpl w:val="90221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A18B3"/>
    <w:multiLevelType w:val="hybridMultilevel"/>
    <w:tmpl w:val="C92E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A662F"/>
    <w:multiLevelType w:val="hybridMultilevel"/>
    <w:tmpl w:val="8512A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33738"/>
    <w:multiLevelType w:val="hybridMultilevel"/>
    <w:tmpl w:val="2CD8C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74A1C"/>
    <w:multiLevelType w:val="multilevel"/>
    <w:tmpl w:val="C584DCA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3781A"/>
    <w:multiLevelType w:val="hybridMultilevel"/>
    <w:tmpl w:val="D3F4F2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62877"/>
    <w:multiLevelType w:val="multilevel"/>
    <w:tmpl w:val="D8303376"/>
    <w:lvl w:ilvl="0">
      <w:start w:val="1"/>
      <w:numFmt w:val="decimal"/>
      <w:pStyle w:val="Heading1"/>
      <w:lvlText w:val="%1"/>
      <w:lvlJc w:val="left"/>
      <w:pPr>
        <w:ind w:left="504" w:hanging="504"/>
      </w:pPr>
      <w:rPr>
        <w:rFonts w:hint="default"/>
        <w:b w:val="0"/>
        <w:i w:val="0"/>
        <w:color w:val="00B0F0"/>
      </w:rPr>
    </w:lvl>
    <w:lvl w:ilvl="1">
      <w:start w:val="1"/>
      <w:numFmt w:val="decimal"/>
      <w:pStyle w:val="Heading2"/>
      <w:lvlText w:val="%1.%2"/>
      <w:lvlJc w:val="left"/>
      <w:pPr>
        <w:ind w:left="576" w:hanging="576"/>
      </w:pPr>
      <w:rPr>
        <w:rFonts w:hint="default"/>
        <w:b w:val="0"/>
        <w:color w:val="00B0F0"/>
      </w:rPr>
    </w:lvl>
    <w:lvl w:ilvl="2">
      <w:start w:val="1"/>
      <w:numFmt w:val="decimal"/>
      <w:pStyle w:val="Heading3"/>
      <w:lvlText w:val="%1.%2.%3"/>
      <w:lvlJc w:val="left"/>
      <w:pPr>
        <w:ind w:left="720" w:hanging="720"/>
      </w:pPr>
      <w:rPr>
        <w:rFonts w:hint="default"/>
        <w:b w:val="0"/>
        <w:color w:val="00B0F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5D4023A"/>
    <w:multiLevelType w:val="hybridMultilevel"/>
    <w:tmpl w:val="0C768E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B68AB"/>
    <w:multiLevelType w:val="hybridMultilevel"/>
    <w:tmpl w:val="78F6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2738D"/>
    <w:multiLevelType w:val="hybridMultilevel"/>
    <w:tmpl w:val="A37A1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E620C"/>
    <w:multiLevelType w:val="hybridMultilevel"/>
    <w:tmpl w:val="F2E83F48"/>
    <w:lvl w:ilvl="0" w:tplc="2E944F42">
      <w:start w:val="1"/>
      <w:numFmt w:val="decimal"/>
      <w:pStyle w:val="Imagecaption"/>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BD6F0F"/>
    <w:multiLevelType w:val="hybridMultilevel"/>
    <w:tmpl w:val="DCA06C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46228"/>
    <w:multiLevelType w:val="hybridMultilevel"/>
    <w:tmpl w:val="5358A6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67787"/>
    <w:multiLevelType w:val="multilevel"/>
    <w:tmpl w:val="90221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F25AA"/>
    <w:multiLevelType w:val="hybridMultilevel"/>
    <w:tmpl w:val="59C8DE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B4B81"/>
    <w:multiLevelType w:val="hybridMultilevel"/>
    <w:tmpl w:val="972C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C18CB"/>
    <w:multiLevelType w:val="multilevel"/>
    <w:tmpl w:val="90221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896045"/>
    <w:multiLevelType w:val="multilevel"/>
    <w:tmpl w:val="90221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07ED9"/>
    <w:multiLevelType w:val="hybridMultilevel"/>
    <w:tmpl w:val="2CD8C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97875"/>
    <w:multiLevelType w:val="multilevel"/>
    <w:tmpl w:val="902212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532D21"/>
    <w:multiLevelType w:val="hybridMultilevel"/>
    <w:tmpl w:val="DB5A88D0"/>
    <w:lvl w:ilvl="0" w:tplc="33D28FBA">
      <w:start w:val="1"/>
      <w:numFmt w:val="bullet"/>
      <w:pStyle w:v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C236B"/>
    <w:multiLevelType w:val="multilevel"/>
    <w:tmpl w:val="07BC07B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006A09"/>
    <w:multiLevelType w:val="hybridMultilevel"/>
    <w:tmpl w:val="D480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7B3EE2"/>
    <w:multiLevelType w:val="hybridMultilevel"/>
    <w:tmpl w:val="D6D2B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AB514B"/>
    <w:multiLevelType w:val="hybridMultilevel"/>
    <w:tmpl w:val="C4AC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B40EB"/>
    <w:multiLevelType w:val="hybridMultilevel"/>
    <w:tmpl w:val="E23490C2"/>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5F6611"/>
    <w:multiLevelType w:val="hybridMultilevel"/>
    <w:tmpl w:val="F440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13306"/>
    <w:multiLevelType w:val="hybridMultilevel"/>
    <w:tmpl w:val="BB566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32FF7"/>
    <w:multiLevelType w:val="hybridMultilevel"/>
    <w:tmpl w:val="F3708FD8"/>
    <w:lvl w:ilvl="0" w:tplc="A54E2C04">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85877"/>
    <w:multiLevelType w:val="hybridMultilevel"/>
    <w:tmpl w:val="1372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F399F"/>
    <w:multiLevelType w:val="hybridMultilevel"/>
    <w:tmpl w:val="166EEE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1"/>
  </w:num>
  <w:num w:numId="4">
    <w:abstractNumId w:val="8"/>
  </w:num>
  <w:num w:numId="5">
    <w:abstractNumId w:val="30"/>
  </w:num>
  <w:num w:numId="6">
    <w:abstractNumId w:val="26"/>
  </w:num>
  <w:num w:numId="7">
    <w:abstractNumId w:val="31"/>
  </w:num>
  <w:num w:numId="8">
    <w:abstractNumId w:val="17"/>
  </w:num>
  <w:num w:numId="9">
    <w:abstractNumId w:val="22"/>
  </w:num>
  <w:num w:numId="10">
    <w:abstractNumId w:val="1"/>
  </w:num>
  <w:num w:numId="11">
    <w:abstractNumId w:val="5"/>
  </w:num>
  <w:num w:numId="12">
    <w:abstractNumId w:val="20"/>
  </w:num>
  <w:num w:numId="13">
    <w:abstractNumId w:val="14"/>
  </w:num>
  <w:num w:numId="14">
    <w:abstractNumId w:val="18"/>
  </w:num>
  <w:num w:numId="15">
    <w:abstractNumId w:val="25"/>
  </w:num>
  <w:num w:numId="16">
    <w:abstractNumId w:val="27"/>
  </w:num>
  <w:num w:numId="17">
    <w:abstractNumId w:val="9"/>
  </w:num>
  <w:num w:numId="18">
    <w:abstractNumId w:val="10"/>
  </w:num>
  <w:num w:numId="19">
    <w:abstractNumId w:val="23"/>
  </w:num>
  <w:num w:numId="20">
    <w:abstractNumId w:val="2"/>
  </w:num>
  <w:num w:numId="21">
    <w:abstractNumId w:val="3"/>
  </w:num>
  <w:num w:numId="22">
    <w:abstractNumId w:val="19"/>
  </w:num>
  <w:num w:numId="23">
    <w:abstractNumId w:val="4"/>
  </w:num>
  <w:num w:numId="24">
    <w:abstractNumId w:val="6"/>
  </w:num>
  <w:num w:numId="25">
    <w:abstractNumId w:val="24"/>
  </w:num>
  <w:num w:numId="26">
    <w:abstractNumId w:val="28"/>
  </w:num>
  <w:num w:numId="27">
    <w:abstractNumId w:val="13"/>
  </w:num>
  <w:num w:numId="28">
    <w:abstractNumId w:val="0"/>
  </w:num>
  <w:num w:numId="29">
    <w:abstractNumId w:val="12"/>
  </w:num>
  <w:num w:numId="30">
    <w:abstractNumId w:val="15"/>
  </w:num>
  <w:num w:numId="31">
    <w:abstractNumId w:val="16"/>
  </w:num>
  <w:num w:numId="32">
    <w:abstractNumId w:val="29"/>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hwini Varma">
    <w15:presenceInfo w15:providerId="AD" w15:userId="S003BFFD801B8B05@LIVE.COM"/>
  </w15:person>
  <w15:person w15:author="Jared Henderson">
    <w15:presenceInfo w15:providerId="AD" w15:userId="S-1-5-21-2127521184-1604012920-1887927527-309217"/>
  </w15:person>
  <w15:person w15:author="Jeffrey Stall">
    <w15:presenceInfo w15:providerId="None" w15:userId="Jeffrey Stall"/>
  </w15:person>
  <w15:person w15:author="Mike Hillberg">
    <w15:presenceInfo w15:providerId="AD" w15:userId="S-1-5-21-397955417-626881126-188441444-2201358"/>
  </w15:person>
  <w15:person w15:author="Yi Yang">
    <w15:presenceInfo w15:providerId="AD" w15:userId="S0030000801BB053@LIVE.COM"/>
  </w15:person>
  <w15:person w15:author="Dave Lamb">
    <w15:presenceInfo w15:providerId="AD" w15:userId="S0033FFF8AE47DB1@LIVE.COM"/>
  </w15:person>
  <w15:person w15:author="Terry Adams">
    <w15:presenceInfo w15:providerId="AD" w15:userId="S-1-5-21-124525095-708259637-1543119021-158303"/>
  </w15:person>
  <w15:person w15:author="Oliver Saal">
    <w15:presenceInfo w15:providerId="AD" w15:userId="S-1-5-21-2127521184-1604012920-1887927527-560565"/>
  </w15:person>
  <w15:person w15:author="Terry Adams [2]">
    <w15:presenceInfo w15:providerId="AD" w15:userId="S003BFFD801C38E9@LIVE.COM"/>
  </w15:person>
  <w15:person w15:author="Dustin Howett">
    <w15:presenceInfo w15:providerId="AD" w15:userId="S-1-5-21-2127521184-1604012920-1887927527-18156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doNotDisplayPageBoundaries/>
  <w:activeWritingStyle w:appName="MSWord" w:lang="en-US" w:vendorID="64" w:dllVersion="0" w:nlCheck="1" w:checkStyle="0"/>
  <w:documentProtection w:edit="forms" w:enforcement="0"/>
  <w:defaultTabStop w:val="720"/>
  <w:drawingGridHorizontalSpacing w:val="90"/>
  <w:displayHorizontalDrawingGridEvery w:val="2"/>
  <w:characterSpacingControl w:val="doNotCompress"/>
  <w:hdrShapeDefaults>
    <o:shapedefaults v:ext="edit" spidmax="22529">
      <o:colormru v:ext="edit" colors="#0cf,#7dc4ff,#cde8ff,#f567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57"/>
    <w:rsid w:val="00000374"/>
    <w:rsid w:val="00000669"/>
    <w:rsid w:val="000008A5"/>
    <w:rsid w:val="00001C1A"/>
    <w:rsid w:val="00001C73"/>
    <w:rsid w:val="0000340E"/>
    <w:rsid w:val="000039EC"/>
    <w:rsid w:val="00003A53"/>
    <w:rsid w:val="00003B7E"/>
    <w:rsid w:val="000050F9"/>
    <w:rsid w:val="000058EA"/>
    <w:rsid w:val="000058F7"/>
    <w:rsid w:val="00005D61"/>
    <w:rsid w:val="00006CC5"/>
    <w:rsid w:val="00007CAC"/>
    <w:rsid w:val="00010288"/>
    <w:rsid w:val="0001178B"/>
    <w:rsid w:val="00011F8B"/>
    <w:rsid w:val="00012461"/>
    <w:rsid w:val="000136CF"/>
    <w:rsid w:val="0001393D"/>
    <w:rsid w:val="00013E6A"/>
    <w:rsid w:val="00014D7E"/>
    <w:rsid w:val="00016B9D"/>
    <w:rsid w:val="00017461"/>
    <w:rsid w:val="0001748F"/>
    <w:rsid w:val="00017C34"/>
    <w:rsid w:val="000208D0"/>
    <w:rsid w:val="00020E7A"/>
    <w:rsid w:val="00020EEB"/>
    <w:rsid w:val="00020F8C"/>
    <w:rsid w:val="000214FB"/>
    <w:rsid w:val="00022533"/>
    <w:rsid w:val="000231FF"/>
    <w:rsid w:val="0002386E"/>
    <w:rsid w:val="00023DD9"/>
    <w:rsid w:val="000270A7"/>
    <w:rsid w:val="000274F5"/>
    <w:rsid w:val="00030C32"/>
    <w:rsid w:val="000311BA"/>
    <w:rsid w:val="00031439"/>
    <w:rsid w:val="000326C6"/>
    <w:rsid w:val="00034EB3"/>
    <w:rsid w:val="00034F45"/>
    <w:rsid w:val="00035369"/>
    <w:rsid w:val="00035AF4"/>
    <w:rsid w:val="00035F85"/>
    <w:rsid w:val="0003760B"/>
    <w:rsid w:val="0003761C"/>
    <w:rsid w:val="00037808"/>
    <w:rsid w:val="00040D1E"/>
    <w:rsid w:val="000426F0"/>
    <w:rsid w:val="000427EF"/>
    <w:rsid w:val="00042BDC"/>
    <w:rsid w:val="0004318B"/>
    <w:rsid w:val="0004369C"/>
    <w:rsid w:val="00046FC6"/>
    <w:rsid w:val="00047E75"/>
    <w:rsid w:val="00050F9D"/>
    <w:rsid w:val="00051146"/>
    <w:rsid w:val="000511EA"/>
    <w:rsid w:val="00052160"/>
    <w:rsid w:val="00054DB8"/>
    <w:rsid w:val="00055523"/>
    <w:rsid w:val="000558BF"/>
    <w:rsid w:val="000561B5"/>
    <w:rsid w:val="00056586"/>
    <w:rsid w:val="0005698A"/>
    <w:rsid w:val="000608E6"/>
    <w:rsid w:val="00060EA4"/>
    <w:rsid w:val="0006154D"/>
    <w:rsid w:val="00061B5E"/>
    <w:rsid w:val="00061E94"/>
    <w:rsid w:val="00061F9A"/>
    <w:rsid w:val="000624E3"/>
    <w:rsid w:val="00063881"/>
    <w:rsid w:val="00063B2D"/>
    <w:rsid w:val="00064022"/>
    <w:rsid w:val="00064C5B"/>
    <w:rsid w:val="0006545D"/>
    <w:rsid w:val="000654CB"/>
    <w:rsid w:val="00067DE9"/>
    <w:rsid w:val="00070BAB"/>
    <w:rsid w:val="000728AF"/>
    <w:rsid w:val="00072B1D"/>
    <w:rsid w:val="00072F85"/>
    <w:rsid w:val="000749F7"/>
    <w:rsid w:val="00075C1F"/>
    <w:rsid w:val="00075E49"/>
    <w:rsid w:val="0007640B"/>
    <w:rsid w:val="000764B5"/>
    <w:rsid w:val="00080BA5"/>
    <w:rsid w:val="00081DDB"/>
    <w:rsid w:val="0008201B"/>
    <w:rsid w:val="00082682"/>
    <w:rsid w:val="00082F67"/>
    <w:rsid w:val="000830A2"/>
    <w:rsid w:val="000837F3"/>
    <w:rsid w:val="00084344"/>
    <w:rsid w:val="00084BF3"/>
    <w:rsid w:val="00085E9A"/>
    <w:rsid w:val="0008694E"/>
    <w:rsid w:val="00090C1D"/>
    <w:rsid w:val="00090C43"/>
    <w:rsid w:val="00091897"/>
    <w:rsid w:val="00091D82"/>
    <w:rsid w:val="00091E6C"/>
    <w:rsid w:val="0009262C"/>
    <w:rsid w:val="0009279D"/>
    <w:rsid w:val="00093C44"/>
    <w:rsid w:val="00095C95"/>
    <w:rsid w:val="00095EC1"/>
    <w:rsid w:val="000970C6"/>
    <w:rsid w:val="000A0E60"/>
    <w:rsid w:val="000A13CB"/>
    <w:rsid w:val="000A1E8B"/>
    <w:rsid w:val="000A1F53"/>
    <w:rsid w:val="000A3188"/>
    <w:rsid w:val="000A398A"/>
    <w:rsid w:val="000A58C5"/>
    <w:rsid w:val="000A6595"/>
    <w:rsid w:val="000A6C6E"/>
    <w:rsid w:val="000A797A"/>
    <w:rsid w:val="000A79A9"/>
    <w:rsid w:val="000B0B66"/>
    <w:rsid w:val="000B16DA"/>
    <w:rsid w:val="000B2764"/>
    <w:rsid w:val="000B39D5"/>
    <w:rsid w:val="000B41B4"/>
    <w:rsid w:val="000B4D56"/>
    <w:rsid w:val="000B557A"/>
    <w:rsid w:val="000B58B3"/>
    <w:rsid w:val="000B5BDB"/>
    <w:rsid w:val="000B66A4"/>
    <w:rsid w:val="000B67FC"/>
    <w:rsid w:val="000B7C2F"/>
    <w:rsid w:val="000B7C39"/>
    <w:rsid w:val="000C02F9"/>
    <w:rsid w:val="000C0F60"/>
    <w:rsid w:val="000C16E7"/>
    <w:rsid w:val="000C28CC"/>
    <w:rsid w:val="000C2E88"/>
    <w:rsid w:val="000C2FD1"/>
    <w:rsid w:val="000C4EC3"/>
    <w:rsid w:val="000C4FBE"/>
    <w:rsid w:val="000C59DE"/>
    <w:rsid w:val="000C6768"/>
    <w:rsid w:val="000C686C"/>
    <w:rsid w:val="000C690A"/>
    <w:rsid w:val="000C6CAA"/>
    <w:rsid w:val="000C7089"/>
    <w:rsid w:val="000C7474"/>
    <w:rsid w:val="000C7C90"/>
    <w:rsid w:val="000C7D36"/>
    <w:rsid w:val="000D02CC"/>
    <w:rsid w:val="000D095D"/>
    <w:rsid w:val="000D0D67"/>
    <w:rsid w:val="000D1475"/>
    <w:rsid w:val="000D2364"/>
    <w:rsid w:val="000D2C11"/>
    <w:rsid w:val="000D3FB5"/>
    <w:rsid w:val="000D5517"/>
    <w:rsid w:val="000D5856"/>
    <w:rsid w:val="000D6FF7"/>
    <w:rsid w:val="000D7009"/>
    <w:rsid w:val="000E0109"/>
    <w:rsid w:val="000E0F57"/>
    <w:rsid w:val="000E0FF7"/>
    <w:rsid w:val="000E195D"/>
    <w:rsid w:val="000E1E9A"/>
    <w:rsid w:val="000E2795"/>
    <w:rsid w:val="000E283B"/>
    <w:rsid w:val="000E39D5"/>
    <w:rsid w:val="000E3D3D"/>
    <w:rsid w:val="000E4BA1"/>
    <w:rsid w:val="000E4FF6"/>
    <w:rsid w:val="000E576D"/>
    <w:rsid w:val="000E61D8"/>
    <w:rsid w:val="000E62D9"/>
    <w:rsid w:val="000E646E"/>
    <w:rsid w:val="000E6719"/>
    <w:rsid w:val="000F0740"/>
    <w:rsid w:val="000F18E1"/>
    <w:rsid w:val="000F1966"/>
    <w:rsid w:val="000F1B71"/>
    <w:rsid w:val="000F21E4"/>
    <w:rsid w:val="000F2A96"/>
    <w:rsid w:val="000F3FD1"/>
    <w:rsid w:val="000F4818"/>
    <w:rsid w:val="000F4D61"/>
    <w:rsid w:val="000F647F"/>
    <w:rsid w:val="000F6D08"/>
    <w:rsid w:val="000F6F27"/>
    <w:rsid w:val="00102D7C"/>
    <w:rsid w:val="001030DC"/>
    <w:rsid w:val="0010322B"/>
    <w:rsid w:val="001038E8"/>
    <w:rsid w:val="00104B83"/>
    <w:rsid w:val="001064CC"/>
    <w:rsid w:val="00106F82"/>
    <w:rsid w:val="00106FD8"/>
    <w:rsid w:val="00107B72"/>
    <w:rsid w:val="00107B78"/>
    <w:rsid w:val="00107FD8"/>
    <w:rsid w:val="0011074F"/>
    <w:rsid w:val="001126BF"/>
    <w:rsid w:val="001126DB"/>
    <w:rsid w:val="00113E3B"/>
    <w:rsid w:val="001149A1"/>
    <w:rsid w:val="001149EB"/>
    <w:rsid w:val="00114BB1"/>
    <w:rsid w:val="00115685"/>
    <w:rsid w:val="00115B3C"/>
    <w:rsid w:val="00115D44"/>
    <w:rsid w:val="00117D65"/>
    <w:rsid w:val="00120CEF"/>
    <w:rsid w:val="00121DE0"/>
    <w:rsid w:val="00122712"/>
    <w:rsid w:val="001229C7"/>
    <w:rsid w:val="00123CAC"/>
    <w:rsid w:val="00123D63"/>
    <w:rsid w:val="001264AA"/>
    <w:rsid w:val="00127FBE"/>
    <w:rsid w:val="00130859"/>
    <w:rsid w:val="00130EED"/>
    <w:rsid w:val="00131963"/>
    <w:rsid w:val="00131F5F"/>
    <w:rsid w:val="0013333E"/>
    <w:rsid w:val="00133CA4"/>
    <w:rsid w:val="00134931"/>
    <w:rsid w:val="00134AE3"/>
    <w:rsid w:val="001351C3"/>
    <w:rsid w:val="001354B1"/>
    <w:rsid w:val="00136B64"/>
    <w:rsid w:val="00137469"/>
    <w:rsid w:val="00137A84"/>
    <w:rsid w:val="00137C9C"/>
    <w:rsid w:val="00137E90"/>
    <w:rsid w:val="00140CE3"/>
    <w:rsid w:val="00140D5A"/>
    <w:rsid w:val="0014199F"/>
    <w:rsid w:val="00141A9C"/>
    <w:rsid w:val="00141B56"/>
    <w:rsid w:val="001426ED"/>
    <w:rsid w:val="00144427"/>
    <w:rsid w:val="00144560"/>
    <w:rsid w:val="001447F5"/>
    <w:rsid w:val="0014528A"/>
    <w:rsid w:val="0014533A"/>
    <w:rsid w:val="00145912"/>
    <w:rsid w:val="00145EC4"/>
    <w:rsid w:val="00146A48"/>
    <w:rsid w:val="001479D7"/>
    <w:rsid w:val="001511BD"/>
    <w:rsid w:val="00153D42"/>
    <w:rsid w:val="00154A6F"/>
    <w:rsid w:val="00155364"/>
    <w:rsid w:val="0015548D"/>
    <w:rsid w:val="00156B53"/>
    <w:rsid w:val="00156B87"/>
    <w:rsid w:val="0015797E"/>
    <w:rsid w:val="001605D7"/>
    <w:rsid w:val="001607DD"/>
    <w:rsid w:val="00160B1C"/>
    <w:rsid w:val="00160B5D"/>
    <w:rsid w:val="00162705"/>
    <w:rsid w:val="00165898"/>
    <w:rsid w:val="001661F2"/>
    <w:rsid w:val="00167D1A"/>
    <w:rsid w:val="001706A9"/>
    <w:rsid w:val="00170D1B"/>
    <w:rsid w:val="0017152F"/>
    <w:rsid w:val="00171D04"/>
    <w:rsid w:val="00171E5E"/>
    <w:rsid w:val="00171F0F"/>
    <w:rsid w:val="0017221E"/>
    <w:rsid w:val="0017249E"/>
    <w:rsid w:val="001735FE"/>
    <w:rsid w:val="001736E3"/>
    <w:rsid w:val="00174D6C"/>
    <w:rsid w:val="00174DC0"/>
    <w:rsid w:val="001767DA"/>
    <w:rsid w:val="00176C41"/>
    <w:rsid w:val="001776BB"/>
    <w:rsid w:val="00182AEA"/>
    <w:rsid w:val="00183088"/>
    <w:rsid w:val="001834C2"/>
    <w:rsid w:val="00183CE0"/>
    <w:rsid w:val="00186D2F"/>
    <w:rsid w:val="001872BB"/>
    <w:rsid w:val="001874DD"/>
    <w:rsid w:val="001904F7"/>
    <w:rsid w:val="00190559"/>
    <w:rsid w:val="00190AAD"/>
    <w:rsid w:val="00192340"/>
    <w:rsid w:val="00192DCE"/>
    <w:rsid w:val="00193CE6"/>
    <w:rsid w:val="00194978"/>
    <w:rsid w:val="00194CF2"/>
    <w:rsid w:val="00195462"/>
    <w:rsid w:val="001956B5"/>
    <w:rsid w:val="00195DA4"/>
    <w:rsid w:val="0019642F"/>
    <w:rsid w:val="0019679F"/>
    <w:rsid w:val="001971F0"/>
    <w:rsid w:val="00197C7A"/>
    <w:rsid w:val="001A072A"/>
    <w:rsid w:val="001A1620"/>
    <w:rsid w:val="001A3341"/>
    <w:rsid w:val="001A4486"/>
    <w:rsid w:val="001A4A5B"/>
    <w:rsid w:val="001A4C52"/>
    <w:rsid w:val="001A5380"/>
    <w:rsid w:val="001A64A3"/>
    <w:rsid w:val="001A64B9"/>
    <w:rsid w:val="001A66FF"/>
    <w:rsid w:val="001A676B"/>
    <w:rsid w:val="001A7DF8"/>
    <w:rsid w:val="001B0EC4"/>
    <w:rsid w:val="001B20CD"/>
    <w:rsid w:val="001B2A77"/>
    <w:rsid w:val="001B310E"/>
    <w:rsid w:val="001B378C"/>
    <w:rsid w:val="001B39F5"/>
    <w:rsid w:val="001B3C8E"/>
    <w:rsid w:val="001B5791"/>
    <w:rsid w:val="001B67E4"/>
    <w:rsid w:val="001B6990"/>
    <w:rsid w:val="001B6A4E"/>
    <w:rsid w:val="001B707D"/>
    <w:rsid w:val="001B7150"/>
    <w:rsid w:val="001B797C"/>
    <w:rsid w:val="001B79B4"/>
    <w:rsid w:val="001B7E1C"/>
    <w:rsid w:val="001C0021"/>
    <w:rsid w:val="001C0D12"/>
    <w:rsid w:val="001C0D28"/>
    <w:rsid w:val="001C132A"/>
    <w:rsid w:val="001C1470"/>
    <w:rsid w:val="001C2408"/>
    <w:rsid w:val="001C367A"/>
    <w:rsid w:val="001C3A0F"/>
    <w:rsid w:val="001C4689"/>
    <w:rsid w:val="001C5A00"/>
    <w:rsid w:val="001C5B7B"/>
    <w:rsid w:val="001C6281"/>
    <w:rsid w:val="001C696E"/>
    <w:rsid w:val="001C7096"/>
    <w:rsid w:val="001C7B12"/>
    <w:rsid w:val="001C7E82"/>
    <w:rsid w:val="001D035D"/>
    <w:rsid w:val="001D0734"/>
    <w:rsid w:val="001D129E"/>
    <w:rsid w:val="001D244F"/>
    <w:rsid w:val="001D2C6B"/>
    <w:rsid w:val="001D2DE4"/>
    <w:rsid w:val="001D30F1"/>
    <w:rsid w:val="001D331D"/>
    <w:rsid w:val="001D3378"/>
    <w:rsid w:val="001D3E78"/>
    <w:rsid w:val="001D3EAF"/>
    <w:rsid w:val="001D547D"/>
    <w:rsid w:val="001D6C69"/>
    <w:rsid w:val="001D6CDA"/>
    <w:rsid w:val="001D6EA1"/>
    <w:rsid w:val="001D74A1"/>
    <w:rsid w:val="001E2FE6"/>
    <w:rsid w:val="001E42CA"/>
    <w:rsid w:val="001E4A55"/>
    <w:rsid w:val="001E4B56"/>
    <w:rsid w:val="001E4D4E"/>
    <w:rsid w:val="001E5015"/>
    <w:rsid w:val="001E647F"/>
    <w:rsid w:val="001E6620"/>
    <w:rsid w:val="001E6DE5"/>
    <w:rsid w:val="001E7011"/>
    <w:rsid w:val="001E7E08"/>
    <w:rsid w:val="001F0A67"/>
    <w:rsid w:val="001F0EFE"/>
    <w:rsid w:val="001F13A9"/>
    <w:rsid w:val="001F1E46"/>
    <w:rsid w:val="001F2D5D"/>
    <w:rsid w:val="001F3537"/>
    <w:rsid w:val="001F3D98"/>
    <w:rsid w:val="001F408F"/>
    <w:rsid w:val="001F47DC"/>
    <w:rsid w:val="001F47DE"/>
    <w:rsid w:val="001F59A8"/>
    <w:rsid w:val="001F5C9F"/>
    <w:rsid w:val="001F64FF"/>
    <w:rsid w:val="001F74E0"/>
    <w:rsid w:val="001F7A19"/>
    <w:rsid w:val="002002C1"/>
    <w:rsid w:val="00200D6B"/>
    <w:rsid w:val="00201949"/>
    <w:rsid w:val="00202227"/>
    <w:rsid w:val="002025F9"/>
    <w:rsid w:val="002030DE"/>
    <w:rsid w:val="002031A0"/>
    <w:rsid w:val="002032E0"/>
    <w:rsid w:val="00203315"/>
    <w:rsid w:val="002038CB"/>
    <w:rsid w:val="002039F6"/>
    <w:rsid w:val="00205855"/>
    <w:rsid w:val="00205A9B"/>
    <w:rsid w:val="002062B2"/>
    <w:rsid w:val="00206997"/>
    <w:rsid w:val="00206A65"/>
    <w:rsid w:val="002071FF"/>
    <w:rsid w:val="00210780"/>
    <w:rsid w:val="00211C29"/>
    <w:rsid w:val="0021210B"/>
    <w:rsid w:val="0021260C"/>
    <w:rsid w:val="00212B76"/>
    <w:rsid w:val="00213636"/>
    <w:rsid w:val="00213F34"/>
    <w:rsid w:val="002150A7"/>
    <w:rsid w:val="0021522E"/>
    <w:rsid w:val="00215EA5"/>
    <w:rsid w:val="00216B10"/>
    <w:rsid w:val="00220CEE"/>
    <w:rsid w:val="00220E9E"/>
    <w:rsid w:val="00221DE5"/>
    <w:rsid w:val="00222AFB"/>
    <w:rsid w:val="002233A3"/>
    <w:rsid w:val="002235DF"/>
    <w:rsid w:val="00225560"/>
    <w:rsid w:val="00226C8A"/>
    <w:rsid w:val="0022710D"/>
    <w:rsid w:val="0022783F"/>
    <w:rsid w:val="002307D2"/>
    <w:rsid w:val="00230BFC"/>
    <w:rsid w:val="0023181B"/>
    <w:rsid w:val="00232E58"/>
    <w:rsid w:val="00232F17"/>
    <w:rsid w:val="00234910"/>
    <w:rsid w:val="00235BF5"/>
    <w:rsid w:val="00236742"/>
    <w:rsid w:val="002369F8"/>
    <w:rsid w:val="00237568"/>
    <w:rsid w:val="002378BD"/>
    <w:rsid w:val="002406B5"/>
    <w:rsid w:val="00240FFC"/>
    <w:rsid w:val="00241465"/>
    <w:rsid w:val="00241C06"/>
    <w:rsid w:val="002422C3"/>
    <w:rsid w:val="002440E9"/>
    <w:rsid w:val="00244A07"/>
    <w:rsid w:val="00245422"/>
    <w:rsid w:val="00245B54"/>
    <w:rsid w:val="0024614F"/>
    <w:rsid w:val="002464F7"/>
    <w:rsid w:val="0025265F"/>
    <w:rsid w:val="002553EF"/>
    <w:rsid w:val="0025565F"/>
    <w:rsid w:val="002560D6"/>
    <w:rsid w:val="002569F0"/>
    <w:rsid w:val="002570C3"/>
    <w:rsid w:val="00257380"/>
    <w:rsid w:val="002573DC"/>
    <w:rsid w:val="0025779F"/>
    <w:rsid w:val="00257EF9"/>
    <w:rsid w:val="002608CA"/>
    <w:rsid w:val="00260F5C"/>
    <w:rsid w:val="002637E6"/>
    <w:rsid w:val="00265C27"/>
    <w:rsid w:val="00266D24"/>
    <w:rsid w:val="00266F7C"/>
    <w:rsid w:val="00267FD9"/>
    <w:rsid w:val="002709EC"/>
    <w:rsid w:val="002716F7"/>
    <w:rsid w:val="00271B90"/>
    <w:rsid w:val="00271BB4"/>
    <w:rsid w:val="002739E7"/>
    <w:rsid w:val="00274CBB"/>
    <w:rsid w:val="0027532A"/>
    <w:rsid w:val="00275900"/>
    <w:rsid w:val="00276072"/>
    <w:rsid w:val="0027639C"/>
    <w:rsid w:val="00276829"/>
    <w:rsid w:val="002769F1"/>
    <w:rsid w:val="0027754E"/>
    <w:rsid w:val="00277D19"/>
    <w:rsid w:val="00280362"/>
    <w:rsid w:val="0028050E"/>
    <w:rsid w:val="00282E1A"/>
    <w:rsid w:val="0028317F"/>
    <w:rsid w:val="00285715"/>
    <w:rsid w:val="00287180"/>
    <w:rsid w:val="00287AC7"/>
    <w:rsid w:val="002901A8"/>
    <w:rsid w:val="00290912"/>
    <w:rsid w:val="00290E3D"/>
    <w:rsid w:val="00291DBA"/>
    <w:rsid w:val="002924BF"/>
    <w:rsid w:val="00293B5C"/>
    <w:rsid w:val="00293C11"/>
    <w:rsid w:val="00294069"/>
    <w:rsid w:val="00294587"/>
    <w:rsid w:val="00296825"/>
    <w:rsid w:val="00296D7C"/>
    <w:rsid w:val="002A0EF2"/>
    <w:rsid w:val="002A12AB"/>
    <w:rsid w:val="002A1E94"/>
    <w:rsid w:val="002A1F54"/>
    <w:rsid w:val="002A27AE"/>
    <w:rsid w:val="002A324C"/>
    <w:rsid w:val="002A333B"/>
    <w:rsid w:val="002A3B06"/>
    <w:rsid w:val="002A6887"/>
    <w:rsid w:val="002A6B82"/>
    <w:rsid w:val="002A72C5"/>
    <w:rsid w:val="002A7465"/>
    <w:rsid w:val="002B07D2"/>
    <w:rsid w:val="002B1436"/>
    <w:rsid w:val="002B189F"/>
    <w:rsid w:val="002B2072"/>
    <w:rsid w:val="002B2165"/>
    <w:rsid w:val="002B4A88"/>
    <w:rsid w:val="002B5FE2"/>
    <w:rsid w:val="002B629D"/>
    <w:rsid w:val="002B6776"/>
    <w:rsid w:val="002B6AD9"/>
    <w:rsid w:val="002B7750"/>
    <w:rsid w:val="002B789B"/>
    <w:rsid w:val="002C0C84"/>
    <w:rsid w:val="002C110D"/>
    <w:rsid w:val="002C1799"/>
    <w:rsid w:val="002C22EF"/>
    <w:rsid w:val="002C27AA"/>
    <w:rsid w:val="002C3EA6"/>
    <w:rsid w:val="002C4624"/>
    <w:rsid w:val="002C5509"/>
    <w:rsid w:val="002C5CBC"/>
    <w:rsid w:val="002C631F"/>
    <w:rsid w:val="002C66FF"/>
    <w:rsid w:val="002C67E5"/>
    <w:rsid w:val="002C6E3C"/>
    <w:rsid w:val="002C6EA6"/>
    <w:rsid w:val="002C72C4"/>
    <w:rsid w:val="002C7EF5"/>
    <w:rsid w:val="002D2AB3"/>
    <w:rsid w:val="002D34C2"/>
    <w:rsid w:val="002D3648"/>
    <w:rsid w:val="002D3EDF"/>
    <w:rsid w:val="002D48EB"/>
    <w:rsid w:val="002D4912"/>
    <w:rsid w:val="002D5E75"/>
    <w:rsid w:val="002D6177"/>
    <w:rsid w:val="002D653C"/>
    <w:rsid w:val="002D65C4"/>
    <w:rsid w:val="002D7031"/>
    <w:rsid w:val="002D7083"/>
    <w:rsid w:val="002D7A02"/>
    <w:rsid w:val="002E0992"/>
    <w:rsid w:val="002E1592"/>
    <w:rsid w:val="002E21FD"/>
    <w:rsid w:val="002E416B"/>
    <w:rsid w:val="002E5153"/>
    <w:rsid w:val="002E5EDA"/>
    <w:rsid w:val="002E6676"/>
    <w:rsid w:val="002E6B07"/>
    <w:rsid w:val="002E6E30"/>
    <w:rsid w:val="002E7C3E"/>
    <w:rsid w:val="002F0AA3"/>
    <w:rsid w:val="002F1116"/>
    <w:rsid w:val="002F1A0C"/>
    <w:rsid w:val="002F25E1"/>
    <w:rsid w:val="002F434F"/>
    <w:rsid w:val="002F4E26"/>
    <w:rsid w:val="002F553B"/>
    <w:rsid w:val="002F5946"/>
    <w:rsid w:val="002F5F41"/>
    <w:rsid w:val="002F63E0"/>
    <w:rsid w:val="002F6ED3"/>
    <w:rsid w:val="003004AC"/>
    <w:rsid w:val="0030056B"/>
    <w:rsid w:val="003006CC"/>
    <w:rsid w:val="00301990"/>
    <w:rsid w:val="00301DC4"/>
    <w:rsid w:val="00302575"/>
    <w:rsid w:val="0030308B"/>
    <w:rsid w:val="00306A5D"/>
    <w:rsid w:val="00306CF3"/>
    <w:rsid w:val="003073CB"/>
    <w:rsid w:val="00310002"/>
    <w:rsid w:val="00310032"/>
    <w:rsid w:val="003103C8"/>
    <w:rsid w:val="00310722"/>
    <w:rsid w:val="003113AD"/>
    <w:rsid w:val="00312642"/>
    <w:rsid w:val="00312BB7"/>
    <w:rsid w:val="00312F2B"/>
    <w:rsid w:val="003136DD"/>
    <w:rsid w:val="00314342"/>
    <w:rsid w:val="003148B1"/>
    <w:rsid w:val="00314C5B"/>
    <w:rsid w:val="0031675D"/>
    <w:rsid w:val="003168A0"/>
    <w:rsid w:val="00316CDB"/>
    <w:rsid w:val="00316FC7"/>
    <w:rsid w:val="0031746A"/>
    <w:rsid w:val="00317876"/>
    <w:rsid w:val="00317C56"/>
    <w:rsid w:val="00317DA2"/>
    <w:rsid w:val="00320483"/>
    <w:rsid w:val="00321991"/>
    <w:rsid w:val="00322934"/>
    <w:rsid w:val="00322D70"/>
    <w:rsid w:val="0032337B"/>
    <w:rsid w:val="003233F3"/>
    <w:rsid w:val="00323B63"/>
    <w:rsid w:val="00323F9F"/>
    <w:rsid w:val="003248D7"/>
    <w:rsid w:val="00325BC0"/>
    <w:rsid w:val="00325ED9"/>
    <w:rsid w:val="00326CD8"/>
    <w:rsid w:val="0032788F"/>
    <w:rsid w:val="00327B12"/>
    <w:rsid w:val="00330174"/>
    <w:rsid w:val="003302E4"/>
    <w:rsid w:val="003307A4"/>
    <w:rsid w:val="00330A64"/>
    <w:rsid w:val="003311CB"/>
    <w:rsid w:val="00331F5E"/>
    <w:rsid w:val="0033281E"/>
    <w:rsid w:val="003342EF"/>
    <w:rsid w:val="00334FF0"/>
    <w:rsid w:val="003354AC"/>
    <w:rsid w:val="00337C9B"/>
    <w:rsid w:val="00340205"/>
    <w:rsid w:val="0034038B"/>
    <w:rsid w:val="00341110"/>
    <w:rsid w:val="0034131A"/>
    <w:rsid w:val="00342005"/>
    <w:rsid w:val="00342459"/>
    <w:rsid w:val="00345613"/>
    <w:rsid w:val="00345F8F"/>
    <w:rsid w:val="00346EB6"/>
    <w:rsid w:val="003472D8"/>
    <w:rsid w:val="00347669"/>
    <w:rsid w:val="00347B6E"/>
    <w:rsid w:val="00350272"/>
    <w:rsid w:val="0035277B"/>
    <w:rsid w:val="00353A92"/>
    <w:rsid w:val="00353D3A"/>
    <w:rsid w:val="00353D98"/>
    <w:rsid w:val="0035412C"/>
    <w:rsid w:val="00356C5B"/>
    <w:rsid w:val="003570BB"/>
    <w:rsid w:val="00357CCB"/>
    <w:rsid w:val="0036001A"/>
    <w:rsid w:val="003601A1"/>
    <w:rsid w:val="003605F3"/>
    <w:rsid w:val="00360608"/>
    <w:rsid w:val="00361E82"/>
    <w:rsid w:val="003623F5"/>
    <w:rsid w:val="00363463"/>
    <w:rsid w:val="00363D9E"/>
    <w:rsid w:val="003649AF"/>
    <w:rsid w:val="003652DB"/>
    <w:rsid w:val="00365376"/>
    <w:rsid w:val="003659BF"/>
    <w:rsid w:val="00367E52"/>
    <w:rsid w:val="00370650"/>
    <w:rsid w:val="00370717"/>
    <w:rsid w:val="00370F25"/>
    <w:rsid w:val="003720D0"/>
    <w:rsid w:val="00373369"/>
    <w:rsid w:val="00373B19"/>
    <w:rsid w:val="00374197"/>
    <w:rsid w:val="003748F4"/>
    <w:rsid w:val="00375105"/>
    <w:rsid w:val="00377E86"/>
    <w:rsid w:val="00380481"/>
    <w:rsid w:val="00380821"/>
    <w:rsid w:val="003808AD"/>
    <w:rsid w:val="003814D9"/>
    <w:rsid w:val="0038486D"/>
    <w:rsid w:val="00386188"/>
    <w:rsid w:val="00386BAB"/>
    <w:rsid w:val="00387559"/>
    <w:rsid w:val="00387D2D"/>
    <w:rsid w:val="003902A2"/>
    <w:rsid w:val="003902AF"/>
    <w:rsid w:val="00390E40"/>
    <w:rsid w:val="003912A8"/>
    <w:rsid w:val="00391380"/>
    <w:rsid w:val="00391FF5"/>
    <w:rsid w:val="0039292A"/>
    <w:rsid w:val="00393684"/>
    <w:rsid w:val="00393D3C"/>
    <w:rsid w:val="0039412E"/>
    <w:rsid w:val="003943DF"/>
    <w:rsid w:val="00394803"/>
    <w:rsid w:val="00395A0C"/>
    <w:rsid w:val="00395A85"/>
    <w:rsid w:val="00396FD1"/>
    <w:rsid w:val="00397452"/>
    <w:rsid w:val="00397869"/>
    <w:rsid w:val="00397BDB"/>
    <w:rsid w:val="003A14E4"/>
    <w:rsid w:val="003A1C1C"/>
    <w:rsid w:val="003A2590"/>
    <w:rsid w:val="003A2DCD"/>
    <w:rsid w:val="003A3304"/>
    <w:rsid w:val="003A3349"/>
    <w:rsid w:val="003A39C8"/>
    <w:rsid w:val="003A3B77"/>
    <w:rsid w:val="003A43A8"/>
    <w:rsid w:val="003A64DD"/>
    <w:rsid w:val="003A70C3"/>
    <w:rsid w:val="003A77A3"/>
    <w:rsid w:val="003A7CF5"/>
    <w:rsid w:val="003B0206"/>
    <w:rsid w:val="003B10DD"/>
    <w:rsid w:val="003B15BD"/>
    <w:rsid w:val="003B1D40"/>
    <w:rsid w:val="003B1EF8"/>
    <w:rsid w:val="003B386C"/>
    <w:rsid w:val="003B3F7E"/>
    <w:rsid w:val="003B6D3B"/>
    <w:rsid w:val="003C03C2"/>
    <w:rsid w:val="003C099B"/>
    <w:rsid w:val="003C0CBC"/>
    <w:rsid w:val="003C0DC4"/>
    <w:rsid w:val="003C122F"/>
    <w:rsid w:val="003C1476"/>
    <w:rsid w:val="003C1A4E"/>
    <w:rsid w:val="003C1BFD"/>
    <w:rsid w:val="003C1C2D"/>
    <w:rsid w:val="003C2822"/>
    <w:rsid w:val="003C2D57"/>
    <w:rsid w:val="003C2F76"/>
    <w:rsid w:val="003C3C4A"/>
    <w:rsid w:val="003C5440"/>
    <w:rsid w:val="003C57FC"/>
    <w:rsid w:val="003C5CD8"/>
    <w:rsid w:val="003C5E9C"/>
    <w:rsid w:val="003C6B83"/>
    <w:rsid w:val="003C6C43"/>
    <w:rsid w:val="003C717E"/>
    <w:rsid w:val="003C763F"/>
    <w:rsid w:val="003D158A"/>
    <w:rsid w:val="003D1B71"/>
    <w:rsid w:val="003D1DA8"/>
    <w:rsid w:val="003D302A"/>
    <w:rsid w:val="003D3CDC"/>
    <w:rsid w:val="003D3F92"/>
    <w:rsid w:val="003D6851"/>
    <w:rsid w:val="003D6A55"/>
    <w:rsid w:val="003D6E53"/>
    <w:rsid w:val="003E034B"/>
    <w:rsid w:val="003E0643"/>
    <w:rsid w:val="003E0ABE"/>
    <w:rsid w:val="003E0B00"/>
    <w:rsid w:val="003E0C09"/>
    <w:rsid w:val="003E0C5B"/>
    <w:rsid w:val="003E2B89"/>
    <w:rsid w:val="003E2BE8"/>
    <w:rsid w:val="003E3D0C"/>
    <w:rsid w:val="003E47EF"/>
    <w:rsid w:val="003E570E"/>
    <w:rsid w:val="003E6CFA"/>
    <w:rsid w:val="003E6D2C"/>
    <w:rsid w:val="003E6D87"/>
    <w:rsid w:val="003E7677"/>
    <w:rsid w:val="003E7A24"/>
    <w:rsid w:val="003F0D73"/>
    <w:rsid w:val="003F1656"/>
    <w:rsid w:val="003F281E"/>
    <w:rsid w:val="003F2DFD"/>
    <w:rsid w:val="003F3459"/>
    <w:rsid w:val="003F53CB"/>
    <w:rsid w:val="003F5EEF"/>
    <w:rsid w:val="003F72EB"/>
    <w:rsid w:val="004000C6"/>
    <w:rsid w:val="00401340"/>
    <w:rsid w:val="0040188E"/>
    <w:rsid w:val="00401FE5"/>
    <w:rsid w:val="004037E4"/>
    <w:rsid w:val="00404065"/>
    <w:rsid w:val="00404A18"/>
    <w:rsid w:val="00404BC2"/>
    <w:rsid w:val="004051E9"/>
    <w:rsid w:val="0040557D"/>
    <w:rsid w:val="00406843"/>
    <w:rsid w:val="00406EB3"/>
    <w:rsid w:val="004075D9"/>
    <w:rsid w:val="00410488"/>
    <w:rsid w:val="00410496"/>
    <w:rsid w:val="00410E47"/>
    <w:rsid w:val="00410E76"/>
    <w:rsid w:val="00411550"/>
    <w:rsid w:val="00411777"/>
    <w:rsid w:val="00411E72"/>
    <w:rsid w:val="004127E6"/>
    <w:rsid w:val="00412AC6"/>
    <w:rsid w:val="00412B5B"/>
    <w:rsid w:val="00413DAE"/>
    <w:rsid w:val="00414354"/>
    <w:rsid w:val="00414686"/>
    <w:rsid w:val="00415F5E"/>
    <w:rsid w:val="004160A7"/>
    <w:rsid w:val="00416F18"/>
    <w:rsid w:val="00417A32"/>
    <w:rsid w:val="00420A44"/>
    <w:rsid w:val="004214FE"/>
    <w:rsid w:val="004226D2"/>
    <w:rsid w:val="004233F6"/>
    <w:rsid w:val="00423879"/>
    <w:rsid w:val="004258A8"/>
    <w:rsid w:val="00425B46"/>
    <w:rsid w:val="00425E1B"/>
    <w:rsid w:val="0042614C"/>
    <w:rsid w:val="00426A9C"/>
    <w:rsid w:val="00426DA1"/>
    <w:rsid w:val="0043269B"/>
    <w:rsid w:val="00433464"/>
    <w:rsid w:val="00434397"/>
    <w:rsid w:val="00434D88"/>
    <w:rsid w:val="004352B2"/>
    <w:rsid w:val="0043558C"/>
    <w:rsid w:val="00435657"/>
    <w:rsid w:val="00435CAE"/>
    <w:rsid w:val="00436BA5"/>
    <w:rsid w:val="00436D4B"/>
    <w:rsid w:val="004400ED"/>
    <w:rsid w:val="00440EC8"/>
    <w:rsid w:val="004415CF"/>
    <w:rsid w:val="00441B27"/>
    <w:rsid w:val="00441E88"/>
    <w:rsid w:val="00441EDA"/>
    <w:rsid w:val="004420AD"/>
    <w:rsid w:val="00443F27"/>
    <w:rsid w:val="00444B4D"/>
    <w:rsid w:val="00445715"/>
    <w:rsid w:val="00446651"/>
    <w:rsid w:val="004466D0"/>
    <w:rsid w:val="00446909"/>
    <w:rsid w:val="00446D22"/>
    <w:rsid w:val="004502D4"/>
    <w:rsid w:val="0045194F"/>
    <w:rsid w:val="004533E2"/>
    <w:rsid w:val="0045374E"/>
    <w:rsid w:val="00453971"/>
    <w:rsid w:val="00453AD2"/>
    <w:rsid w:val="00453CCA"/>
    <w:rsid w:val="0045436B"/>
    <w:rsid w:val="004562F0"/>
    <w:rsid w:val="0045682C"/>
    <w:rsid w:val="00457684"/>
    <w:rsid w:val="004600B9"/>
    <w:rsid w:val="00460663"/>
    <w:rsid w:val="004606BA"/>
    <w:rsid w:val="00460F27"/>
    <w:rsid w:val="004641BE"/>
    <w:rsid w:val="00464507"/>
    <w:rsid w:val="00466439"/>
    <w:rsid w:val="00466644"/>
    <w:rsid w:val="00466771"/>
    <w:rsid w:val="00467874"/>
    <w:rsid w:val="00467BBA"/>
    <w:rsid w:val="0047047A"/>
    <w:rsid w:val="0047058F"/>
    <w:rsid w:val="00470695"/>
    <w:rsid w:val="004712A4"/>
    <w:rsid w:val="0047199C"/>
    <w:rsid w:val="00471CC8"/>
    <w:rsid w:val="004721D8"/>
    <w:rsid w:val="004727B9"/>
    <w:rsid w:val="00472D58"/>
    <w:rsid w:val="00473240"/>
    <w:rsid w:val="00473512"/>
    <w:rsid w:val="00473FC7"/>
    <w:rsid w:val="00475CE0"/>
    <w:rsid w:val="00476661"/>
    <w:rsid w:val="004772FB"/>
    <w:rsid w:val="004775AA"/>
    <w:rsid w:val="004778D2"/>
    <w:rsid w:val="00477E4C"/>
    <w:rsid w:val="00480791"/>
    <w:rsid w:val="0048087D"/>
    <w:rsid w:val="0048099A"/>
    <w:rsid w:val="004809D4"/>
    <w:rsid w:val="00480E94"/>
    <w:rsid w:val="004826A0"/>
    <w:rsid w:val="00482A93"/>
    <w:rsid w:val="00483529"/>
    <w:rsid w:val="00483F17"/>
    <w:rsid w:val="00484209"/>
    <w:rsid w:val="00484436"/>
    <w:rsid w:val="00484693"/>
    <w:rsid w:val="00484791"/>
    <w:rsid w:val="00484C0C"/>
    <w:rsid w:val="004852ED"/>
    <w:rsid w:val="0048563F"/>
    <w:rsid w:val="004861FD"/>
    <w:rsid w:val="004870E1"/>
    <w:rsid w:val="00487617"/>
    <w:rsid w:val="00487D8A"/>
    <w:rsid w:val="00490813"/>
    <w:rsid w:val="00490AA2"/>
    <w:rsid w:val="00491805"/>
    <w:rsid w:val="004921F7"/>
    <w:rsid w:val="0049524A"/>
    <w:rsid w:val="00495BE3"/>
    <w:rsid w:val="00496ED3"/>
    <w:rsid w:val="0049715A"/>
    <w:rsid w:val="004A0087"/>
    <w:rsid w:val="004A0DFD"/>
    <w:rsid w:val="004A1597"/>
    <w:rsid w:val="004A1692"/>
    <w:rsid w:val="004A20BF"/>
    <w:rsid w:val="004A3208"/>
    <w:rsid w:val="004A3350"/>
    <w:rsid w:val="004A3E1E"/>
    <w:rsid w:val="004A51AE"/>
    <w:rsid w:val="004A55A0"/>
    <w:rsid w:val="004A5815"/>
    <w:rsid w:val="004A5D0C"/>
    <w:rsid w:val="004A75B9"/>
    <w:rsid w:val="004A791C"/>
    <w:rsid w:val="004B229F"/>
    <w:rsid w:val="004B36E9"/>
    <w:rsid w:val="004B3A89"/>
    <w:rsid w:val="004B3BB5"/>
    <w:rsid w:val="004B4833"/>
    <w:rsid w:val="004B5EAA"/>
    <w:rsid w:val="004B61FB"/>
    <w:rsid w:val="004B6468"/>
    <w:rsid w:val="004C1A37"/>
    <w:rsid w:val="004C1D99"/>
    <w:rsid w:val="004C1E5A"/>
    <w:rsid w:val="004C28C4"/>
    <w:rsid w:val="004C2C8C"/>
    <w:rsid w:val="004C2FBB"/>
    <w:rsid w:val="004C3291"/>
    <w:rsid w:val="004C37C8"/>
    <w:rsid w:val="004C3D0D"/>
    <w:rsid w:val="004C4DD8"/>
    <w:rsid w:val="004C5263"/>
    <w:rsid w:val="004C53D3"/>
    <w:rsid w:val="004C76E1"/>
    <w:rsid w:val="004C7FD9"/>
    <w:rsid w:val="004D004C"/>
    <w:rsid w:val="004D07E3"/>
    <w:rsid w:val="004D2691"/>
    <w:rsid w:val="004D26B2"/>
    <w:rsid w:val="004D2842"/>
    <w:rsid w:val="004D444B"/>
    <w:rsid w:val="004D4B42"/>
    <w:rsid w:val="004D50DB"/>
    <w:rsid w:val="004D5593"/>
    <w:rsid w:val="004D5610"/>
    <w:rsid w:val="004D5B27"/>
    <w:rsid w:val="004D5E0C"/>
    <w:rsid w:val="004D5F51"/>
    <w:rsid w:val="004D68DE"/>
    <w:rsid w:val="004D6F32"/>
    <w:rsid w:val="004D70EC"/>
    <w:rsid w:val="004D7C4C"/>
    <w:rsid w:val="004E0347"/>
    <w:rsid w:val="004E0CB3"/>
    <w:rsid w:val="004E0EC8"/>
    <w:rsid w:val="004E2427"/>
    <w:rsid w:val="004E2E4B"/>
    <w:rsid w:val="004E430A"/>
    <w:rsid w:val="004E5C17"/>
    <w:rsid w:val="004E6038"/>
    <w:rsid w:val="004E6099"/>
    <w:rsid w:val="004E6843"/>
    <w:rsid w:val="004E688E"/>
    <w:rsid w:val="004F01C8"/>
    <w:rsid w:val="004F05A9"/>
    <w:rsid w:val="004F11D7"/>
    <w:rsid w:val="004F12AE"/>
    <w:rsid w:val="004F1624"/>
    <w:rsid w:val="004F24AD"/>
    <w:rsid w:val="004F2F57"/>
    <w:rsid w:val="004F38D3"/>
    <w:rsid w:val="004F40E9"/>
    <w:rsid w:val="004F4DB6"/>
    <w:rsid w:val="004F53AB"/>
    <w:rsid w:val="004F54ED"/>
    <w:rsid w:val="004F584A"/>
    <w:rsid w:val="004F5C96"/>
    <w:rsid w:val="004F6C51"/>
    <w:rsid w:val="004F76B0"/>
    <w:rsid w:val="00501B4B"/>
    <w:rsid w:val="00502172"/>
    <w:rsid w:val="00502665"/>
    <w:rsid w:val="00503A3C"/>
    <w:rsid w:val="00503D47"/>
    <w:rsid w:val="00504934"/>
    <w:rsid w:val="00505416"/>
    <w:rsid w:val="00505B69"/>
    <w:rsid w:val="00507156"/>
    <w:rsid w:val="005071D9"/>
    <w:rsid w:val="00507233"/>
    <w:rsid w:val="00507678"/>
    <w:rsid w:val="00507F5F"/>
    <w:rsid w:val="0051017B"/>
    <w:rsid w:val="00510CDC"/>
    <w:rsid w:val="00511ACC"/>
    <w:rsid w:val="00511DC3"/>
    <w:rsid w:val="00512085"/>
    <w:rsid w:val="005126F0"/>
    <w:rsid w:val="00513A5D"/>
    <w:rsid w:val="005147CD"/>
    <w:rsid w:val="00514A24"/>
    <w:rsid w:val="00515433"/>
    <w:rsid w:val="005169D8"/>
    <w:rsid w:val="00520021"/>
    <w:rsid w:val="00520161"/>
    <w:rsid w:val="00520DEE"/>
    <w:rsid w:val="00522205"/>
    <w:rsid w:val="005234F9"/>
    <w:rsid w:val="0052350C"/>
    <w:rsid w:val="005239A8"/>
    <w:rsid w:val="005244D9"/>
    <w:rsid w:val="00524B2E"/>
    <w:rsid w:val="00524CDF"/>
    <w:rsid w:val="0052516C"/>
    <w:rsid w:val="005264F1"/>
    <w:rsid w:val="005275FB"/>
    <w:rsid w:val="00530102"/>
    <w:rsid w:val="00530534"/>
    <w:rsid w:val="0053096E"/>
    <w:rsid w:val="00531093"/>
    <w:rsid w:val="005321E6"/>
    <w:rsid w:val="00532768"/>
    <w:rsid w:val="0053295C"/>
    <w:rsid w:val="00532A28"/>
    <w:rsid w:val="00532DEC"/>
    <w:rsid w:val="005330E3"/>
    <w:rsid w:val="00534268"/>
    <w:rsid w:val="005350A0"/>
    <w:rsid w:val="005364EA"/>
    <w:rsid w:val="00536BB8"/>
    <w:rsid w:val="00536EF4"/>
    <w:rsid w:val="005373F9"/>
    <w:rsid w:val="00537724"/>
    <w:rsid w:val="00537C3B"/>
    <w:rsid w:val="0054095E"/>
    <w:rsid w:val="00540B28"/>
    <w:rsid w:val="00541062"/>
    <w:rsid w:val="00541126"/>
    <w:rsid w:val="005414AD"/>
    <w:rsid w:val="00541C6D"/>
    <w:rsid w:val="00542109"/>
    <w:rsid w:val="00542590"/>
    <w:rsid w:val="00544773"/>
    <w:rsid w:val="005450DC"/>
    <w:rsid w:val="005461C6"/>
    <w:rsid w:val="00546B46"/>
    <w:rsid w:val="005470C1"/>
    <w:rsid w:val="00547379"/>
    <w:rsid w:val="005473EB"/>
    <w:rsid w:val="00547640"/>
    <w:rsid w:val="005500C8"/>
    <w:rsid w:val="00550600"/>
    <w:rsid w:val="00550874"/>
    <w:rsid w:val="005517D8"/>
    <w:rsid w:val="00552BEC"/>
    <w:rsid w:val="00552C46"/>
    <w:rsid w:val="0055311B"/>
    <w:rsid w:val="005534EE"/>
    <w:rsid w:val="00553CA2"/>
    <w:rsid w:val="00555D7E"/>
    <w:rsid w:val="00555DF4"/>
    <w:rsid w:val="0056066B"/>
    <w:rsid w:val="00560867"/>
    <w:rsid w:val="005620BB"/>
    <w:rsid w:val="005629BD"/>
    <w:rsid w:val="00562F06"/>
    <w:rsid w:val="005633F2"/>
    <w:rsid w:val="00563C3F"/>
    <w:rsid w:val="00563C7C"/>
    <w:rsid w:val="00563E66"/>
    <w:rsid w:val="00564B17"/>
    <w:rsid w:val="005652A4"/>
    <w:rsid w:val="005658BB"/>
    <w:rsid w:val="005706CE"/>
    <w:rsid w:val="00570C24"/>
    <w:rsid w:val="00571330"/>
    <w:rsid w:val="00571EAC"/>
    <w:rsid w:val="00573BD4"/>
    <w:rsid w:val="00574567"/>
    <w:rsid w:val="00574798"/>
    <w:rsid w:val="005754C0"/>
    <w:rsid w:val="005754CD"/>
    <w:rsid w:val="00575BAC"/>
    <w:rsid w:val="00576E1B"/>
    <w:rsid w:val="00576F12"/>
    <w:rsid w:val="005776D2"/>
    <w:rsid w:val="00577816"/>
    <w:rsid w:val="00580359"/>
    <w:rsid w:val="00582967"/>
    <w:rsid w:val="005839D2"/>
    <w:rsid w:val="00584A45"/>
    <w:rsid w:val="005859A7"/>
    <w:rsid w:val="00585A93"/>
    <w:rsid w:val="00586102"/>
    <w:rsid w:val="00587792"/>
    <w:rsid w:val="00587D2F"/>
    <w:rsid w:val="0059009E"/>
    <w:rsid w:val="00590466"/>
    <w:rsid w:val="005909E0"/>
    <w:rsid w:val="00590BCE"/>
    <w:rsid w:val="0059223A"/>
    <w:rsid w:val="00592263"/>
    <w:rsid w:val="00592B8F"/>
    <w:rsid w:val="00593412"/>
    <w:rsid w:val="005937FA"/>
    <w:rsid w:val="005939B5"/>
    <w:rsid w:val="00593EF9"/>
    <w:rsid w:val="00594406"/>
    <w:rsid w:val="0059464A"/>
    <w:rsid w:val="00594FDA"/>
    <w:rsid w:val="0059556F"/>
    <w:rsid w:val="00595D1B"/>
    <w:rsid w:val="00596410"/>
    <w:rsid w:val="005977D8"/>
    <w:rsid w:val="005A0017"/>
    <w:rsid w:val="005A096A"/>
    <w:rsid w:val="005A23DB"/>
    <w:rsid w:val="005A23FF"/>
    <w:rsid w:val="005A2E20"/>
    <w:rsid w:val="005A34C7"/>
    <w:rsid w:val="005A7FDB"/>
    <w:rsid w:val="005B0288"/>
    <w:rsid w:val="005B0AB6"/>
    <w:rsid w:val="005B1380"/>
    <w:rsid w:val="005B283B"/>
    <w:rsid w:val="005B35C2"/>
    <w:rsid w:val="005B4AE1"/>
    <w:rsid w:val="005B5F56"/>
    <w:rsid w:val="005B6032"/>
    <w:rsid w:val="005B647B"/>
    <w:rsid w:val="005B7481"/>
    <w:rsid w:val="005B749D"/>
    <w:rsid w:val="005B7644"/>
    <w:rsid w:val="005C0D42"/>
    <w:rsid w:val="005C0FCA"/>
    <w:rsid w:val="005C1E48"/>
    <w:rsid w:val="005C2AD2"/>
    <w:rsid w:val="005C2BB1"/>
    <w:rsid w:val="005C3912"/>
    <w:rsid w:val="005C442F"/>
    <w:rsid w:val="005C4AD0"/>
    <w:rsid w:val="005C4B00"/>
    <w:rsid w:val="005C6492"/>
    <w:rsid w:val="005C6661"/>
    <w:rsid w:val="005C69BC"/>
    <w:rsid w:val="005C6B31"/>
    <w:rsid w:val="005C7314"/>
    <w:rsid w:val="005C7A70"/>
    <w:rsid w:val="005D0288"/>
    <w:rsid w:val="005D03D0"/>
    <w:rsid w:val="005D055E"/>
    <w:rsid w:val="005D098F"/>
    <w:rsid w:val="005D16D9"/>
    <w:rsid w:val="005D18C7"/>
    <w:rsid w:val="005D1AD1"/>
    <w:rsid w:val="005D3072"/>
    <w:rsid w:val="005D3EA6"/>
    <w:rsid w:val="005D4539"/>
    <w:rsid w:val="005D5228"/>
    <w:rsid w:val="005D5474"/>
    <w:rsid w:val="005D6BFB"/>
    <w:rsid w:val="005D7CAD"/>
    <w:rsid w:val="005E07BA"/>
    <w:rsid w:val="005E10C2"/>
    <w:rsid w:val="005E18A6"/>
    <w:rsid w:val="005E2173"/>
    <w:rsid w:val="005E247A"/>
    <w:rsid w:val="005E27E8"/>
    <w:rsid w:val="005E27F5"/>
    <w:rsid w:val="005E302F"/>
    <w:rsid w:val="005E4199"/>
    <w:rsid w:val="005E4487"/>
    <w:rsid w:val="005E5820"/>
    <w:rsid w:val="005E5AF7"/>
    <w:rsid w:val="005E5C65"/>
    <w:rsid w:val="005E6A51"/>
    <w:rsid w:val="005E719C"/>
    <w:rsid w:val="005F0495"/>
    <w:rsid w:val="005F094E"/>
    <w:rsid w:val="005F0A5D"/>
    <w:rsid w:val="005F120E"/>
    <w:rsid w:val="005F2184"/>
    <w:rsid w:val="005F2675"/>
    <w:rsid w:val="005F38C8"/>
    <w:rsid w:val="005F41D4"/>
    <w:rsid w:val="005F62EE"/>
    <w:rsid w:val="005F6FAE"/>
    <w:rsid w:val="005F78FA"/>
    <w:rsid w:val="005F7930"/>
    <w:rsid w:val="006006AC"/>
    <w:rsid w:val="00601CEA"/>
    <w:rsid w:val="00602851"/>
    <w:rsid w:val="00603266"/>
    <w:rsid w:val="00604289"/>
    <w:rsid w:val="00604B38"/>
    <w:rsid w:val="00604DFB"/>
    <w:rsid w:val="00605A50"/>
    <w:rsid w:val="00607CA4"/>
    <w:rsid w:val="006101F7"/>
    <w:rsid w:val="00610A02"/>
    <w:rsid w:val="00611B9E"/>
    <w:rsid w:val="0061246C"/>
    <w:rsid w:val="00612906"/>
    <w:rsid w:val="00612BBA"/>
    <w:rsid w:val="00613483"/>
    <w:rsid w:val="00613519"/>
    <w:rsid w:val="006137CB"/>
    <w:rsid w:val="006139F2"/>
    <w:rsid w:val="006141BE"/>
    <w:rsid w:val="00614380"/>
    <w:rsid w:val="006148E0"/>
    <w:rsid w:val="00614CF3"/>
    <w:rsid w:val="00614F87"/>
    <w:rsid w:val="0061545E"/>
    <w:rsid w:val="0061547D"/>
    <w:rsid w:val="0061625C"/>
    <w:rsid w:val="00616470"/>
    <w:rsid w:val="0061694E"/>
    <w:rsid w:val="00616B78"/>
    <w:rsid w:val="006175DB"/>
    <w:rsid w:val="006177E0"/>
    <w:rsid w:val="00617F20"/>
    <w:rsid w:val="00621D0C"/>
    <w:rsid w:val="00622399"/>
    <w:rsid w:val="006225F4"/>
    <w:rsid w:val="00622CF7"/>
    <w:rsid w:val="00622F2B"/>
    <w:rsid w:val="00623675"/>
    <w:rsid w:val="00624577"/>
    <w:rsid w:val="00624779"/>
    <w:rsid w:val="00624A08"/>
    <w:rsid w:val="0062569F"/>
    <w:rsid w:val="00625C2E"/>
    <w:rsid w:val="00625EB0"/>
    <w:rsid w:val="006266AA"/>
    <w:rsid w:val="00626F81"/>
    <w:rsid w:val="00630557"/>
    <w:rsid w:val="00631D50"/>
    <w:rsid w:val="006325FE"/>
    <w:rsid w:val="00632A38"/>
    <w:rsid w:val="0063339D"/>
    <w:rsid w:val="00633AF4"/>
    <w:rsid w:val="00634261"/>
    <w:rsid w:val="00634951"/>
    <w:rsid w:val="00634B5E"/>
    <w:rsid w:val="006351FD"/>
    <w:rsid w:val="00635BD9"/>
    <w:rsid w:val="006361BF"/>
    <w:rsid w:val="00636F01"/>
    <w:rsid w:val="0063754C"/>
    <w:rsid w:val="006375E8"/>
    <w:rsid w:val="00637718"/>
    <w:rsid w:val="00640C4A"/>
    <w:rsid w:val="00640F5F"/>
    <w:rsid w:val="00641640"/>
    <w:rsid w:val="00641820"/>
    <w:rsid w:val="006433C8"/>
    <w:rsid w:val="00643977"/>
    <w:rsid w:val="00643C26"/>
    <w:rsid w:val="006444E6"/>
    <w:rsid w:val="006458AD"/>
    <w:rsid w:val="00645BC3"/>
    <w:rsid w:val="00650981"/>
    <w:rsid w:val="00651856"/>
    <w:rsid w:val="006522DF"/>
    <w:rsid w:val="00652562"/>
    <w:rsid w:val="00652771"/>
    <w:rsid w:val="00652FE8"/>
    <w:rsid w:val="00653E56"/>
    <w:rsid w:val="00654419"/>
    <w:rsid w:val="00654B1F"/>
    <w:rsid w:val="00656148"/>
    <w:rsid w:val="00656743"/>
    <w:rsid w:val="00656FAA"/>
    <w:rsid w:val="0065751F"/>
    <w:rsid w:val="0065791C"/>
    <w:rsid w:val="00660645"/>
    <w:rsid w:val="0066125F"/>
    <w:rsid w:val="00661D50"/>
    <w:rsid w:val="006621C8"/>
    <w:rsid w:val="0066337D"/>
    <w:rsid w:val="00663668"/>
    <w:rsid w:val="006648AE"/>
    <w:rsid w:val="00664A67"/>
    <w:rsid w:val="00664D28"/>
    <w:rsid w:val="006678FD"/>
    <w:rsid w:val="00667B8C"/>
    <w:rsid w:val="006711AA"/>
    <w:rsid w:val="00671F4D"/>
    <w:rsid w:val="006723EE"/>
    <w:rsid w:val="00672A69"/>
    <w:rsid w:val="0067524F"/>
    <w:rsid w:val="006753D0"/>
    <w:rsid w:val="006757E4"/>
    <w:rsid w:val="00677664"/>
    <w:rsid w:val="00677B28"/>
    <w:rsid w:val="006811FA"/>
    <w:rsid w:val="00682527"/>
    <w:rsid w:val="00683692"/>
    <w:rsid w:val="00683C2C"/>
    <w:rsid w:val="00683CE1"/>
    <w:rsid w:val="00683E6E"/>
    <w:rsid w:val="00683EE1"/>
    <w:rsid w:val="006841C3"/>
    <w:rsid w:val="006849E5"/>
    <w:rsid w:val="006851A7"/>
    <w:rsid w:val="006856B1"/>
    <w:rsid w:val="00686DEE"/>
    <w:rsid w:val="00687CBB"/>
    <w:rsid w:val="00690B5A"/>
    <w:rsid w:val="00690EB3"/>
    <w:rsid w:val="00690EE5"/>
    <w:rsid w:val="00691D2A"/>
    <w:rsid w:val="006924AE"/>
    <w:rsid w:val="006924BD"/>
    <w:rsid w:val="00692A2C"/>
    <w:rsid w:val="00692E90"/>
    <w:rsid w:val="00692EFF"/>
    <w:rsid w:val="00694581"/>
    <w:rsid w:val="00695D22"/>
    <w:rsid w:val="006962D4"/>
    <w:rsid w:val="006A0485"/>
    <w:rsid w:val="006A1E24"/>
    <w:rsid w:val="006A4E91"/>
    <w:rsid w:val="006A533C"/>
    <w:rsid w:val="006A59F8"/>
    <w:rsid w:val="006A5C88"/>
    <w:rsid w:val="006A6872"/>
    <w:rsid w:val="006A7BD0"/>
    <w:rsid w:val="006A7CD8"/>
    <w:rsid w:val="006A7CE1"/>
    <w:rsid w:val="006B0288"/>
    <w:rsid w:val="006B06CB"/>
    <w:rsid w:val="006B12BE"/>
    <w:rsid w:val="006B1AC3"/>
    <w:rsid w:val="006B1C04"/>
    <w:rsid w:val="006B1CDD"/>
    <w:rsid w:val="006B1E15"/>
    <w:rsid w:val="006B2BCF"/>
    <w:rsid w:val="006B2C93"/>
    <w:rsid w:val="006B2EC3"/>
    <w:rsid w:val="006B2ED9"/>
    <w:rsid w:val="006B3DA3"/>
    <w:rsid w:val="006B3F23"/>
    <w:rsid w:val="006B4CD6"/>
    <w:rsid w:val="006B53C0"/>
    <w:rsid w:val="006B5625"/>
    <w:rsid w:val="006B595E"/>
    <w:rsid w:val="006B5BBB"/>
    <w:rsid w:val="006B64A2"/>
    <w:rsid w:val="006B690D"/>
    <w:rsid w:val="006B7378"/>
    <w:rsid w:val="006B7D68"/>
    <w:rsid w:val="006B7E0F"/>
    <w:rsid w:val="006C0507"/>
    <w:rsid w:val="006C17CF"/>
    <w:rsid w:val="006C2204"/>
    <w:rsid w:val="006C2ED3"/>
    <w:rsid w:val="006C4462"/>
    <w:rsid w:val="006C49CA"/>
    <w:rsid w:val="006C50D0"/>
    <w:rsid w:val="006C5293"/>
    <w:rsid w:val="006C6002"/>
    <w:rsid w:val="006C7060"/>
    <w:rsid w:val="006C7614"/>
    <w:rsid w:val="006D109D"/>
    <w:rsid w:val="006D1262"/>
    <w:rsid w:val="006D141E"/>
    <w:rsid w:val="006D27CD"/>
    <w:rsid w:val="006D3615"/>
    <w:rsid w:val="006D37F5"/>
    <w:rsid w:val="006D3C8D"/>
    <w:rsid w:val="006D5271"/>
    <w:rsid w:val="006D5840"/>
    <w:rsid w:val="006D5D8A"/>
    <w:rsid w:val="006D5FED"/>
    <w:rsid w:val="006D6FC8"/>
    <w:rsid w:val="006D78FD"/>
    <w:rsid w:val="006E0293"/>
    <w:rsid w:val="006E072F"/>
    <w:rsid w:val="006E234A"/>
    <w:rsid w:val="006E2A26"/>
    <w:rsid w:val="006E6EA2"/>
    <w:rsid w:val="006E73CE"/>
    <w:rsid w:val="006E7647"/>
    <w:rsid w:val="006E782D"/>
    <w:rsid w:val="006F0203"/>
    <w:rsid w:val="006F0E05"/>
    <w:rsid w:val="006F16B4"/>
    <w:rsid w:val="006F1F83"/>
    <w:rsid w:val="006F2089"/>
    <w:rsid w:val="006F250F"/>
    <w:rsid w:val="006F265A"/>
    <w:rsid w:val="006F2EF0"/>
    <w:rsid w:val="006F3935"/>
    <w:rsid w:val="006F3DCB"/>
    <w:rsid w:val="006F4385"/>
    <w:rsid w:val="006F5314"/>
    <w:rsid w:val="006F5AAE"/>
    <w:rsid w:val="006F5B68"/>
    <w:rsid w:val="006F5BB2"/>
    <w:rsid w:val="006F6562"/>
    <w:rsid w:val="006F6A76"/>
    <w:rsid w:val="006F7030"/>
    <w:rsid w:val="006F77EC"/>
    <w:rsid w:val="006F7BB6"/>
    <w:rsid w:val="006F7F15"/>
    <w:rsid w:val="0070014E"/>
    <w:rsid w:val="00701431"/>
    <w:rsid w:val="007019B6"/>
    <w:rsid w:val="00702216"/>
    <w:rsid w:val="007022E7"/>
    <w:rsid w:val="00702DD3"/>
    <w:rsid w:val="00702EB7"/>
    <w:rsid w:val="0070309E"/>
    <w:rsid w:val="007039FA"/>
    <w:rsid w:val="00703F9C"/>
    <w:rsid w:val="00704CAC"/>
    <w:rsid w:val="00705036"/>
    <w:rsid w:val="00705086"/>
    <w:rsid w:val="0070642C"/>
    <w:rsid w:val="00706D59"/>
    <w:rsid w:val="00706EAE"/>
    <w:rsid w:val="00706FDC"/>
    <w:rsid w:val="007100F0"/>
    <w:rsid w:val="00710744"/>
    <w:rsid w:val="00711F99"/>
    <w:rsid w:val="007123AA"/>
    <w:rsid w:val="00713FDD"/>
    <w:rsid w:val="00715ACC"/>
    <w:rsid w:val="0071603C"/>
    <w:rsid w:val="00717B15"/>
    <w:rsid w:val="00720962"/>
    <w:rsid w:val="00720D6A"/>
    <w:rsid w:val="00724008"/>
    <w:rsid w:val="00724D1E"/>
    <w:rsid w:val="00724D47"/>
    <w:rsid w:val="00725DDB"/>
    <w:rsid w:val="0072608F"/>
    <w:rsid w:val="00726090"/>
    <w:rsid w:val="0072636F"/>
    <w:rsid w:val="00726449"/>
    <w:rsid w:val="007264D0"/>
    <w:rsid w:val="00726C2F"/>
    <w:rsid w:val="00726D99"/>
    <w:rsid w:val="00730F6A"/>
    <w:rsid w:val="00730F97"/>
    <w:rsid w:val="00731291"/>
    <w:rsid w:val="00733B21"/>
    <w:rsid w:val="0073494B"/>
    <w:rsid w:val="0073615A"/>
    <w:rsid w:val="00737B97"/>
    <w:rsid w:val="00740767"/>
    <w:rsid w:val="00740838"/>
    <w:rsid w:val="00740C1F"/>
    <w:rsid w:val="00741F5A"/>
    <w:rsid w:val="00742CAC"/>
    <w:rsid w:val="00742E20"/>
    <w:rsid w:val="00744CC7"/>
    <w:rsid w:val="00745922"/>
    <w:rsid w:val="0074605D"/>
    <w:rsid w:val="00746E6E"/>
    <w:rsid w:val="00746F1E"/>
    <w:rsid w:val="00750426"/>
    <w:rsid w:val="00751265"/>
    <w:rsid w:val="007524E2"/>
    <w:rsid w:val="00753747"/>
    <w:rsid w:val="00754CFE"/>
    <w:rsid w:val="0075526F"/>
    <w:rsid w:val="0075630D"/>
    <w:rsid w:val="0076031E"/>
    <w:rsid w:val="00760AFC"/>
    <w:rsid w:val="00762AF2"/>
    <w:rsid w:val="007642AD"/>
    <w:rsid w:val="00766261"/>
    <w:rsid w:val="0076756A"/>
    <w:rsid w:val="00770B10"/>
    <w:rsid w:val="00771116"/>
    <w:rsid w:val="0077111F"/>
    <w:rsid w:val="00771B2D"/>
    <w:rsid w:val="00771B94"/>
    <w:rsid w:val="00771C47"/>
    <w:rsid w:val="007724F0"/>
    <w:rsid w:val="007727B6"/>
    <w:rsid w:val="00772BC2"/>
    <w:rsid w:val="00772DA6"/>
    <w:rsid w:val="007748CC"/>
    <w:rsid w:val="00774A5F"/>
    <w:rsid w:val="00774AAE"/>
    <w:rsid w:val="007752AB"/>
    <w:rsid w:val="00775F37"/>
    <w:rsid w:val="00776D57"/>
    <w:rsid w:val="007807BC"/>
    <w:rsid w:val="00781C70"/>
    <w:rsid w:val="00783D74"/>
    <w:rsid w:val="00784703"/>
    <w:rsid w:val="007848A9"/>
    <w:rsid w:val="007859A0"/>
    <w:rsid w:val="00785C39"/>
    <w:rsid w:val="00785E82"/>
    <w:rsid w:val="007865EE"/>
    <w:rsid w:val="007871C1"/>
    <w:rsid w:val="00787393"/>
    <w:rsid w:val="0078754F"/>
    <w:rsid w:val="00787D50"/>
    <w:rsid w:val="00787DF6"/>
    <w:rsid w:val="00791E2E"/>
    <w:rsid w:val="007920F1"/>
    <w:rsid w:val="00792378"/>
    <w:rsid w:val="0079333E"/>
    <w:rsid w:val="0079375F"/>
    <w:rsid w:val="007940EB"/>
    <w:rsid w:val="00794116"/>
    <w:rsid w:val="007944E4"/>
    <w:rsid w:val="007972FB"/>
    <w:rsid w:val="00797658"/>
    <w:rsid w:val="00797DF0"/>
    <w:rsid w:val="007A0532"/>
    <w:rsid w:val="007A0CB6"/>
    <w:rsid w:val="007A1658"/>
    <w:rsid w:val="007A1A3C"/>
    <w:rsid w:val="007A1C23"/>
    <w:rsid w:val="007A1EB0"/>
    <w:rsid w:val="007A211B"/>
    <w:rsid w:val="007A2CBE"/>
    <w:rsid w:val="007A3EBF"/>
    <w:rsid w:val="007A41AB"/>
    <w:rsid w:val="007A43A6"/>
    <w:rsid w:val="007A4624"/>
    <w:rsid w:val="007A4DE2"/>
    <w:rsid w:val="007A6EEE"/>
    <w:rsid w:val="007A7703"/>
    <w:rsid w:val="007A7A07"/>
    <w:rsid w:val="007A7A3A"/>
    <w:rsid w:val="007A7B23"/>
    <w:rsid w:val="007B07E8"/>
    <w:rsid w:val="007B3D4A"/>
    <w:rsid w:val="007B5201"/>
    <w:rsid w:val="007B61E6"/>
    <w:rsid w:val="007B6E1F"/>
    <w:rsid w:val="007B6F38"/>
    <w:rsid w:val="007B7626"/>
    <w:rsid w:val="007B7812"/>
    <w:rsid w:val="007B78FC"/>
    <w:rsid w:val="007B79A2"/>
    <w:rsid w:val="007C119B"/>
    <w:rsid w:val="007C142F"/>
    <w:rsid w:val="007C1970"/>
    <w:rsid w:val="007C1C13"/>
    <w:rsid w:val="007C2142"/>
    <w:rsid w:val="007C2161"/>
    <w:rsid w:val="007C3594"/>
    <w:rsid w:val="007C3C63"/>
    <w:rsid w:val="007C447F"/>
    <w:rsid w:val="007C474B"/>
    <w:rsid w:val="007C7B6B"/>
    <w:rsid w:val="007D14A5"/>
    <w:rsid w:val="007D1A09"/>
    <w:rsid w:val="007D1E83"/>
    <w:rsid w:val="007D21F2"/>
    <w:rsid w:val="007D2255"/>
    <w:rsid w:val="007D2CB5"/>
    <w:rsid w:val="007D2D05"/>
    <w:rsid w:val="007D3981"/>
    <w:rsid w:val="007D4558"/>
    <w:rsid w:val="007D50BF"/>
    <w:rsid w:val="007D5A7F"/>
    <w:rsid w:val="007D5AD8"/>
    <w:rsid w:val="007D5E7A"/>
    <w:rsid w:val="007D6373"/>
    <w:rsid w:val="007D7B44"/>
    <w:rsid w:val="007E00C2"/>
    <w:rsid w:val="007E01FA"/>
    <w:rsid w:val="007E0213"/>
    <w:rsid w:val="007E054F"/>
    <w:rsid w:val="007E131C"/>
    <w:rsid w:val="007E2E29"/>
    <w:rsid w:val="007E3200"/>
    <w:rsid w:val="007E425F"/>
    <w:rsid w:val="007F114F"/>
    <w:rsid w:val="007F17C1"/>
    <w:rsid w:val="007F201F"/>
    <w:rsid w:val="007F2958"/>
    <w:rsid w:val="007F3D2E"/>
    <w:rsid w:val="007F3DCF"/>
    <w:rsid w:val="007F4CF9"/>
    <w:rsid w:val="007F5394"/>
    <w:rsid w:val="007F628A"/>
    <w:rsid w:val="007F6A5E"/>
    <w:rsid w:val="007F7C24"/>
    <w:rsid w:val="00800847"/>
    <w:rsid w:val="00802A99"/>
    <w:rsid w:val="008048A9"/>
    <w:rsid w:val="00806AAA"/>
    <w:rsid w:val="0081008D"/>
    <w:rsid w:val="0081018A"/>
    <w:rsid w:val="00810345"/>
    <w:rsid w:val="00810C5E"/>
    <w:rsid w:val="008112C9"/>
    <w:rsid w:val="00811665"/>
    <w:rsid w:val="008125ED"/>
    <w:rsid w:val="00812D70"/>
    <w:rsid w:val="00812E61"/>
    <w:rsid w:val="00813D99"/>
    <w:rsid w:val="00814682"/>
    <w:rsid w:val="00814FDE"/>
    <w:rsid w:val="0081530B"/>
    <w:rsid w:val="00815539"/>
    <w:rsid w:val="0081601E"/>
    <w:rsid w:val="00816337"/>
    <w:rsid w:val="0081736E"/>
    <w:rsid w:val="008179FF"/>
    <w:rsid w:val="00817A1B"/>
    <w:rsid w:val="00817DAF"/>
    <w:rsid w:val="008216AD"/>
    <w:rsid w:val="00822182"/>
    <w:rsid w:val="008249A6"/>
    <w:rsid w:val="00825EAB"/>
    <w:rsid w:val="00827586"/>
    <w:rsid w:val="00827752"/>
    <w:rsid w:val="0083241A"/>
    <w:rsid w:val="008344AF"/>
    <w:rsid w:val="008356C1"/>
    <w:rsid w:val="00835A2E"/>
    <w:rsid w:val="00836B4E"/>
    <w:rsid w:val="00837058"/>
    <w:rsid w:val="00837109"/>
    <w:rsid w:val="008401ED"/>
    <w:rsid w:val="00840E58"/>
    <w:rsid w:val="00840F5B"/>
    <w:rsid w:val="00841308"/>
    <w:rsid w:val="00841385"/>
    <w:rsid w:val="00841AE5"/>
    <w:rsid w:val="008424EF"/>
    <w:rsid w:val="008431D0"/>
    <w:rsid w:val="008438EE"/>
    <w:rsid w:val="0084452D"/>
    <w:rsid w:val="008454E8"/>
    <w:rsid w:val="00845866"/>
    <w:rsid w:val="00846813"/>
    <w:rsid w:val="00846B84"/>
    <w:rsid w:val="00847981"/>
    <w:rsid w:val="00847CF6"/>
    <w:rsid w:val="0085066D"/>
    <w:rsid w:val="00850721"/>
    <w:rsid w:val="00851DE2"/>
    <w:rsid w:val="008520B3"/>
    <w:rsid w:val="0085296F"/>
    <w:rsid w:val="00854283"/>
    <w:rsid w:val="00855026"/>
    <w:rsid w:val="00855BBB"/>
    <w:rsid w:val="008564F4"/>
    <w:rsid w:val="00856DB0"/>
    <w:rsid w:val="00857B9A"/>
    <w:rsid w:val="00860806"/>
    <w:rsid w:val="008613F1"/>
    <w:rsid w:val="00861B2B"/>
    <w:rsid w:val="0086246B"/>
    <w:rsid w:val="0086370E"/>
    <w:rsid w:val="00863F27"/>
    <w:rsid w:val="00864BF0"/>
    <w:rsid w:val="008651C0"/>
    <w:rsid w:val="0086541D"/>
    <w:rsid w:val="008654DC"/>
    <w:rsid w:val="008655DE"/>
    <w:rsid w:val="008661C4"/>
    <w:rsid w:val="00866AB3"/>
    <w:rsid w:val="0086788F"/>
    <w:rsid w:val="00871FA5"/>
    <w:rsid w:val="0087247C"/>
    <w:rsid w:val="00872507"/>
    <w:rsid w:val="0087274A"/>
    <w:rsid w:val="00872934"/>
    <w:rsid w:val="00876B5E"/>
    <w:rsid w:val="0087741D"/>
    <w:rsid w:val="00880AED"/>
    <w:rsid w:val="0088160E"/>
    <w:rsid w:val="008819FC"/>
    <w:rsid w:val="00881D5A"/>
    <w:rsid w:val="00882059"/>
    <w:rsid w:val="0088259F"/>
    <w:rsid w:val="00883AF1"/>
    <w:rsid w:val="00883CDC"/>
    <w:rsid w:val="00884670"/>
    <w:rsid w:val="0088596F"/>
    <w:rsid w:val="00886365"/>
    <w:rsid w:val="008869FF"/>
    <w:rsid w:val="00887236"/>
    <w:rsid w:val="008877FC"/>
    <w:rsid w:val="00887916"/>
    <w:rsid w:val="00887BB5"/>
    <w:rsid w:val="00890593"/>
    <w:rsid w:val="0089069C"/>
    <w:rsid w:val="008907C3"/>
    <w:rsid w:val="0089296A"/>
    <w:rsid w:val="00893109"/>
    <w:rsid w:val="00893A91"/>
    <w:rsid w:val="00894082"/>
    <w:rsid w:val="008946C3"/>
    <w:rsid w:val="00894D56"/>
    <w:rsid w:val="008953D0"/>
    <w:rsid w:val="00897EAE"/>
    <w:rsid w:val="008A00E9"/>
    <w:rsid w:val="008A0507"/>
    <w:rsid w:val="008A0628"/>
    <w:rsid w:val="008A17DA"/>
    <w:rsid w:val="008A18CD"/>
    <w:rsid w:val="008A2308"/>
    <w:rsid w:val="008A27B5"/>
    <w:rsid w:val="008A336C"/>
    <w:rsid w:val="008A34A6"/>
    <w:rsid w:val="008A465C"/>
    <w:rsid w:val="008A4EE2"/>
    <w:rsid w:val="008A5002"/>
    <w:rsid w:val="008A5097"/>
    <w:rsid w:val="008A50AC"/>
    <w:rsid w:val="008A50B1"/>
    <w:rsid w:val="008A5189"/>
    <w:rsid w:val="008A5E32"/>
    <w:rsid w:val="008A61E4"/>
    <w:rsid w:val="008A6EC7"/>
    <w:rsid w:val="008A7EB8"/>
    <w:rsid w:val="008B0214"/>
    <w:rsid w:val="008B03E9"/>
    <w:rsid w:val="008B1390"/>
    <w:rsid w:val="008B1F4D"/>
    <w:rsid w:val="008B36C7"/>
    <w:rsid w:val="008B3EB1"/>
    <w:rsid w:val="008B46B7"/>
    <w:rsid w:val="008B47C7"/>
    <w:rsid w:val="008B5984"/>
    <w:rsid w:val="008B5F73"/>
    <w:rsid w:val="008B67C0"/>
    <w:rsid w:val="008B7290"/>
    <w:rsid w:val="008B7BCE"/>
    <w:rsid w:val="008B7DED"/>
    <w:rsid w:val="008C0575"/>
    <w:rsid w:val="008C0DFA"/>
    <w:rsid w:val="008C2813"/>
    <w:rsid w:val="008C3F8F"/>
    <w:rsid w:val="008C432D"/>
    <w:rsid w:val="008C43DF"/>
    <w:rsid w:val="008C448F"/>
    <w:rsid w:val="008C48FF"/>
    <w:rsid w:val="008C4FF8"/>
    <w:rsid w:val="008C51B7"/>
    <w:rsid w:val="008C575B"/>
    <w:rsid w:val="008C7484"/>
    <w:rsid w:val="008D1D35"/>
    <w:rsid w:val="008D2CE6"/>
    <w:rsid w:val="008D4166"/>
    <w:rsid w:val="008D4214"/>
    <w:rsid w:val="008D4452"/>
    <w:rsid w:val="008D4FA2"/>
    <w:rsid w:val="008D536E"/>
    <w:rsid w:val="008D5527"/>
    <w:rsid w:val="008D5EEC"/>
    <w:rsid w:val="008D5F38"/>
    <w:rsid w:val="008D621F"/>
    <w:rsid w:val="008D65F7"/>
    <w:rsid w:val="008D7033"/>
    <w:rsid w:val="008D7680"/>
    <w:rsid w:val="008E240D"/>
    <w:rsid w:val="008E2787"/>
    <w:rsid w:val="008E3B37"/>
    <w:rsid w:val="008E54A7"/>
    <w:rsid w:val="008E573A"/>
    <w:rsid w:val="008E5AC1"/>
    <w:rsid w:val="008E67FD"/>
    <w:rsid w:val="008E6B2C"/>
    <w:rsid w:val="008E6D5E"/>
    <w:rsid w:val="008E7A65"/>
    <w:rsid w:val="008E7BB9"/>
    <w:rsid w:val="008F18AB"/>
    <w:rsid w:val="008F2028"/>
    <w:rsid w:val="008F211F"/>
    <w:rsid w:val="008F2520"/>
    <w:rsid w:val="008F28E0"/>
    <w:rsid w:val="008F3557"/>
    <w:rsid w:val="008F3D25"/>
    <w:rsid w:val="008F3D3A"/>
    <w:rsid w:val="008F50BA"/>
    <w:rsid w:val="00900C9C"/>
    <w:rsid w:val="0090139E"/>
    <w:rsid w:val="00901562"/>
    <w:rsid w:val="009027D1"/>
    <w:rsid w:val="0090288D"/>
    <w:rsid w:val="00903499"/>
    <w:rsid w:val="009050D2"/>
    <w:rsid w:val="009050EE"/>
    <w:rsid w:val="00905868"/>
    <w:rsid w:val="0090645E"/>
    <w:rsid w:val="00907B8D"/>
    <w:rsid w:val="00910023"/>
    <w:rsid w:val="009119A5"/>
    <w:rsid w:val="00911FB6"/>
    <w:rsid w:val="0091329D"/>
    <w:rsid w:val="009135E2"/>
    <w:rsid w:val="009148B2"/>
    <w:rsid w:val="009156BA"/>
    <w:rsid w:val="00916CE9"/>
    <w:rsid w:val="00916F64"/>
    <w:rsid w:val="00916FFF"/>
    <w:rsid w:val="00917351"/>
    <w:rsid w:val="00917933"/>
    <w:rsid w:val="00917C07"/>
    <w:rsid w:val="00920B9C"/>
    <w:rsid w:val="00920C84"/>
    <w:rsid w:val="0092121A"/>
    <w:rsid w:val="00921A15"/>
    <w:rsid w:val="00921D0D"/>
    <w:rsid w:val="00922648"/>
    <w:rsid w:val="00923E73"/>
    <w:rsid w:val="00925231"/>
    <w:rsid w:val="009258A7"/>
    <w:rsid w:val="00925FB5"/>
    <w:rsid w:val="00926313"/>
    <w:rsid w:val="009269F5"/>
    <w:rsid w:val="009279A3"/>
    <w:rsid w:val="00927D29"/>
    <w:rsid w:val="00927E1C"/>
    <w:rsid w:val="00931679"/>
    <w:rsid w:val="00931ED5"/>
    <w:rsid w:val="009328F0"/>
    <w:rsid w:val="00932E5B"/>
    <w:rsid w:val="00933468"/>
    <w:rsid w:val="00933850"/>
    <w:rsid w:val="00933E8D"/>
    <w:rsid w:val="00934FA6"/>
    <w:rsid w:val="009353B8"/>
    <w:rsid w:val="00935E3F"/>
    <w:rsid w:val="00936DDD"/>
    <w:rsid w:val="00937074"/>
    <w:rsid w:val="009371DA"/>
    <w:rsid w:val="009376D9"/>
    <w:rsid w:val="00940CD0"/>
    <w:rsid w:val="00941B5B"/>
    <w:rsid w:val="00941C95"/>
    <w:rsid w:val="00943996"/>
    <w:rsid w:val="009439CB"/>
    <w:rsid w:val="00943D34"/>
    <w:rsid w:val="0094418B"/>
    <w:rsid w:val="00944781"/>
    <w:rsid w:val="0094535F"/>
    <w:rsid w:val="0094582A"/>
    <w:rsid w:val="00946B05"/>
    <w:rsid w:val="00950137"/>
    <w:rsid w:val="0095091D"/>
    <w:rsid w:val="009527F0"/>
    <w:rsid w:val="00952D21"/>
    <w:rsid w:val="009536D9"/>
    <w:rsid w:val="00954B25"/>
    <w:rsid w:val="00954C88"/>
    <w:rsid w:val="00955F49"/>
    <w:rsid w:val="00956A9B"/>
    <w:rsid w:val="009602FF"/>
    <w:rsid w:val="00960667"/>
    <w:rsid w:val="00960F9D"/>
    <w:rsid w:val="009615A4"/>
    <w:rsid w:val="00961B97"/>
    <w:rsid w:val="00961D9F"/>
    <w:rsid w:val="009621FC"/>
    <w:rsid w:val="0096357F"/>
    <w:rsid w:val="00964337"/>
    <w:rsid w:val="009650B1"/>
    <w:rsid w:val="00965190"/>
    <w:rsid w:val="00966FB6"/>
    <w:rsid w:val="009670B0"/>
    <w:rsid w:val="0096752E"/>
    <w:rsid w:val="0096763A"/>
    <w:rsid w:val="009676D2"/>
    <w:rsid w:val="009679A5"/>
    <w:rsid w:val="00967C48"/>
    <w:rsid w:val="0097040F"/>
    <w:rsid w:val="00971357"/>
    <w:rsid w:val="00972AAC"/>
    <w:rsid w:val="00973B9B"/>
    <w:rsid w:val="00973E85"/>
    <w:rsid w:val="009751C7"/>
    <w:rsid w:val="0097530F"/>
    <w:rsid w:val="00975A33"/>
    <w:rsid w:val="00975FC0"/>
    <w:rsid w:val="00976306"/>
    <w:rsid w:val="009769C5"/>
    <w:rsid w:val="00976F5C"/>
    <w:rsid w:val="009774B8"/>
    <w:rsid w:val="0098070B"/>
    <w:rsid w:val="00980832"/>
    <w:rsid w:val="00981467"/>
    <w:rsid w:val="009814E0"/>
    <w:rsid w:val="00981828"/>
    <w:rsid w:val="00981EAC"/>
    <w:rsid w:val="00982317"/>
    <w:rsid w:val="009823C6"/>
    <w:rsid w:val="00983397"/>
    <w:rsid w:val="009843D0"/>
    <w:rsid w:val="00984A91"/>
    <w:rsid w:val="00984CFE"/>
    <w:rsid w:val="00984E6D"/>
    <w:rsid w:val="00986508"/>
    <w:rsid w:val="0098745D"/>
    <w:rsid w:val="0098794F"/>
    <w:rsid w:val="00990A68"/>
    <w:rsid w:val="00991CC1"/>
    <w:rsid w:val="00994593"/>
    <w:rsid w:val="00994DEE"/>
    <w:rsid w:val="00995D44"/>
    <w:rsid w:val="0099656C"/>
    <w:rsid w:val="00996B49"/>
    <w:rsid w:val="00997755"/>
    <w:rsid w:val="00997CD9"/>
    <w:rsid w:val="009A0C05"/>
    <w:rsid w:val="009A0ED3"/>
    <w:rsid w:val="009A2976"/>
    <w:rsid w:val="009A2B16"/>
    <w:rsid w:val="009A3B06"/>
    <w:rsid w:val="009A3F6B"/>
    <w:rsid w:val="009A4351"/>
    <w:rsid w:val="009A49E3"/>
    <w:rsid w:val="009A5174"/>
    <w:rsid w:val="009A549D"/>
    <w:rsid w:val="009A57D0"/>
    <w:rsid w:val="009A5BBD"/>
    <w:rsid w:val="009A670B"/>
    <w:rsid w:val="009A6949"/>
    <w:rsid w:val="009A70CA"/>
    <w:rsid w:val="009A7A5A"/>
    <w:rsid w:val="009B139C"/>
    <w:rsid w:val="009B16DD"/>
    <w:rsid w:val="009B1B60"/>
    <w:rsid w:val="009B22B7"/>
    <w:rsid w:val="009B3AC8"/>
    <w:rsid w:val="009B3CC6"/>
    <w:rsid w:val="009B3FF9"/>
    <w:rsid w:val="009B45EB"/>
    <w:rsid w:val="009B4DFE"/>
    <w:rsid w:val="009B4F4E"/>
    <w:rsid w:val="009B5E41"/>
    <w:rsid w:val="009B6233"/>
    <w:rsid w:val="009B77D0"/>
    <w:rsid w:val="009B7D44"/>
    <w:rsid w:val="009B7F8A"/>
    <w:rsid w:val="009C0200"/>
    <w:rsid w:val="009C088E"/>
    <w:rsid w:val="009C11C7"/>
    <w:rsid w:val="009C2F3B"/>
    <w:rsid w:val="009C4704"/>
    <w:rsid w:val="009C7C6D"/>
    <w:rsid w:val="009D005F"/>
    <w:rsid w:val="009D07B2"/>
    <w:rsid w:val="009D1D12"/>
    <w:rsid w:val="009D26AA"/>
    <w:rsid w:val="009D3E0E"/>
    <w:rsid w:val="009D45E3"/>
    <w:rsid w:val="009D4847"/>
    <w:rsid w:val="009D4FD7"/>
    <w:rsid w:val="009D5487"/>
    <w:rsid w:val="009D54A0"/>
    <w:rsid w:val="009D6593"/>
    <w:rsid w:val="009D702C"/>
    <w:rsid w:val="009D7071"/>
    <w:rsid w:val="009D7172"/>
    <w:rsid w:val="009D745A"/>
    <w:rsid w:val="009D75B5"/>
    <w:rsid w:val="009E17DF"/>
    <w:rsid w:val="009E23ED"/>
    <w:rsid w:val="009E337A"/>
    <w:rsid w:val="009E392D"/>
    <w:rsid w:val="009E4881"/>
    <w:rsid w:val="009E50C8"/>
    <w:rsid w:val="009E56A7"/>
    <w:rsid w:val="009E6218"/>
    <w:rsid w:val="009E6579"/>
    <w:rsid w:val="009E6C4A"/>
    <w:rsid w:val="009F042A"/>
    <w:rsid w:val="009F0563"/>
    <w:rsid w:val="009F0A33"/>
    <w:rsid w:val="009F0FE8"/>
    <w:rsid w:val="009F1212"/>
    <w:rsid w:val="009F1CB4"/>
    <w:rsid w:val="009F2E11"/>
    <w:rsid w:val="009F4194"/>
    <w:rsid w:val="009F4789"/>
    <w:rsid w:val="009F63B9"/>
    <w:rsid w:val="009F70E9"/>
    <w:rsid w:val="009F76C8"/>
    <w:rsid w:val="009F76E3"/>
    <w:rsid w:val="00A0150F"/>
    <w:rsid w:val="00A01587"/>
    <w:rsid w:val="00A01AAE"/>
    <w:rsid w:val="00A02A30"/>
    <w:rsid w:val="00A02A58"/>
    <w:rsid w:val="00A04370"/>
    <w:rsid w:val="00A044CE"/>
    <w:rsid w:val="00A050C4"/>
    <w:rsid w:val="00A0523C"/>
    <w:rsid w:val="00A052A0"/>
    <w:rsid w:val="00A0531E"/>
    <w:rsid w:val="00A0550D"/>
    <w:rsid w:val="00A065AB"/>
    <w:rsid w:val="00A07D90"/>
    <w:rsid w:val="00A10ECA"/>
    <w:rsid w:val="00A10F49"/>
    <w:rsid w:val="00A126AD"/>
    <w:rsid w:val="00A1371D"/>
    <w:rsid w:val="00A14881"/>
    <w:rsid w:val="00A15D14"/>
    <w:rsid w:val="00A16FC7"/>
    <w:rsid w:val="00A17302"/>
    <w:rsid w:val="00A174DF"/>
    <w:rsid w:val="00A17D07"/>
    <w:rsid w:val="00A200BC"/>
    <w:rsid w:val="00A21CC2"/>
    <w:rsid w:val="00A21E30"/>
    <w:rsid w:val="00A21ECC"/>
    <w:rsid w:val="00A230E5"/>
    <w:rsid w:val="00A23508"/>
    <w:rsid w:val="00A249A1"/>
    <w:rsid w:val="00A24A7E"/>
    <w:rsid w:val="00A253AE"/>
    <w:rsid w:val="00A269F9"/>
    <w:rsid w:val="00A27723"/>
    <w:rsid w:val="00A27C81"/>
    <w:rsid w:val="00A27FD0"/>
    <w:rsid w:val="00A301AA"/>
    <w:rsid w:val="00A308BE"/>
    <w:rsid w:val="00A31190"/>
    <w:rsid w:val="00A31F05"/>
    <w:rsid w:val="00A33520"/>
    <w:rsid w:val="00A3419B"/>
    <w:rsid w:val="00A3495E"/>
    <w:rsid w:val="00A35E53"/>
    <w:rsid w:val="00A37124"/>
    <w:rsid w:val="00A37620"/>
    <w:rsid w:val="00A41628"/>
    <w:rsid w:val="00A41748"/>
    <w:rsid w:val="00A41BF7"/>
    <w:rsid w:val="00A421D3"/>
    <w:rsid w:val="00A42AAE"/>
    <w:rsid w:val="00A42AC5"/>
    <w:rsid w:val="00A43763"/>
    <w:rsid w:val="00A43C00"/>
    <w:rsid w:val="00A44515"/>
    <w:rsid w:val="00A46258"/>
    <w:rsid w:val="00A4661B"/>
    <w:rsid w:val="00A47175"/>
    <w:rsid w:val="00A47B1B"/>
    <w:rsid w:val="00A47BD3"/>
    <w:rsid w:val="00A50068"/>
    <w:rsid w:val="00A510B8"/>
    <w:rsid w:val="00A512C2"/>
    <w:rsid w:val="00A51EA2"/>
    <w:rsid w:val="00A5223C"/>
    <w:rsid w:val="00A532A8"/>
    <w:rsid w:val="00A53407"/>
    <w:rsid w:val="00A542A2"/>
    <w:rsid w:val="00A54B01"/>
    <w:rsid w:val="00A54C2E"/>
    <w:rsid w:val="00A550CB"/>
    <w:rsid w:val="00A55AE2"/>
    <w:rsid w:val="00A564FD"/>
    <w:rsid w:val="00A5709C"/>
    <w:rsid w:val="00A57A4D"/>
    <w:rsid w:val="00A60124"/>
    <w:rsid w:val="00A61193"/>
    <w:rsid w:val="00A6138C"/>
    <w:rsid w:val="00A6178F"/>
    <w:rsid w:val="00A65156"/>
    <w:rsid w:val="00A6660D"/>
    <w:rsid w:val="00A66A4F"/>
    <w:rsid w:val="00A70EBE"/>
    <w:rsid w:val="00A71C0A"/>
    <w:rsid w:val="00A72068"/>
    <w:rsid w:val="00A73514"/>
    <w:rsid w:val="00A73A05"/>
    <w:rsid w:val="00A74249"/>
    <w:rsid w:val="00A747C0"/>
    <w:rsid w:val="00A75019"/>
    <w:rsid w:val="00A768A4"/>
    <w:rsid w:val="00A77299"/>
    <w:rsid w:val="00A7788C"/>
    <w:rsid w:val="00A80EA3"/>
    <w:rsid w:val="00A8136E"/>
    <w:rsid w:val="00A8140E"/>
    <w:rsid w:val="00A82603"/>
    <w:rsid w:val="00A826B3"/>
    <w:rsid w:val="00A82DB7"/>
    <w:rsid w:val="00A82F80"/>
    <w:rsid w:val="00A831FC"/>
    <w:rsid w:val="00A83280"/>
    <w:rsid w:val="00A83424"/>
    <w:rsid w:val="00A837C7"/>
    <w:rsid w:val="00A841CD"/>
    <w:rsid w:val="00A851BF"/>
    <w:rsid w:val="00A8669E"/>
    <w:rsid w:val="00A87998"/>
    <w:rsid w:val="00A87DEE"/>
    <w:rsid w:val="00A87F75"/>
    <w:rsid w:val="00A9259A"/>
    <w:rsid w:val="00A92C66"/>
    <w:rsid w:val="00A92FC1"/>
    <w:rsid w:val="00A931DD"/>
    <w:rsid w:val="00A94C88"/>
    <w:rsid w:val="00A94FC2"/>
    <w:rsid w:val="00A954B4"/>
    <w:rsid w:val="00A9619C"/>
    <w:rsid w:val="00A96807"/>
    <w:rsid w:val="00A97C36"/>
    <w:rsid w:val="00A97F2E"/>
    <w:rsid w:val="00AA0635"/>
    <w:rsid w:val="00AA0ACF"/>
    <w:rsid w:val="00AA0CE3"/>
    <w:rsid w:val="00AA14A7"/>
    <w:rsid w:val="00AA2B56"/>
    <w:rsid w:val="00AA2EA6"/>
    <w:rsid w:val="00AA3296"/>
    <w:rsid w:val="00AA3FDD"/>
    <w:rsid w:val="00AA443F"/>
    <w:rsid w:val="00AA4A17"/>
    <w:rsid w:val="00AA5AD8"/>
    <w:rsid w:val="00AA7056"/>
    <w:rsid w:val="00AA70A0"/>
    <w:rsid w:val="00AA7635"/>
    <w:rsid w:val="00AA7868"/>
    <w:rsid w:val="00AB286B"/>
    <w:rsid w:val="00AB33B5"/>
    <w:rsid w:val="00AB3560"/>
    <w:rsid w:val="00AB37BA"/>
    <w:rsid w:val="00AB399C"/>
    <w:rsid w:val="00AB3E1D"/>
    <w:rsid w:val="00AB439D"/>
    <w:rsid w:val="00AB48B6"/>
    <w:rsid w:val="00AB4D87"/>
    <w:rsid w:val="00AB5B42"/>
    <w:rsid w:val="00AB5FAE"/>
    <w:rsid w:val="00AB6551"/>
    <w:rsid w:val="00AB6C7B"/>
    <w:rsid w:val="00AB72F2"/>
    <w:rsid w:val="00AB774E"/>
    <w:rsid w:val="00AC00DB"/>
    <w:rsid w:val="00AC028B"/>
    <w:rsid w:val="00AC0EC4"/>
    <w:rsid w:val="00AC111A"/>
    <w:rsid w:val="00AC1A33"/>
    <w:rsid w:val="00AC1BC3"/>
    <w:rsid w:val="00AC2521"/>
    <w:rsid w:val="00AC36B8"/>
    <w:rsid w:val="00AC3D85"/>
    <w:rsid w:val="00AC4870"/>
    <w:rsid w:val="00AC4EEC"/>
    <w:rsid w:val="00AC565D"/>
    <w:rsid w:val="00AC6810"/>
    <w:rsid w:val="00AC6970"/>
    <w:rsid w:val="00AC6BE7"/>
    <w:rsid w:val="00AC7906"/>
    <w:rsid w:val="00AD07B2"/>
    <w:rsid w:val="00AD22B6"/>
    <w:rsid w:val="00AD2456"/>
    <w:rsid w:val="00AD3515"/>
    <w:rsid w:val="00AD3B48"/>
    <w:rsid w:val="00AD3D38"/>
    <w:rsid w:val="00AD3E41"/>
    <w:rsid w:val="00AD3E5D"/>
    <w:rsid w:val="00AD4036"/>
    <w:rsid w:val="00AD4C8B"/>
    <w:rsid w:val="00AD4C9B"/>
    <w:rsid w:val="00AD5F2A"/>
    <w:rsid w:val="00AD6745"/>
    <w:rsid w:val="00AD67D8"/>
    <w:rsid w:val="00AD6E20"/>
    <w:rsid w:val="00AE0030"/>
    <w:rsid w:val="00AE0F11"/>
    <w:rsid w:val="00AE1F85"/>
    <w:rsid w:val="00AE2284"/>
    <w:rsid w:val="00AE28B0"/>
    <w:rsid w:val="00AE2BB2"/>
    <w:rsid w:val="00AE358E"/>
    <w:rsid w:val="00AE3F5B"/>
    <w:rsid w:val="00AE3FA7"/>
    <w:rsid w:val="00AE43B0"/>
    <w:rsid w:val="00AE4547"/>
    <w:rsid w:val="00AE48F3"/>
    <w:rsid w:val="00AE6FBE"/>
    <w:rsid w:val="00AE7715"/>
    <w:rsid w:val="00AF239E"/>
    <w:rsid w:val="00AF2BE2"/>
    <w:rsid w:val="00AF3E95"/>
    <w:rsid w:val="00AF4864"/>
    <w:rsid w:val="00AF56A7"/>
    <w:rsid w:val="00AF590D"/>
    <w:rsid w:val="00AF61EE"/>
    <w:rsid w:val="00AF6577"/>
    <w:rsid w:val="00AF66BF"/>
    <w:rsid w:val="00AF7605"/>
    <w:rsid w:val="00AF7652"/>
    <w:rsid w:val="00B00EE9"/>
    <w:rsid w:val="00B011B0"/>
    <w:rsid w:val="00B029CE"/>
    <w:rsid w:val="00B03702"/>
    <w:rsid w:val="00B03A59"/>
    <w:rsid w:val="00B04244"/>
    <w:rsid w:val="00B05F02"/>
    <w:rsid w:val="00B07C3D"/>
    <w:rsid w:val="00B07C69"/>
    <w:rsid w:val="00B128E6"/>
    <w:rsid w:val="00B12A0F"/>
    <w:rsid w:val="00B1365F"/>
    <w:rsid w:val="00B14255"/>
    <w:rsid w:val="00B14398"/>
    <w:rsid w:val="00B14D12"/>
    <w:rsid w:val="00B15247"/>
    <w:rsid w:val="00B155D9"/>
    <w:rsid w:val="00B155F2"/>
    <w:rsid w:val="00B15B8E"/>
    <w:rsid w:val="00B15BF5"/>
    <w:rsid w:val="00B167F4"/>
    <w:rsid w:val="00B17C8E"/>
    <w:rsid w:val="00B2015F"/>
    <w:rsid w:val="00B212BA"/>
    <w:rsid w:val="00B21A39"/>
    <w:rsid w:val="00B224D6"/>
    <w:rsid w:val="00B22C7F"/>
    <w:rsid w:val="00B24C69"/>
    <w:rsid w:val="00B25082"/>
    <w:rsid w:val="00B25BC4"/>
    <w:rsid w:val="00B26A8C"/>
    <w:rsid w:val="00B2771D"/>
    <w:rsid w:val="00B306AB"/>
    <w:rsid w:val="00B309BC"/>
    <w:rsid w:val="00B311C9"/>
    <w:rsid w:val="00B31B6E"/>
    <w:rsid w:val="00B3206A"/>
    <w:rsid w:val="00B334A5"/>
    <w:rsid w:val="00B33CFB"/>
    <w:rsid w:val="00B33DB1"/>
    <w:rsid w:val="00B3451E"/>
    <w:rsid w:val="00B34D7A"/>
    <w:rsid w:val="00B3614D"/>
    <w:rsid w:val="00B36238"/>
    <w:rsid w:val="00B36415"/>
    <w:rsid w:val="00B36EA6"/>
    <w:rsid w:val="00B36EB2"/>
    <w:rsid w:val="00B4117E"/>
    <w:rsid w:val="00B42E77"/>
    <w:rsid w:val="00B4387F"/>
    <w:rsid w:val="00B4390B"/>
    <w:rsid w:val="00B43D08"/>
    <w:rsid w:val="00B43F0D"/>
    <w:rsid w:val="00B4410D"/>
    <w:rsid w:val="00B44E61"/>
    <w:rsid w:val="00B44EE9"/>
    <w:rsid w:val="00B452A4"/>
    <w:rsid w:val="00B463FD"/>
    <w:rsid w:val="00B47F0B"/>
    <w:rsid w:val="00B50619"/>
    <w:rsid w:val="00B50C68"/>
    <w:rsid w:val="00B51706"/>
    <w:rsid w:val="00B51BDE"/>
    <w:rsid w:val="00B52169"/>
    <w:rsid w:val="00B52360"/>
    <w:rsid w:val="00B53240"/>
    <w:rsid w:val="00B54639"/>
    <w:rsid w:val="00B54B49"/>
    <w:rsid w:val="00B54BB4"/>
    <w:rsid w:val="00B55022"/>
    <w:rsid w:val="00B55A23"/>
    <w:rsid w:val="00B5608D"/>
    <w:rsid w:val="00B568F5"/>
    <w:rsid w:val="00B575EB"/>
    <w:rsid w:val="00B57D7D"/>
    <w:rsid w:val="00B57EE3"/>
    <w:rsid w:val="00B57F38"/>
    <w:rsid w:val="00B6001A"/>
    <w:rsid w:val="00B60140"/>
    <w:rsid w:val="00B60465"/>
    <w:rsid w:val="00B60762"/>
    <w:rsid w:val="00B60ED3"/>
    <w:rsid w:val="00B6104D"/>
    <w:rsid w:val="00B6141E"/>
    <w:rsid w:val="00B61827"/>
    <w:rsid w:val="00B6262E"/>
    <w:rsid w:val="00B638B0"/>
    <w:rsid w:val="00B65657"/>
    <w:rsid w:val="00B65763"/>
    <w:rsid w:val="00B668B9"/>
    <w:rsid w:val="00B66A64"/>
    <w:rsid w:val="00B6730E"/>
    <w:rsid w:val="00B67973"/>
    <w:rsid w:val="00B67DFE"/>
    <w:rsid w:val="00B700D6"/>
    <w:rsid w:val="00B70927"/>
    <w:rsid w:val="00B7150E"/>
    <w:rsid w:val="00B71B57"/>
    <w:rsid w:val="00B71BA5"/>
    <w:rsid w:val="00B71CA4"/>
    <w:rsid w:val="00B74286"/>
    <w:rsid w:val="00B751FB"/>
    <w:rsid w:val="00B752A5"/>
    <w:rsid w:val="00B75C0D"/>
    <w:rsid w:val="00B765EC"/>
    <w:rsid w:val="00B76974"/>
    <w:rsid w:val="00B76C82"/>
    <w:rsid w:val="00B771B3"/>
    <w:rsid w:val="00B77342"/>
    <w:rsid w:val="00B7743E"/>
    <w:rsid w:val="00B775A3"/>
    <w:rsid w:val="00B77F01"/>
    <w:rsid w:val="00B8137B"/>
    <w:rsid w:val="00B81544"/>
    <w:rsid w:val="00B81B54"/>
    <w:rsid w:val="00B82369"/>
    <w:rsid w:val="00B829BD"/>
    <w:rsid w:val="00B82AE6"/>
    <w:rsid w:val="00B83895"/>
    <w:rsid w:val="00B84277"/>
    <w:rsid w:val="00B8471A"/>
    <w:rsid w:val="00B8479A"/>
    <w:rsid w:val="00B84CC7"/>
    <w:rsid w:val="00B84FC2"/>
    <w:rsid w:val="00B85216"/>
    <w:rsid w:val="00B85A66"/>
    <w:rsid w:val="00B85BBA"/>
    <w:rsid w:val="00B877EE"/>
    <w:rsid w:val="00B90439"/>
    <w:rsid w:val="00B90669"/>
    <w:rsid w:val="00B9203A"/>
    <w:rsid w:val="00B9462F"/>
    <w:rsid w:val="00B95F75"/>
    <w:rsid w:val="00B96A34"/>
    <w:rsid w:val="00B972D9"/>
    <w:rsid w:val="00B97352"/>
    <w:rsid w:val="00B97A79"/>
    <w:rsid w:val="00BA0317"/>
    <w:rsid w:val="00BA0785"/>
    <w:rsid w:val="00BA0F70"/>
    <w:rsid w:val="00BA2873"/>
    <w:rsid w:val="00BA2AF2"/>
    <w:rsid w:val="00BA4A80"/>
    <w:rsid w:val="00BA4D6A"/>
    <w:rsid w:val="00BA7259"/>
    <w:rsid w:val="00BA7A3F"/>
    <w:rsid w:val="00BA7F8A"/>
    <w:rsid w:val="00BB0225"/>
    <w:rsid w:val="00BB1AC9"/>
    <w:rsid w:val="00BB1B91"/>
    <w:rsid w:val="00BB22E2"/>
    <w:rsid w:val="00BB2BEC"/>
    <w:rsid w:val="00BB3806"/>
    <w:rsid w:val="00BB61FA"/>
    <w:rsid w:val="00BB682B"/>
    <w:rsid w:val="00BC1573"/>
    <w:rsid w:val="00BC20FB"/>
    <w:rsid w:val="00BC27A1"/>
    <w:rsid w:val="00BC3963"/>
    <w:rsid w:val="00BC3B8E"/>
    <w:rsid w:val="00BC58BF"/>
    <w:rsid w:val="00BC6286"/>
    <w:rsid w:val="00BC6A63"/>
    <w:rsid w:val="00BC762C"/>
    <w:rsid w:val="00BD1FFD"/>
    <w:rsid w:val="00BD2D7F"/>
    <w:rsid w:val="00BD3AE8"/>
    <w:rsid w:val="00BD421A"/>
    <w:rsid w:val="00BD4E83"/>
    <w:rsid w:val="00BD52B0"/>
    <w:rsid w:val="00BD7E49"/>
    <w:rsid w:val="00BD7F33"/>
    <w:rsid w:val="00BE0288"/>
    <w:rsid w:val="00BE06B3"/>
    <w:rsid w:val="00BE0A22"/>
    <w:rsid w:val="00BE0E9F"/>
    <w:rsid w:val="00BE120A"/>
    <w:rsid w:val="00BE1421"/>
    <w:rsid w:val="00BE1617"/>
    <w:rsid w:val="00BE1ABB"/>
    <w:rsid w:val="00BE1C1D"/>
    <w:rsid w:val="00BE1FE6"/>
    <w:rsid w:val="00BE26D9"/>
    <w:rsid w:val="00BE3087"/>
    <w:rsid w:val="00BE35BC"/>
    <w:rsid w:val="00BE364F"/>
    <w:rsid w:val="00BE3DB4"/>
    <w:rsid w:val="00BE429D"/>
    <w:rsid w:val="00BE4405"/>
    <w:rsid w:val="00BE4AFA"/>
    <w:rsid w:val="00BE4DE6"/>
    <w:rsid w:val="00BE5369"/>
    <w:rsid w:val="00BF03BC"/>
    <w:rsid w:val="00BF1C79"/>
    <w:rsid w:val="00BF21D9"/>
    <w:rsid w:val="00BF29D7"/>
    <w:rsid w:val="00BF2BEB"/>
    <w:rsid w:val="00BF2C66"/>
    <w:rsid w:val="00BF2EAA"/>
    <w:rsid w:val="00BF4AA2"/>
    <w:rsid w:val="00BF6DEC"/>
    <w:rsid w:val="00C00A10"/>
    <w:rsid w:val="00C00AAB"/>
    <w:rsid w:val="00C02851"/>
    <w:rsid w:val="00C02BD5"/>
    <w:rsid w:val="00C02F7E"/>
    <w:rsid w:val="00C03082"/>
    <w:rsid w:val="00C03643"/>
    <w:rsid w:val="00C03912"/>
    <w:rsid w:val="00C0458F"/>
    <w:rsid w:val="00C04DB0"/>
    <w:rsid w:val="00C05006"/>
    <w:rsid w:val="00C05074"/>
    <w:rsid w:val="00C07919"/>
    <w:rsid w:val="00C07A99"/>
    <w:rsid w:val="00C07CD6"/>
    <w:rsid w:val="00C10535"/>
    <w:rsid w:val="00C11B33"/>
    <w:rsid w:val="00C12ED7"/>
    <w:rsid w:val="00C13471"/>
    <w:rsid w:val="00C1348C"/>
    <w:rsid w:val="00C14ED0"/>
    <w:rsid w:val="00C16D8A"/>
    <w:rsid w:val="00C17189"/>
    <w:rsid w:val="00C174E1"/>
    <w:rsid w:val="00C17502"/>
    <w:rsid w:val="00C20A8B"/>
    <w:rsid w:val="00C20ED6"/>
    <w:rsid w:val="00C23536"/>
    <w:rsid w:val="00C23A28"/>
    <w:rsid w:val="00C25F6C"/>
    <w:rsid w:val="00C26CAD"/>
    <w:rsid w:val="00C307BC"/>
    <w:rsid w:val="00C30F95"/>
    <w:rsid w:val="00C31643"/>
    <w:rsid w:val="00C32BC6"/>
    <w:rsid w:val="00C34363"/>
    <w:rsid w:val="00C34426"/>
    <w:rsid w:val="00C352F9"/>
    <w:rsid w:val="00C35587"/>
    <w:rsid w:val="00C36396"/>
    <w:rsid w:val="00C413D6"/>
    <w:rsid w:val="00C4148D"/>
    <w:rsid w:val="00C418C3"/>
    <w:rsid w:val="00C4198B"/>
    <w:rsid w:val="00C41AC6"/>
    <w:rsid w:val="00C43175"/>
    <w:rsid w:val="00C4358A"/>
    <w:rsid w:val="00C45474"/>
    <w:rsid w:val="00C45783"/>
    <w:rsid w:val="00C45E6A"/>
    <w:rsid w:val="00C45FD9"/>
    <w:rsid w:val="00C461D5"/>
    <w:rsid w:val="00C4677E"/>
    <w:rsid w:val="00C468D6"/>
    <w:rsid w:val="00C46D4D"/>
    <w:rsid w:val="00C46D77"/>
    <w:rsid w:val="00C47839"/>
    <w:rsid w:val="00C47DB7"/>
    <w:rsid w:val="00C50600"/>
    <w:rsid w:val="00C514CC"/>
    <w:rsid w:val="00C515D7"/>
    <w:rsid w:val="00C51800"/>
    <w:rsid w:val="00C52FBD"/>
    <w:rsid w:val="00C52FD5"/>
    <w:rsid w:val="00C53876"/>
    <w:rsid w:val="00C53961"/>
    <w:rsid w:val="00C54D12"/>
    <w:rsid w:val="00C55CB9"/>
    <w:rsid w:val="00C56B89"/>
    <w:rsid w:val="00C572C8"/>
    <w:rsid w:val="00C60582"/>
    <w:rsid w:val="00C60D85"/>
    <w:rsid w:val="00C613FA"/>
    <w:rsid w:val="00C616AB"/>
    <w:rsid w:val="00C619C1"/>
    <w:rsid w:val="00C619F1"/>
    <w:rsid w:val="00C61B84"/>
    <w:rsid w:val="00C61D87"/>
    <w:rsid w:val="00C63235"/>
    <w:rsid w:val="00C6345A"/>
    <w:rsid w:val="00C65075"/>
    <w:rsid w:val="00C65661"/>
    <w:rsid w:val="00C65853"/>
    <w:rsid w:val="00C65AC1"/>
    <w:rsid w:val="00C6668C"/>
    <w:rsid w:val="00C66C71"/>
    <w:rsid w:val="00C677E1"/>
    <w:rsid w:val="00C702C3"/>
    <w:rsid w:val="00C70B3C"/>
    <w:rsid w:val="00C716CC"/>
    <w:rsid w:val="00C72846"/>
    <w:rsid w:val="00C72DF0"/>
    <w:rsid w:val="00C72E03"/>
    <w:rsid w:val="00C73152"/>
    <w:rsid w:val="00C73E84"/>
    <w:rsid w:val="00C741A6"/>
    <w:rsid w:val="00C748DF"/>
    <w:rsid w:val="00C753FE"/>
    <w:rsid w:val="00C76EB9"/>
    <w:rsid w:val="00C77F50"/>
    <w:rsid w:val="00C808D8"/>
    <w:rsid w:val="00C80C3C"/>
    <w:rsid w:val="00C80D51"/>
    <w:rsid w:val="00C80EEC"/>
    <w:rsid w:val="00C810E5"/>
    <w:rsid w:val="00C8147D"/>
    <w:rsid w:val="00C81EB1"/>
    <w:rsid w:val="00C82ED2"/>
    <w:rsid w:val="00C82FA0"/>
    <w:rsid w:val="00C8352F"/>
    <w:rsid w:val="00C83EE0"/>
    <w:rsid w:val="00C843EF"/>
    <w:rsid w:val="00C8720F"/>
    <w:rsid w:val="00C8798C"/>
    <w:rsid w:val="00C87D0A"/>
    <w:rsid w:val="00C87D58"/>
    <w:rsid w:val="00C903FE"/>
    <w:rsid w:val="00C91C9A"/>
    <w:rsid w:val="00C92090"/>
    <w:rsid w:val="00C93738"/>
    <w:rsid w:val="00C9375D"/>
    <w:rsid w:val="00C93EF3"/>
    <w:rsid w:val="00C94BF1"/>
    <w:rsid w:val="00C94FB0"/>
    <w:rsid w:val="00C954B8"/>
    <w:rsid w:val="00C96370"/>
    <w:rsid w:val="00C963CC"/>
    <w:rsid w:val="00C96B31"/>
    <w:rsid w:val="00C96E43"/>
    <w:rsid w:val="00C9727C"/>
    <w:rsid w:val="00C97725"/>
    <w:rsid w:val="00C97E95"/>
    <w:rsid w:val="00C97EAE"/>
    <w:rsid w:val="00CA07B8"/>
    <w:rsid w:val="00CA1838"/>
    <w:rsid w:val="00CA2829"/>
    <w:rsid w:val="00CA29D6"/>
    <w:rsid w:val="00CA4A70"/>
    <w:rsid w:val="00CA5886"/>
    <w:rsid w:val="00CA5FAC"/>
    <w:rsid w:val="00CA6229"/>
    <w:rsid w:val="00CA685A"/>
    <w:rsid w:val="00CA6910"/>
    <w:rsid w:val="00CA6C49"/>
    <w:rsid w:val="00CB0208"/>
    <w:rsid w:val="00CB0B7E"/>
    <w:rsid w:val="00CB0C00"/>
    <w:rsid w:val="00CB0C35"/>
    <w:rsid w:val="00CB1557"/>
    <w:rsid w:val="00CB2D14"/>
    <w:rsid w:val="00CB31F7"/>
    <w:rsid w:val="00CB36E1"/>
    <w:rsid w:val="00CB4228"/>
    <w:rsid w:val="00CB4ED9"/>
    <w:rsid w:val="00CB602C"/>
    <w:rsid w:val="00CB742D"/>
    <w:rsid w:val="00CB7B6C"/>
    <w:rsid w:val="00CB7D53"/>
    <w:rsid w:val="00CC086C"/>
    <w:rsid w:val="00CC1B40"/>
    <w:rsid w:val="00CC1F0F"/>
    <w:rsid w:val="00CC20B2"/>
    <w:rsid w:val="00CC22A0"/>
    <w:rsid w:val="00CC28AC"/>
    <w:rsid w:val="00CC39FE"/>
    <w:rsid w:val="00CC3F60"/>
    <w:rsid w:val="00CC4077"/>
    <w:rsid w:val="00CC5F5A"/>
    <w:rsid w:val="00CC6D57"/>
    <w:rsid w:val="00CD05EF"/>
    <w:rsid w:val="00CD063D"/>
    <w:rsid w:val="00CD2203"/>
    <w:rsid w:val="00CD3727"/>
    <w:rsid w:val="00CD3DCA"/>
    <w:rsid w:val="00CD5768"/>
    <w:rsid w:val="00CD5A68"/>
    <w:rsid w:val="00CD5D8C"/>
    <w:rsid w:val="00CD5F1D"/>
    <w:rsid w:val="00CE1035"/>
    <w:rsid w:val="00CE14A5"/>
    <w:rsid w:val="00CE15CF"/>
    <w:rsid w:val="00CE15E4"/>
    <w:rsid w:val="00CE1BED"/>
    <w:rsid w:val="00CE2A53"/>
    <w:rsid w:val="00CE3042"/>
    <w:rsid w:val="00CE3125"/>
    <w:rsid w:val="00CE4CAF"/>
    <w:rsid w:val="00CE4E57"/>
    <w:rsid w:val="00CE4EE8"/>
    <w:rsid w:val="00CE555E"/>
    <w:rsid w:val="00CE7866"/>
    <w:rsid w:val="00CF05AC"/>
    <w:rsid w:val="00CF0A6D"/>
    <w:rsid w:val="00CF0DF9"/>
    <w:rsid w:val="00CF0E65"/>
    <w:rsid w:val="00CF1688"/>
    <w:rsid w:val="00CF191B"/>
    <w:rsid w:val="00CF1DA5"/>
    <w:rsid w:val="00CF1E4A"/>
    <w:rsid w:val="00CF29C4"/>
    <w:rsid w:val="00CF3568"/>
    <w:rsid w:val="00CF3B0D"/>
    <w:rsid w:val="00CF441E"/>
    <w:rsid w:val="00CF4C39"/>
    <w:rsid w:val="00CF5F54"/>
    <w:rsid w:val="00CF6091"/>
    <w:rsid w:val="00CF649C"/>
    <w:rsid w:val="00CF6D21"/>
    <w:rsid w:val="00D00B36"/>
    <w:rsid w:val="00D014BF"/>
    <w:rsid w:val="00D01909"/>
    <w:rsid w:val="00D029E1"/>
    <w:rsid w:val="00D02ABF"/>
    <w:rsid w:val="00D02AC4"/>
    <w:rsid w:val="00D033D0"/>
    <w:rsid w:val="00D034B8"/>
    <w:rsid w:val="00D03F92"/>
    <w:rsid w:val="00D0598D"/>
    <w:rsid w:val="00D05B87"/>
    <w:rsid w:val="00D066E4"/>
    <w:rsid w:val="00D06D0D"/>
    <w:rsid w:val="00D076AA"/>
    <w:rsid w:val="00D07B12"/>
    <w:rsid w:val="00D12C7E"/>
    <w:rsid w:val="00D12F33"/>
    <w:rsid w:val="00D135C1"/>
    <w:rsid w:val="00D13DD3"/>
    <w:rsid w:val="00D13E92"/>
    <w:rsid w:val="00D13FCB"/>
    <w:rsid w:val="00D148AC"/>
    <w:rsid w:val="00D167EA"/>
    <w:rsid w:val="00D16918"/>
    <w:rsid w:val="00D17B65"/>
    <w:rsid w:val="00D2076D"/>
    <w:rsid w:val="00D2150B"/>
    <w:rsid w:val="00D22D83"/>
    <w:rsid w:val="00D2362F"/>
    <w:rsid w:val="00D24921"/>
    <w:rsid w:val="00D25286"/>
    <w:rsid w:val="00D25D44"/>
    <w:rsid w:val="00D26227"/>
    <w:rsid w:val="00D276F8"/>
    <w:rsid w:val="00D27751"/>
    <w:rsid w:val="00D2793F"/>
    <w:rsid w:val="00D3076D"/>
    <w:rsid w:val="00D3077E"/>
    <w:rsid w:val="00D30996"/>
    <w:rsid w:val="00D30BDE"/>
    <w:rsid w:val="00D30FCC"/>
    <w:rsid w:val="00D31010"/>
    <w:rsid w:val="00D31403"/>
    <w:rsid w:val="00D31891"/>
    <w:rsid w:val="00D33087"/>
    <w:rsid w:val="00D336D2"/>
    <w:rsid w:val="00D34420"/>
    <w:rsid w:val="00D369D3"/>
    <w:rsid w:val="00D3747A"/>
    <w:rsid w:val="00D37983"/>
    <w:rsid w:val="00D41425"/>
    <w:rsid w:val="00D43083"/>
    <w:rsid w:val="00D43F89"/>
    <w:rsid w:val="00D44BC8"/>
    <w:rsid w:val="00D44BD3"/>
    <w:rsid w:val="00D44E79"/>
    <w:rsid w:val="00D45129"/>
    <w:rsid w:val="00D460F5"/>
    <w:rsid w:val="00D46599"/>
    <w:rsid w:val="00D466BC"/>
    <w:rsid w:val="00D46766"/>
    <w:rsid w:val="00D46772"/>
    <w:rsid w:val="00D4695F"/>
    <w:rsid w:val="00D47A56"/>
    <w:rsid w:val="00D50E06"/>
    <w:rsid w:val="00D5209B"/>
    <w:rsid w:val="00D52239"/>
    <w:rsid w:val="00D522B2"/>
    <w:rsid w:val="00D5275A"/>
    <w:rsid w:val="00D5370A"/>
    <w:rsid w:val="00D5372C"/>
    <w:rsid w:val="00D5418F"/>
    <w:rsid w:val="00D54F2A"/>
    <w:rsid w:val="00D55C95"/>
    <w:rsid w:val="00D573A8"/>
    <w:rsid w:val="00D574C4"/>
    <w:rsid w:val="00D616BC"/>
    <w:rsid w:val="00D617FE"/>
    <w:rsid w:val="00D6184F"/>
    <w:rsid w:val="00D6303F"/>
    <w:rsid w:val="00D631EB"/>
    <w:rsid w:val="00D654DD"/>
    <w:rsid w:val="00D65693"/>
    <w:rsid w:val="00D65827"/>
    <w:rsid w:val="00D65C28"/>
    <w:rsid w:val="00D65F85"/>
    <w:rsid w:val="00D66B56"/>
    <w:rsid w:val="00D67FE8"/>
    <w:rsid w:val="00D7031C"/>
    <w:rsid w:val="00D70A96"/>
    <w:rsid w:val="00D70C52"/>
    <w:rsid w:val="00D712A0"/>
    <w:rsid w:val="00D71CD5"/>
    <w:rsid w:val="00D73354"/>
    <w:rsid w:val="00D7359D"/>
    <w:rsid w:val="00D746C6"/>
    <w:rsid w:val="00D74B10"/>
    <w:rsid w:val="00D7693A"/>
    <w:rsid w:val="00D772A1"/>
    <w:rsid w:val="00D77F88"/>
    <w:rsid w:val="00D80297"/>
    <w:rsid w:val="00D80A2F"/>
    <w:rsid w:val="00D813F0"/>
    <w:rsid w:val="00D8319C"/>
    <w:rsid w:val="00D832A1"/>
    <w:rsid w:val="00D8357B"/>
    <w:rsid w:val="00D8383A"/>
    <w:rsid w:val="00D83E8F"/>
    <w:rsid w:val="00D862A0"/>
    <w:rsid w:val="00D86724"/>
    <w:rsid w:val="00D86811"/>
    <w:rsid w:val="00D87355"/>
    <w:rsid w:val="00D916D3"/>
    <w:rsid w:val="00D92152"/>
    <w:rsid w:val="00D93509"/>
    <w:rsid w:val="00D9354E"/>
    <w:rsid w:val="00D93D2E"/>
    <w:rsid w:val="00D94690"/>
    <w:rsid w:val="00D9476B"/>
    <w:rsid w:val="00D950C1"/>
    <w:rsid w:val="00D95166"/>
    <w:rsid w:val="00D9517B"/>
    <w:rsid w:val="00D95A17"/>
    <w:rsid w:val="00D96347"/>
    <w:rsid w:val="00D971D0"/>
    <w:rsid w:val="00D97858"/>
    <w:rsid w:val="00DA0482"/>
    <w:rsid w:val="00DA09EC"/>
    <w:rsid w:val="00DA32B4"/>
    <w:rsid w:val="00DA35CB"/>
    <w:rsid w:val="00DA3EE2"/>
    <w:rsid w:val="00DA3F8D"/>
    <w:rsid w:val="00DA493C"/>
    <w:rsid w:val="00DA4EF8"/>
    <w:rsid w:val="00DA5672"/>
    <w:rsid w:val="00DA64DD"/>
    <w:rsid w:val="00DA676A"/>
    <w:rsid w:val="00DA6FAE"/>
    <w:rsid w:val="00DB062E"/>
    <w:rsid w:val="00DB07CA"/>
    <w:rsid w:val="00DB0D06"/>
    <w:rsid w:val="00DB0FC4"/>
    <w:rsid w:val="00DB153C"/>
    <w:rsid w:val="00DB2518"/>
    <w:rsid w:val="00DB3EBE"/>
    <w:rsid w:val="00DB4299"/>
    <w:rsid w:val="00DB4517"/>
    <w:rsid w:val="00DB5D87"/>
    <w:rsid w:val="00DB69CB"/>
    <w:rsid w:val="00DB6A47"/>
    <w:rsid w:val="00DB73EF"/>
    <w:rsid w:val="00DB7C72"/>
    <w:rsid w:val="00DC07A1"/>
    <w:rsid w:val="00DC1282"/>
    <w:rsid w:val="00DC141C"/>
    <w:rsid w:val="00DC25FD"/>
    <w:rsid w:val="00DC292B"/>
    <w:rsid w:val="00DC3126"/>
    <w:rsid w:val="00DC394B"/>
    <w:rsid w:val="00DC5014"/>
    <w:rsid w:val="00DC6264"/>
    <w:rsid w:val="00DC6A50"/>
    <w:rsid w:val="00DD0E46"/>
    <w:rsid w:val="00DD2D6D"/>
    <w:rsid w:val="00DD34D6"/>
    <w:rsid w:val="00DD39AD"/>
    <w:rsid w:val="00DD54D2"/>
    <w:rsid w:val="00DD56BE"/>
    <w:rsid w:val="00DD68F7"/>
    <w:rsid w:val="00DD6F97"/>
    <w:rsid w:val="00DD72FA"/>
    <w:rsid w:val="00DD7B5D"/>
    <w:rsid w:val="00DE1A4C"/>
    <w:rsid w:val="00DE1A61"/>
    <w:rsid w:val="00DE2164"/>
    <w:rsid w:val="00DE22BF"/>
    <w:rsid w:val="00DE286D"/>
    <w:rsid w:val="00DE2ECD"/>
    <w:rsid w:val="00DE6CD3"/>
    <w:rsid w:val="00DE6D11"/>
    <w:rsid w:val="00DE7B6F"/>
    <w:rsid w:val="00DF0026"/>
    <w:rsid w:val="00DF0B63"/>
    <w:rsid w:val="00DF0C44"/>
    <w:rsid w:val="00DF15DC"/>
    <w:rsid w:val="00DF396D"/>
    <w:rsid w:val="00DF3E6F"/>
    <w:rsid w:val="00DF41F3"/>
    <w:rsid w:val="00DF47B2"/>
    <w:rsid w:val="00DF4ED8"/>
    <w:rsid w:val="00DF57EA"/>
    <w:rsid w:val="00DF5965"/>
    <w:rsid w:val="00DF5AE8"/>
    <w:rsid w:val="00DF74F3"/>
    <w:rsid w:val="00DF7E0D"/>
    <w:rsid w:val="00E0014B"/>
    <w:rsid w:val="00E00E69"/>
    <w:rsid w:val="00E025EE"/>
    <w:rsid w:val="00E02CE7"/>
    <w:rsid w:val="00E03172"/>
    <w:rsid w:val="00E04122"/>
    <w:rsid w:val="00E043F0"/>
    <w:rsid w:val="00E048B4"/>
    <w:rsid w:val="00E059DB"/>
    <w:rsid w:val="00E05ED9"/>
    <w:rsid w:val="00E064C4"/>
    <w:rsid w:val="00E065CC"/>
    <w:rsid w:val="00E07331"/>
    <w:rsid w:val="00E07B54"/>
    <w:rsid w:val="00E07C2E"/>
    <w:rsid w:val="00E07DD5"/>
    <w:rsid w:val="00E1118A"/>
    <w:rsid w:val="00E1153F"/>
    <w:rsid w:val="00E121B5"/>
    <w:rsid w:val="00E12B95"/>
    <w:rsid w:val="00E13054"/>
    <w:rsid w:val="00E1375C"/>
    <w:rsid w:val="00E13A31"/>
    <w:rsid w:val="00E13C36"/>
    <w:rsid w:val="00E13ECB"/>
    <w:rsid w:val="00E14E53"/>
    <w:rsid w:val="00E15BD0"/>
    <w:rsid w:val="00E15C88"/>
    <w:rsid w:val="00E16873"/>
    <w:rsid w:val="00E1792C"/>
    <w:rsid w:val="00E20E02"/>
    <w:rsid w:val="00E22680"/>
    <w:rsid w:val="00E22E84"/>
    <w:rsid w:val="00E262A8"/>
    <w:rsid w:val="00E26A18"/>
    <w:rsid w:val="00E27E6D"/>
    <w:rsid w:val="00E30501"/>
    <w:rsid w:val="00E30B62"/>
    <w:rsid w:val="00E30FB4"/>
    <w:rsid w:val="00E31185"/>
    <w:rsid w:val="00E3187B"/>
    <w:rsid w:val="00E328FA"/>
    <w:rsid w:val="00E33698"/>
    <w:rsid w:val="00E339C1"/>
    <w:rsid w:val="00E3410D"/>
    <w:rsid w:val="00E35DA2"/>
    <w:rsid w:val="00E36347"/>
    <w:rsid w:val="00E40836"/>
    <w:rsid w:val="00E411D3"/>
    <w:rsid w:val="00E413B9"/>
    <w:rsid w:val="00E41500"/>
    <w:rsid w:val="00E41C57"/>
    <w:rsid w:val="00E4254F"/>
    <w:rsid w:val="00E4270D"/>
    <w:rsid w:val="00E43220"/>
    <w:rsid w:val="00E44313"/>
    <w:rsid w:val="00E44936"/>
    <w:rsid w:val="00E46CB9"/>
    <w:rsid w:val="00E50FC3"/>
    <w:rsid w:val="00E511D8"/>
    <w:rsid w:val="00E51B87"/>
    <w:rsid w:val="00E52358"/>
    <w:rsid w:val="00E54718"/>
    <w:rsid w:val="00E5479B"/>
    <w:rsid w:val="00E55185"/>
    <w:rsid w:val="00E55A84"/>
    <w:rsid w:val="00E56139"/>
    <w:rsid w:val="00E56200"/>
    <w:rsid w:val="00E568DA"/>
    <w:rsid w:val="00E56F29"/>
    <w:rsid w:val="00E571D2"/>
    <w:rsid w:val="00E579A4"/>
    <w:rsid w:val="00E600A7"/>
    <w:rsid w:val="00E60477"/>
    <w:rsid w:val="00E6125E"/>
    <w:rsid w:val="00E61BF0"/>
    <w:rsid w:val="00E62F4B"/>
    <w:rsid w:val="00E641D7"/>
    <w:rsid w:val="00E6429D"/>
    <w:rsid w:val="00E65042"/>
    <w:rsid w:val="00E6518A"/>
    <w:rsid w:val="00E651A7"/>
    <w:rsid w:val="00E653AD"/>
    <w:rsid w:val="00E65BE8"/>
    <w:rsid w:val="00E66CDD"/>
    <w:rsid w:val="00E6730B"/>
    <w:rsid w:val="00E67A1F"/>
    <w:rsid w:val="00E7014B"/>
    <w:rsid w:val="00E7245D"/>
    <w:rsid w:val="00E7298E"/>
    <w:rsid w:val="00E7479B"/>
    <w:rsid w:val="00E75E75"/>
    <w:rsid w:val="00E761A8"/>
    <w:rsid w:val="00E779EF"/>
    <w:rsid w:val="00E77ECC"/>
    <w:rsid w:val="00E81624"/>
    <w:rsid w:val="00E82116"/>
    <w:rsid w:val="00E821F0"/>
    <w:rsid w:val="00E82963"/>
    <w:rsid w:val="00E829A5"/>
    <w:rsid w:val="00E83149"/>
    <w:rsid w:val="00E8460A"/>
    <w:rsid w:val="00E85557"/>
    <w:rsid w:val="00E85B26"/>
    <w:rsid w:val="00E85DEF"/>
    <w:rsid w:val="00E869C6"/>
    <w:rsid w:val="00E87DF1"/>
    <w:rsid w:val="00E87F9D"/>
    <w:rsid w:val="00E90E33"/>
    <w:rsid w:val="00E91DA6"/>
    <w:rsid w:val="00E920A8"/>
    <w:rsid w:val="00E92BCA"/>
    <w:rsid w:val="00E93095"/>
    <w:rsid w:val="00E93F38"/>
    <w:rsid w:val="00E94225"/>
    <w:rsid w:val="00E95F95"/>
    <w:rsid w:val="00E9727F"/>
    <w:rsid w:val="00E97775"/>
    <w:rsid w:val="00E97952"/>
    <w:rsid w:val="00EA0F7F"/>
    <w:rsid w:val="00EA2313"/>
    <w:rsid w:val="00EA28B0"/>
    <w:rsid w:val="00EA36E9"/>
    <w:rsid w:val="00EA4F2D"/>
    <w:rsid w:val="00EA5CC4"/>
    <w:rsid w:val="00EA5DDD"/>
    <w:rsid w:val="00EA6624"/>
    <w:rsid w:val="00EA77F8"/>
    <w:rsid w:val="00EA7E88"/>
    <w:rsid w:val="00EB1383"/>
    <w:rsid w:val="00EB1BF4"/>
    <w:rsid w:val="00EB1F07"/>
    <w:rsid w:val="00EB258B"/>
    <w:rsid w:val="00EB291B"/>
    <w:rsid w:val="00EB3451"/>
    <w:rsid w:val="00EB3EF4"/>
    <w:rsid w:val="00EB40DB"/>
    <w:rsid w:val="00EB4EC7"/>
    <w:rsid w:val="00EB52EA"/>
    <w:rsid w:val="00EB54AB"/>
    <w:rsid w:val="00EB6FE3"/>
    <w:rsid w:val="00EB71F2"/>
    <w:rsid w:val="00EB73B8"/>
    <w:rsid w:val="00EC2675"/>
    <w:rsid w:val="00EC2890"/>
    <w:rsid w:val="00EC291F"/>
    <w:rsid w:val="00EC2CBE"/>
    <w:rsid w:val="00EC3844"/>
    <w:rsid w:val="00EC3C09"/>
    <w:rsid w:val="00EC3C9C"/>
    <w:rsid w:val="00EC3ED2"/>
    <w:rsid w:val="00EC4763"/>
    <w:rsid w:val="00EC534B"/>
    <w:rsid w:val="00EC60D9"/>
    <w:rsid w:val="00EC6CEC"/>
    <w:rsid w:val="00ED03B3"/>
    <w:rsid w:val="00ED03CD"/>
    <w:rsid w:val="00ED0E22"/>
    <w:rsid w:val="00ED194A"/>
    <w:rsid w:val="00ED20DB"/>
    <w:rsid w:val="00ED2299"/>
    <w:rsid w:val="00ED3742"/>
    <w:rsid w:val="00ED3798"/>
    <w:rsid w:val="00ED3E0D"/>
    <w:rsid w:val="00ED42ED"/>
    <w:rsid w:val="00ED63BF"/>
    <w:rsid w:val="00ED78C2"/>
    <w:rsid w:val="00ED7905"/>
    <w:rsid w:val="00ED7E36"/>
    <w:rsid w:val="00EE0083"/>
    <w:rsid w:val="00EE08C1"/>
    <w:rsid w:val="00EE0FC6"/>
    <w:rsid w:val="00EE1EB2"/>
    <w:rsid w:val="00EE264D"/>
    <w:rsid w:val="00EE2948"/>
    <w:rsid w:val="00EE29BB"/>
    <w:rsid w:val="00EE2CA9"/>
    <w:rsid w:val="00EE3270"/>
    <w:rsid w:val="00EE37AD"/>
    <w:rsid w:val="00EE440D"/>
    <w:rsid w:val="00EE5319"/>
    <w:rsid w:val="00EE538F"/>
    <w:rsid w:val="00EE5A38"/>
    <w:rsid w:val="00EE5EF6"/>
    <w:rsid w:val="00EE68DB"/>
    <w:rsid w:val="00EE6A5A"/>
    <w:rsid w:val="00EE6BD0"/>
    <w:rsid w:val="00EE766D"/>
    <w:rsid w:val="00EF00EF"/>
    <w:rsid w:val="00EF0B5F"/>
    <w:rsid w:val="00EF119C"/>
    <w:rsid w:val="00EF3FEF"/>
    <w:rsid w:val="00EF411A"/>
    <w:rsid w:val="00EF4AC7"/>
    <w:rsid w:val="00EF4BAE"/>
    <w:rsid w:val="00EF5106"/>
    <w:rsid w:val="00EF5363"/>
    <w:rsid w:val="00EF5CC6"/>
    <w:rsid w:val="00EF6332"/>
    <w:rsid w:val="00EF72E0"/>
    <w:rsid w:val="00EF7632"/>
    <w:rsid w:val="00F0097A"/>
    <w:rsid w:val="00F0171F"/>
    <w:rsid w:val="00F02EB2"/>
    <w:rsid w:val="00F03916"/>
    <w:rsid w:val="00F04708"/>
    <w:rsid w:val="00F04795"/>
    <w:rsid w:val="00F04CDD"/>
    <w:rsid w:val="00F05835"/>
    <w:rsid w:val="00F059D6"/>
    <w:rsid w:val="00F05C79"/>
    <w:rsid w:val="00F07172"/>
    <w:rsid w:val="00F07889"/>
    <w:rsid w:val="00F07AB1"/>
    <w:rsid w:val="00F07AD3"/>
    <w:rsid w:val="00F1086D"/>
    <w:rsid w:val="00F10B27"/>
    <w:rsid w:val="00F113F0"/>
    <w:rsid w:val="00F11566"/>
    <w:rsid w:val="00F1203A"/>
    <w:rsid w:val="00F124FD"/>
    <w:rsid w:val="00F13117"/>
    <w:rsid w:val="00F13234"/>
    <w:rsid w:val="00F13B56"/>
    <w:rsid w:val="00F14022"/>
    <w:rsid w:val="00F1491B"/>
    <w:rsid w:val="00F152F6"/>
    <w:rsid w:val="00F1556C"/>
    <w:rsid w:val="00F155D5"/>
    <w:rsid w:val="00F1566F"/>
    <w:rsid w:val="00F16186"/>
    <w:rsid w:val="00F16554"/>
    <w:rsid w:val="00F17665"/>
    <w:rsid w:val="00F1781A"/>
    <w:rsid w:val="00F17AB5"/>
    <w:rsid w:val="00F203BB"/>
    <w:rsid w:val="00F21203"/>
    <w:rsid w:val="00F21371"/>
    <w:rsid w:val="00F2220A"/>
    <w:rsid w:val="00F228D6"/>
    <w:rsid w:val="00F22B2E"/>
    <w:rsid w:val="00F2427F"/>
    <w:rsid w:val="00F24D1F"/>
    <w:rsid w:val="00F259D6"/>
    <w:rsid w:val="00F26045"/>
    <w:rsid w:val="00F2623A"/>
    <w:rsid w:val="00F262DE"/>
    <w:rsid w:val="00F269ED"/>
    <w:rsid w:val="00F2700A"/>
    <w:rsid w:val="00F27182"/>
    <w:rsid w:val="00F2743D"/>
    <w:rsid w:val="00F3004F"/>
    <w:rsid w:val="00F3108F"/>
    <w:rsid w:val="00F314E1"/>
    <w:rsid w:val="00F31F5A"/>
    <w:rsid w:val="00F32305"/>
    <w:rsid w:val="00F326C7"/>
    <w:rsid w:val="00F33DED"/>
    <w:rsid w:val="00F35281"/>
    <w:rsid w:val="00F3531B"/>
    <w:rsid w:val="00F355D6"/>
    <w:rsid w:val="00F355DC"/>
    <w:rsid w:val="00F3708B"/>
    <w:rsid w:val="00F375FD"/>
    <w:rsid w:val="00F40AFA"/>
    <w:rsid w:val="00F41781"/>
    <w:rsid w:val="00F41B78"/>
    <w:rsid w:val="00F42AF9"/>
    <w:rsid w:val="00F42BDC"/>
    <w:rsid w:val="00F42F55"/>
    <w:rsid w:val="00F4329A"/>
    <w:rsid w:val="00F44A0B"/>
    <w:rsid w:val="00F45033"/>
    <w:rsid w:val="00F457CD"/>
    <w:rsid w:val="00F45FB8"/>
    <w:rsid w:val="00F460DD"/>
    <w:rsid w:val="00F50408"/>
    <w:rsid w:val="00F51F23"/>
    <w:rsid w:val="00F52394"/>
    <w:rsid w:val="00F53653"/>
    <w:rsid w:val="00F540C9"/>
    <w:rsid w:val="00F54499"/>
    <w:rsid w:val="00F54D37"/>
    <w:rsid w:val="00F5692A"/>
    <w:rsid w:val="00F57B37"/>
    <w:rsid w:val="00F60E63"/>
    <w:rsid w:val="00F60EB7"/>
    <w:rsid w:val="00F6287E"/>
    <w:rsid w:val="00F628D6"/>
    <w:rsid w:val="00F63A15"/>
    <w:rsid w:val="00F655E7"/>
    <w:rsid w:val="00F6595E"/>
    <w:rsid w:val="00F65AE6"/>
    <w:rsid w:val="00F65DE7"/>
    <w:rsid w:val="00F664FD"/>
    <w:rsid w:val="00F669AC"/>
    <w:rsid w:val="00F66B82"/>
    <w:rsid w:val="00F71628"/>
    <w:rsid w:val="00F71BFF"/>
    <w:rsid w:val="00F73545"/>
    <w:rsid w:val="00F73722"/>
    <w:rsid w:val="00F7716D"/>
    <w:rsid w:val="00F8030A"/>
    <w:rsid w:val="00F8145B"/>
    <w:rsid w:val="00F81FC3"/>
    <w:rsid w:val="00F8326B"/>
    <w:rsid w:val="00F83499"/>
    <w:rsid w:val="00F84062"/>
    <w:rsid w:val="00F84B39"/>
    <w:rsid w:val="00F85BBD"/>
    <w:rsid w:val="00F871C4"/>
    <w:rsid w:val="00F90043"/>
    <w:rsid w:val="00F90CCE"/>
    <w:rsid w:val="00F92A0C"/>
    <w:rsid w:val="00F92CAB"/>
    <w:rsid w:val="00F92CF7"/>
    <w:rsid w:val="00F936AF"/>
    <w:rsid w:val="00F94C90"/>
    <w:rsid w:val="00F94FF6"/>
    <w:rsid w:val="00F952A1"/>
    <w:rsid w:val="00F96708"/>
    <w:rsid w:val="00F969E6"/>
    <w:rsid w:val="00F96B0B"/>
    <w:rsid w:val="00F97350"/>
    <w:rsid w:val="00F97ABD"/>
    <w:rsid w:val="00F97ADA"/>
    <w:rsid w:val="00F97FB2"/>
    <w:rsid w:val="00FA1C54"/>
    <w:rsid w:val="00FA30FF"/>
    <w:rsid w:val="00FA3CFF"/>
    <w:rsid w:val="00FA4663"/>
    <w:rsid w:val="00FA4DCE"/>
    <w:rsid w:val="00FA5D87"/>
    <w:rsid w:val="00FA770E"/>
    <w:rsid w:val="00FB09D4"/>
    <w:rsid w:val="00FB0CB7"/>
    <w:rsid w:val="00FB0CE8"/>
    <w:rsid w:val="00FB0EC8"/>
    <w:rsid w:val="00FB177B"/>
    <w:rsid w:val="00FB1B87"/>
    <w:rsid w:val="00FB23F1"/>
    <w:rsid w:val="00FB2AE7"/>
    <w:rsid w:val="00FB2D44"/>
    <w:rsid w:val="00FB2D58"/>
    <w:rsid w:val="00FB44EE"/>
    <w:rsid w:val="00FB44F7"/>
    <w:rsid w:val="00FB48FC"/>
    <w:rsid w:val="00FB55C2"/>
    <w:rsid w:val="00FB599A"/>
    <w:rsid w:val="00FB64D9"/>
    <w:rsid w:val="00FB706C"/>
    <w:rsid w:val="00FB7769"/>
    <w:rsid w:val="00FB79BB"/>
    <w:rsid w:val="00FC0049"/>
    <w:rsid w:val="00FC0081"/>
    <w:rsid w:val="00FC07D3"/>
    <w:rsid w:val="00FC21E8"/>
    <w:rsid w:val="00FC2483"/>
    <w:rsid w:val="00FC2930"/>
    <w:rsid w:val="00FC2CC3"/>
    <w:rsid w:val="00FC39FF"/>
    <w:rsid w:val="00FC45F4"/>
    <w:rsid w:val="00FC679E"/>
    <w:rsid w:val="00FC6879"/>
    <w:rsid w:val="00FC6D6B"/>
    <w:rsid w:val="00FD1198"/>
    <w:rsid w:val="00FD2643"/>
    <w:rsid w:val="00FD48F9"/>
    <w:rsid w:val="00FD5C55"/>
    <w:rsid w:val="00FD6723"/>
    <w:rsid w:val="00FD6D38"/>
    <w:rsid w:val="00FD6E3E"/>
    <w:rsid w:val="00FD772B"/>
    <w:rsid w:val="00FE0552"/>
    <w:rsid w:val="00FE095D"/>
    <w:rsid w:val="00FE1FF7"/>
    <w:rsid w:val="00FE3435"/>
    <w:rsid w:val="00FE5246"/>
    <w:rsid w:val="00FE532F"/>
    <w:rsid w:val="00FE5F9B"/>
    <w:rsid w:val="00FE5FBE"/>
    <w:rsid w:val="00FE69CE"/>
    <w:rsid w:val="00FE6D99"/>
    <w:rsid w:val="00FE6F6E"/>
    <w:rsid w:val="00FE7FBE"/>
    <w:rsid w:val="00FF1C61"/>
    <w:rsid w:val="00FF1C70"/>
    <w:rsid w:val="00FF23DB"/>
    <w:rsid w:val="00FF27F1"/>
    <w:rsid w:val="00FF3B52"/>
    <w:rsid w:val="00FF3C27"/>
    <w:rsid w:val="00FF5513"/>
    <w:rsid w:val="00FF6351"/>
    <w:rsid w:val="00FF683E"/>
    <w:rsid w:val="00FF6892"/>
    <w:rsid w:val="00FF7275"/>
    <w:rsid w:val="14E8C279"/>
    <w:rsid w:val="1A9B7DE4"/>
    <w:rsid w:val="2251DDB6"/>
    <w:rsid w:val="2AD7E6CC"/>
    <w:rsid w:val="2B474F4E"/>
    <w:rsid w:val="31BB4466"/>
    <w:rsid w:val="33A2359F"/>
    <w:rsid w:val="34A9471B"/>
    <w:rsid w:val="4D8A1C26"/>
    <w:rsid w:val="4FB66B0D"/>
    <w:rsid w:val="5DE4EEEE"/>
    <w:rsid w:val="61D3FA6C"/>
    <w:rsid w:val="693DC099"/>
    <w:rsid w:val="70D721BA"/>
    <w:rsid w:val="7935F73F"/>
    <w:rsid w:val="794B68E9"/>
    <w:rsid w:val="7AA72BC8"/>
    <w:rsid w:val="7D492678"/>
    <w:rsid w:val="7E3C3DA0"/>
    <w:rsid w:val="7FCA6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o:colormru v:ext="edit" colors="#0cf,#7dc4ff,#cde8ff,#f567a7"/>
    </o:shapedefaults>
    <o:shapelayout v:ext="edit">
      <o:idmap v:ext="edit" data="1"/>
    </o:shapelayout>
  </w:shapeDefaults>
  <w:decimalSymbol w:val="."/>
  <w:listSeparator w:val=","/>
  <w14:docId w14:val="3E5E2C20"/>
  <w15:docId w15:val="{811BE9D6-6052-4F65-8BF8-E22EF958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23AA"/>
    <w:pPr>
      <w:spacing w:after="120" w:line="240" w:lineRule="auto"/>
    </w:pPr>
    <w:rPr>
      <w:rFonts w:ascii="Segoe UI" w:hAnsi="Segoe UI"/>
      <w:sz w:val="20"/>
      <w:szCs w:val="20"/>
    </w:rPr>
  </w:style>
  <w:style w:type="paragraph" w:styleId="Heading1">
    <w:name w:val="heading 1"/>
    <w:basedOn w:val="Normal"/>
    <w:next w:val="Normal"/>
    <w:link w:val="Heading1Char"/>
    <w:uiPriority w:val="9"/>
    <w:qFormat/>
    <w:rsid w:val="00CD3DCA"/>
    <w:pPr>
      <w:keepNext/>
      <w:keepLines/>
      <w:numPr>
        <w:numId w:val="1"/>
      </w:numPr>
      <w:spacing w:before="120"/>
      <w:outlineLvl w:val="0"/>
    </w:pPr>
    <w:rPr>
      <w:rFonts w:eastAsiaTheme="majorEastAsia" w:cs="Segoe UI"/>
      <w:b/>
      <w:bCs/>
      <w:color w:val="262626" w:themeColor="text1" w:themeTint="D9"/>
      <w:sz w:val="40"/>
      <w:szCs w:val="32"/>
    </w:rPr>
  </w:style>
  <w:style w:type="paragraph" w:styleId="Heading2">
    <w:name w:val="heading 2"/>
    <w:basedOn w:val="Normal"/>
    <w:next w:val="Normal"/>
    <w:link w:val="Heading2Char"/>
    <w:uiPriority w:val="9"/>
    <w:unhideWhenUsed/>
    <w:qFormat/>
    <w:rsid w:val="00D167EA"/>
    <w:pPr>
      <w:keepNext/>
      <w:keepLines/>
      <w:numPr>
        <w:ilvl w:val="1"/>
        <w:numId w:val="1"/>
      </w:numPr>
      <w:spacing w:before="120"/>
      <w:outlineLvl w:val="1"/>
    </w:pPr>
    <w:rPr>
      <w:rFonts w:eastAsiaTheme="majorEastAsia" w:cs="Segoe UI"/>
      <w:b/>
      <w:bCs/>
      <w:color w:val="262626" w:themeColor="text1" w:themeTint="D9"/>
      <w:sz w:val="28"/>
    </w:rPr>
  </w:style>
  <w:style w:type="paragraph" w:styleId="Heading3">
    <w:name w:val="heading 3"/>
    <w:basedOn w:val="Normal"/>
    <w:next w:val="Normal"/>
    <w:link w:val="Heading3Char"/>
    <w:uiPriority w:val="9"/>
    <w:unhideWhenUsed/>
    <w:qFormat/>
    <w:rsid w:val="0070309E"/>
    <w:pPr>
      <w:keepNext/>
      <w:keepLines/>
      <w:numPr>
        <w:ilvl w:val="2"/>
        <w:numId w:val="1"/>
      </w:numPr>
      <w:spacing w:before="120" w:after="6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7A1A3C"/>
    <w:pPr>
      <w:keepNext/>
      <w:keepLines/>
      <w:spacing w:before="200"/>
      <w:outlineLvl w:val="3"/>
    </w:pPr>
    <w:rPr>
      <w:rFonts w:eastAsiaTheme="majorEastAsia" w:cstheme="majorBidi"/>
      <w:b/>
      <w:bCs/>
      <w:i/>
      <w:iCs/>
      <w:color w:val="000000" w:themeColor="text1"/>
    </w:rPr>
  </w:style>
  <w:style w:type="paragraph" w:styleId="Heading5">
    <w:name w:val="heading 5"/>
    <w:basedOn w:val="Heading4"/>
    <w:next w:val="Normal"/>
    <w:link w:val="Heading5Char"/>
    <w:uiPriority w:val="9"/>
    <w:unhideWhenUsed/>
    <w:qFormat/>
    <w:rsid w:val="00CE1035"/>
    <w:pPr>
      <w:outlineLvl w:val="4"/>
    </w:pPr>
    <w:rPr>
      <w:b w:val="0"/>
      <w:color w:val="009ED6"/>
    </w:rPr>
  </w:style>
  <w:style w:type="paragraph" w:styleId="Heading6">
    <w:name w:val="heading 6"/>
    <w:basedOn w:val="Normal"/>
    <w:next w:val="Normal"/>
    <w:link w:val="Heading6Char"/>
    <w:uiPriority w:val="9"/>
    <w:unhideWhenUsed/>
    <w:qFormat/>
    <w:rsid w:val="000A13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13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A13CB"/>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A13C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29D"/>
    <w:rPr>
      <w:rFonts w:ascii="Tahoma" w:hAnsi="Tahoma" w:cs="Tahoma"/>
      <w:sz w:val="16"/>
      <w:szCs w:val="16"/>
    </w:rPr>
  </w:style>
  <w:style w:type="character" w:customStyle="1" w:styleId="BalloonTextChar">
    <w:name w:val="Balloon Text Char"/>
    <w:basedOn w:val="DefaultParagraphFont"/>
    <w:link w:val="BalloonText"/>
    <w:uiPriority w:val="99"/>
    <w:semiHidden/>
    <w:rsid w:val="00E6429D"/>
    <w:rPr>
      <w:rFonts w:ascii="Tahoma" w:hAnsi="Tahoma" w:cs="Tahoma"/>
      <w:sz w:val="16"/>
      <w:szCs w:val="16"/>
    </w:rPr>
  </w:style>
  <w:style w:type="paragraph" w:styleId="Title">
    <w:name w:val="Title"/>
    <w:basedOn w:val="Normal"/>
    <w:next w:val="Normal"/>
    <w:link w:val="TitleChar"/>
    <w:uiPriority w:val="10"/>
    <w:qFormat/>
    <w:rsid w:val="00840F5B"/>
    <w:pPr>
      <w:spacing w:after="140"/>
      <w:contextualSpacing/>
    </w:pPr>
    <w:rPr>
      <w:rFonts w:ascii="Segoe UI Light" w:eastAsiaTheme="majorEastAsia" w:hAnsi="Segoe UI Light" w:cs="Segoe UI"/>
      <w:noProof/>
      <w:kern w:val="28"/>
      <w:sz w:val="52"/>
      <w:szCs w:val="52"/>
    </w:rPr>
  </w:style>
  <w:style w:type="character" w:customStyle="1" w:styleId="TitleChar">
    <w:name w:val="Title Char"/>
    <w:basedOn w:val="DefaultParagraphFont"/>
    <w:link w:val="Title"/>
    <w:uiPriority w:val="10"/>
    <w:rsid w:val="00840F5B"/>
    <w:rPr>
      <w:rFonts w:ascii="Segoe UI Light" w:eastAsiaTheme="majorEastAsia" w:hAnsi="Segoe UI Light" w:cs="Segoe UI"/>
      <w:noProof/>
      <w:color w:val="595959" w:themeColor="text1" w:themeTint="A6"/>
      <w:kern w:val="28"/>
      <w:sz w:val="52"/>
      <w:szCs w:val="52"/>
    </w:rPr>
  </w:style>
  <w:style w:type="paragraph" w:customStyle="1" w:styleId="Abstract">
    <w:name w:val="Abstract"/>
    <w:basedOn w:val="Normal"/>
    <w:link w:val="AbstractChar"/>
    <w:rsid w:val="00107FD8"/>
    <w:pPr>
      <w:ind w:left="1152" w:right="720"/>
    </w:pPr>
    <w:rPr>
      <w:rFonts w:ascii="Segoe UI Light" w:hAnsi="Segoe UI Light" w:cs="Segoe UI"/>
      <w:color w:val="00B0F0"/>
      <w:sz w:val="64"/>
      <w:szCs w:val="64"/>
    </w:rPr>
  </w:style>
  <w:style w:type="character" w:customStyle="1" w:styleId="Heading1Char">
    <w:name w:val="Heading 1 Char"/>
    <w:basedOn w:val="DefaultParagraphFont"/>
    <w:link w:val="Heading1"/>
    <w:uiPriority w:val="9"/>
    <w:rsid w:val="00CD3DCA"/>
    <w:rPr>
      <w:rFonts w:ascii="Segoe UI" w:eastAsiaTheme="majorEastAsia" w:hAnsi="Segoe UI" w:cs="Segoe UI"/>
      <w:b/>
      <w:bCs/>
      <w:color w:val="262626" w:themeColor="text1" w:themeTint="D9"/>
      <w:sz w:val="40"/>
      <w:szCs w:val="32"/>
    </w:rPr>
  </w:style>
  <w:style w:type="character" w:customStyle="1" w:styleId="AbstractChar">
    <w:name w:val="Abstract Char"/>
    <w:basedOn w:val="DefaultParagraphFont"/>
    <w:link w:val="Abstract"/>
    <w:rsid w:val="00107FD8"/>
    <w:rPr>
      <w:rFonts w:ascii="Segoe UI Light" w:hAnsi="Segoe UI Light" w:cs="Segoe UI"/>
      <w:color w:val="00B0F0"/>
      <w:sz w:val="64"/>
      <w:szCs w:val="64"/>
    </w:rPr>
  </w:style>
  <w:style w:type="table" w:styleId="TableGrid">
    <w:name w:val="Table Grid"/>
    <w:basedOn w:val="TableNormal"/>
    <w:uiPriority w:val="59"/>
    <w:rsid w:val="008613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633F2"/>
    <w:pPr>
      <w:tabs>
        <w:tab w:val="center" w:pos="4680"/>
        <w:tab w:val="right" w:pos="9360"/>
      </w:tabs>
    </w:pPr>
  </w:style>
  <w:style w:type="character" w:customStyle="1" w:styleId="HeaderChar">
    <w:name w:val="Header Char"/>
    <w:basedOn w:val="DefaultParagraphFont"/>
    <w:link w:val="Header"/>
    <w:uiPriority w:val="99"/>
    <w:rsid w:val="005633F2"/>
  </w:style>
  <w:style w:type="paragraph" w:styleId="Footer">
    <w:name w:val="footer"/>
    <w:basedOn w:val="Normal"/>
    <w:link w:val="FooterChar"/>
    <w:uiPriority w:val="99"/>
    <w:unhideWhenUsed/>
    <w:rsid w:val="005633F2"/>
    <w:pPr>
      <w:tabs>
        <w:tab w:val="center" w:pos="4680"/>
        <w:tab w:val="right" w:pos="9360"/>
      </w:tabs>
    </w:pPr>
  </w:style>
  <w:style w:type="character" w:customStyle="1" w:styleId="FooterChar">
    <w:name w:val="Footer Char"/>
    <w:basedOn w:val="DefaultParagraphFont"/>
    <w:link w:val="Footer"/>
    <w:uiPriority w:val="99"/>
    <w:rsid w:val="005633F2"/>
  </w:style>
  <w:style w:type="character" w:customStyle="1" w:styleId="Heading2Char">
    <w:name w:val="Heading 2 Char"/>
    <w:basedOn w:val="DefaultParagraphFont"/>
    <w:link w:val="Heading2"/>
    <w:uiPriority w:val="9"/>
    <w:rsid w:val="00D167EA"/>
    <w:rPr>
      <w:rFonts w:ascii="Segoe UI" w:eastAsiaTheme="majorEastAsia" w:hAnsi="Segoe UI" w:cs="Segoe UI"/>
      <w:b/>
      <w:bCs/>
      <w:color w:val="262626" w:themeColor="text1" w:themeTint="D9"/>
      <w:sz w:val="28"/>
      <w:szCs w:val="20"/>
    </w:rPr>
  </w:style>
  <w:style w:type="character" w:customStyle="1" w:styleId="Heading3Char">
    <w:name w:val="Heading 3 Char"/>
    <w:basedOn w:val="DefaultParagraphFont"/>
    <w:link w:val="Heading3"/>
    <w:uiPriority w:val="9"/>
    <w:rsid w:val="0070309E"/>
    <w:rPr>
      <w:rFonts w:ascii="Segoe UI" w:eastAsiaTheme="majorEastAsia" w:hAnsi="Segoe UI" w:cstheme="majorBidi"/>
      <w:b/>
      <w:bCs/>
      <w:color w:val="262626" w:themeColor="text1" w:themeTint="D9"/>
      <w:sz w:val="20"/>
      <w:szCs w:val="20"/>
    </w:rPr>
  </w:style>
  <w:style w:type="paragraph" w:customStyle="1" w:styleId="Author">
    <w:name w:val="Author"/>
    <w:basedOn w:val="Normal"/>
    <w:link w:val="AuthorChar"/>
    <w:rsid w:val="00A0531E"/>
    <w:rPr>
      <w:color w:val="A6A6A6" w:themeColor="background1" w:themeShade="A6"/>
    </w:rPr>
  </w:style>
  <w:style w:type="character" w:customStyle="1" w:styleId="AuthorChar">
    <w:name w:val="Author Char"/>
    <w:basedOn w:val="DefaultParagraphFont"/>
    <w:link w:val="Author"/>
    <w:rsid w:val="00A0531E"/>
    <w:rPr>
      <w:rFonts w:ascii="Segoe UI" w:hAnsi="Segoe UI"/>
      <w:color w:val="A6A6A6" w:themeColor="background1" w:themeShade="A6"/>
      <w:sz w:val="18"/>
    </w:rPr>
  </w:style>
  <w:style w:type="paragraph" w:customStyle="1" w:styleId="OpenIssue">
    <w:name w:val="Open Issue"/>
    <w:basedOn w:val="Normal"/>
    <w:link w:val="OpenIssueChar"/>
    <w:qFormat/>
    <w:rsid w:val="004F2F57"/>
    <w:pPr>
      <w:shd w:val="clear" w:color="auto" w:fill="FFFFCC"/>
    </w:pPr>
  </w:style>
  <w:style w:type="paragraph" w:styleId="ListParagraph">
    <w:name w:val="List Paragraph"/>
    <w:basedOn w:val="Normal"/>
    <w:link w:val="ListParagraphChar"/>
    <w:uiPriority w:val="34"/>
    <w:qFormat/>
    <w:rsid w:val="00480E94"/>
    <w:pPr>
      <w:spacing w:before="40" w:after="80"/>
      <w:ind w:left="720"/>
    </w:pPr>
    <w:rPr>
      <w:color w:val="404040" w:themeColor="text1" w:themeTint="BF"/>
    </w:rPr>
  </w:style>
  <w:style w:type="character" w:styleId="Hyperlink">
    <w:name w:val="Hyperlink"/>
    <w:basedOn w:val="DefaultParagraphFont"/>
    <w:uiPriority w:val="99"/>
    <w:unhideWhenUsed/>
    <w:qFormat/>
    <w:rsid w:val="00797DF0"/>
    <w:rPr>
      <w:rFonts w:ascii="Segoe UI" w:hAnsi="Segoe UI" w:cs="Segoe UI"/>
      <w:color w:val="0000FF"/>
      <w:sz w:val="18"/>
      <w:u w:val="single"/>
    </w:rPr>
  </w:style>
  <w:style w:type="table" w:customStyle="1" w:styleId="Clear">
    <w:name w:val="Clear"/>
    <w:basedOn w:val="TableNormal"/>
    <w:uiPriority w:val="99"/>
    <w:qFormat/>
    <w:rsid w:val="00AC028B"/>
    <w:pPr>
      <w:spacing w:after="0" w:line="240" w:lineRule="auto"/>
    </w:pPr>
    <w:tblPr/>
    <w:tcPr>
      <w:vAlign w:val="center"/>
    </w:tcPr>
  </w:style>
  <w:style w:type="character" w:styleId="PlaceholderText">
    <w:name w:val="Placeholder Text"/>
    <w:basedOn w:val="DefaultParagraphFont"/>
    <w:uiPriority w:val="99"/>
    <w:semiHidden/>
    <w:rsid w:val="00DF5AE8"/>
    <w:rPr>
      <w:color w:val="808080"/>
    </w:rPr>
  </w:style>
  <w:style w:type="character" w:styleId="FollowedHyperlink">
    <w:name w:val="FollowedHyperlink"/>
    <w:basedOn w:val="DefaultParagraphFont"/>
    <w:uiPriority w:val="99"/>
    <w:semiHidden/>
    <w:unhideWhenUsed/>
    <w:rsid w:val="002D6177"/>
    <w:rPr>
      <w:color w:val="800080" w:themeColor="followedHyperlink"/>
      <w:u w:val="single"/>
    </w:rPr>
  </w:style>
  <w:style w:type="table" w:customStyle="1" w:styleId="WLXTable">
    <w:name w:val="WLX Table"/>
    <w:basedOn w:val="TableNormal"/>
    <w:uiPriority w:val="99"/>
    <w:qFormat/>
    <w:rsid w:val="00C80EEC"/>
    <w:pPr>
      <w:spacing w:after="0" w:line="240" w:lineRule="auto"/>
    </w:pPr>
    <w:tblPr>
      <w:tblStyleRowBandSize w:val="1"/>
      <w:tblBorders>
        <w:insideH w:val="single" w:sz="4" w:space="0" w:color="D9D9D9" w:themeColor="background1" w:themeShade="D9"/>
        <w:insideV w:val="single" w:sz="4" w:space="0" w:color="D9D9D9" w:themeColor="background1" w:themeShade="D9"/>
      </w:tblBorders>
      <w:tblCellMar>
        <w:top w:w="86" w:type="dxa"/>
        <w:left w:w="86" w:type="dxa"/>
        <w:bottom w:w="86" w:type="dxa"/>
        <w:right w:w="86" w:type="dxa"/>
      </w:tblCellMar>
    </w:tblPr>
    <w:tcPr>
      <w:vAlign w:val="center"/>
    </w:tcPr>
    <w:tblStylePr w:type="firstRow">
      <w:pPr>
        <w:wordWrap/>
        <w:ind w:leftChars="0" w:left="0"/>
      </w:pPr>
      <w:rPr>
        <w:rFonts w:asciiTheme="minorHAnsi" w:hAnsiTheme="minorHAnsi"/>
        <w:b/>
        <w:i w:val="0"/>
        <w:color w:val="000000" w:themeColor="text1"/>
        <w:sz w:val="22"/>
      </w:rPr>
      <w:tblPr>
        <w:tblCellMar>
          <w:top w:w="130" w:type="dxa"/>
          <w:left w:w="101" w:type="dxa"/>
          <w:bottom w:w="43" w:type="dxa"/>
          <w:right w:w="101" w:type="dxa"/>
        </w:tblCellMar>
      </w:tblPr>
      <w:tcPr>
        <w:tcBorders>
          <w:top w:val="nil"/>
          <w:left w:val="nil"/>
          <w:bottom w:val="nil"/>
          <w:right w:val="nil"/>
          <w:insideH w:val="single" w:sz="4" w:space="0" w:color="D9D9D9" w:themeColor="background1" w:themeShade="D9"/>
          <w:insideV w:val="single" w:sz="4" w:space="0" w:color="D9D9D9" w:themeColor="background1" w:themeShade="D9"/>
          <w:tl2br w:val="nil"/>
          <w:tr2bl w:val="nil"/>
        </w:tcBorders>
      </w:tcPr>
    </w:tblStylePr>
    <w:tblStylePr w:type="band2Horz">
      <w:tblPr/>
      <w:tcPr>
        <w:shd w:val="clear" w:color="auto" w:fill="FBFBFB"/>
      </w:tcPr>
    </w:tblStylePr>
  </w:style>
  <w:style w:type="paragraph" w:customStyle="1" w:styleId="SectionDescription">
    <w:name w:val="Section Description"/>
    <w:basedOn w:val="Normal"/>
    <w:link w:val="SectionDescriptionChar"/>
    <w:qFormat/>
    <w:rsid w:val="00EE6A5A"/>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i/>
      <w:color w:val="595959" w:themeColor="text1" w:themeTint="A6"/>
    </w:rPr>
  </w:style>
  <w:style w:type="paragraph" w:styleId="TOC1">
    <w:name w:val="toc 1"/>
    <w:basedOn w:val="Normal"/>
    <w:next w:val="Normal"/>
    <w:uiPriority w:val="39"/>
    <w:unhideWhenUsed/>
    <w:rsid w:val="00AA7056"/>
    <w:pPr>
      <w:tabs>
        <w:tab w:val="left" w:pos="360"/>
        <w:tab w:val="left" w:pos="9000"/>
      </w:tabs>
    </w:pPr>
    <w:rPr>
      <w:b/>
      <w:caps/>
      <w:color w:val="262626" w:themeColor="text1" w:themeTint="D9"/>
      <w:sz w:val="24"/>
      <w:szCs w:val="36"/>
    </w:rPr>
  </w:style>
  <w:style w:type="paragraph" w:styleId="TOC2">
    <w:name w:val="toc 2"/>
    <w:basedOn w:val="Normal"/>
    <w:next w:val="Normal"/>
    <w:uiPriority w:val="39"/>
    <w:unhideWhenUsed/>
    <w:rsid w:val="008F3D3A"/>
    <w:pPr>
      <w:tabs>
        <w:tab w:val="left" w:pos="648"/>
        <w:tab w:val="left" w:pos="9043"/>
      </w:tabs>
      <w:spacing w:before="60"/>
      <w:ind w:left="216"/>
    </w:pPr>
    <w:rPr>
      <w:caps/>
      <w:color w:val="262626" w:themeColor="text1" w:themeTint="D9"/>
    </w:rPr>
  </w:style>
  <w:style w:type="paragraph" w:styleId="TOC3">
    <w:name w:val="toc 3"/>
    <w:basedOn w:val="Normal"/>
    <w:next w:val="Normal"/>
    <w:uiPriority w:val="39"/>
    <w:unhideWhenUsed/>
    <w:rsid w:val="00AA7056"/>
    <w:pPr>
      <w:tabs>
        <w:tab w:val="left" w:pos="864"/>
        <w:tab w:val="left" w:pos="9072"/>
      </w:tabs>
      <w:spacing w:before="60"/>
      <w:ind w:left="432"/>
    </w:pPr>
    <w:rPr>
      <w:caps/>
      <w:color w:val="262626" w:themeColor="text1" w:themeTint="D9"/>
      <w:sz w:val="14"/>
    </w:rPr>
  </w:style>
  <w:style w:type="character" w:customStyle="1" w:styleId="SectionDescriptionChar">
    <w:name w:val="Section Description Char"/>
    <w:basedOn w:val="DefaultParagraphFont"/>
    <w:link w:val="SectionDescription"/>
    <w:rsid w:val="00EE6A5A"/>
    <w:rPr>
      <w:rFonts w:ascii="Segoe UI" w:hAnsi="Segoe UI"/>
      <w:i/>
      <w:color w:val="595959" w:themeColor="text1" w:themeTint="A6"/>
      <w:sz w:val="20"/>
      <w:szCs w:val="20"/>
      <w:shd w:val="clear" w:color="auto" w:fill="D5F4FF"/>
    </w:rPr>
  </w:style>
  <w:style w:type="character" w:customStyle="1" w:styleId="Heading4Char">
    <w:name w:val="Heading 4 Char"/>
    <w:basedOn w:val="DefaultParagraphFont"/>
    <w:link w:val="Heading4"/>
    <w:uiPriority w:val="9"/>
    <w:rsid w:val="007A1A3C"/>
    <w:rPr>
      <w:rFonts w:ascii="Segoe UI" w:eastAsiaTheme="majorEastAsia" w:hAnsi="Segoe UI" w:cstheme="majorBidi"/>
      <w:b/>
      <w:bCs/>
      <w:i/>
      <w:iCs/>
      <w:color w:val="000000" w:themeColor="text1"/>
      <w:sz w:val="20"/>
      <w:szCs w:val="20"/>
    </w:rPr>
  </w:style>
  <w:style w:type="character" w:customStyle="1" w:styleId="Heading5Char">
    <w:name w:val="Heading 5 Char"/>
    <w:basedOn w:val="DefaultParagraphFont"/>
    <w:link w:val="Heading5"/>
    <w:uiPriority w:val="9"/>
    <w:rsid w:val="00CE1035"/>
    <w:rPr>
      <w:rFonts w:ascii="Segoe UI" w:eastAsiaTheme="majorEastAsia" w:hAnsi="Segoe UI" w:cstheme="majorBidi"/>
      <w:bCs/>
      <w:i/>
      <w:iCs/>
      <w:color w:val="009ED6"/>
      <w:sz w:val="20"/>
      <w:szCs w:val="20"/>
    </w:rPr>
  </w:style>
  <w:style w:type="character" w:customStyle="1" w:styleId="Heading6Char">
    <w:name w:val="Heading 6 Char"/>
    <w:basedOn w:val="DefaultParagraphFont"/>
    <w:link w:val="Heading6"/>
    <w:uiPriority w:val="9"/>
    <w:rsid w:val="000A13C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0A13C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0A1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A13CB"/>
    <w:rPr>
      <w:rFonts w:asciiTheme="majorHAnsi" w:eastAsiaTheme="majorEastAsia" w:hAnsiTheme="majorHAnsi" w:cstheme="majorBidi"/>
      <w:i/>
      <w:iCs/>
      <w:color w:val="404040" w:themeColor="text1" w:themeTint="BF"/>
      <w:sz w:val="20"/>
      <w:szCs w:val="20"/>
    </w:rPr>
  </w:style>
  <w:style w:type="table" w:customStyle="1" w:styleId="LightList1">
    <w:name w:val="Light List1"/>
    <w:basedOn w:val="TableNormal"/>
    <w:uiPriority w:val="61"/>
    <w:rsid w:val="00EB6FE3"/>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ipsTable">
    <w:name w:val="Tips Table"/>
    <w:basedOn w:val="LightList1"/>
    <w:uiPriority w:val="99"/>
    <w:qFormat/>
    <w:rsid w:val="0075630D"/>
    <w:tblPr/>
    <w:tcPr>
      <w:shd w:val="clear" w:color="auto" w:fill="FBD4B4" w:themeFill="accent6" w:themeFillTint="66"/>
    </w:tc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17189"/>
    <w:rPr>
      <w:sz w:val="16"/>
      <w:szCs w:val="16"/>
    </w:rPr>
  </w:style>
  <w:style w:type="paragraph" w:styleId="CommentText">
    <w:name w:val="annotation text"/>
    <w:basedOn w:val="Normal"/>
    <w:link w:val="CommentTextChar"/>
    <w:uiPriority w:val="99"/>
    <w:unhideWhenUsed/>
    <w:rsid w:val="004721D8"/>
    <w:pPr>
      <w:spacing w:after="200" w:line="276" w:lineRule="auto"/>
    </w:pPr>
    <w:rPr>
      <w:rFonts w:eastAsia="Calibri" w:cs="Times New Roman"/>
      <w:i/>
    </w:rPr>
  </w:style>
  <w:style w:type="character" w:customStyle="1" w:styleId="CommentTextChar">
    <w:name w:val="Comment Text Char"/>
    <w:basedOn w:val="DefaultParagraphFont"/>
    <w:link w:val="CommentText"/>
    <w:uiPriority w:val="99"/>
    <w:rsid w:val="004721D8"/>
    <w:rPr>
      <w:rFonts w:ascii="Segoe UI" w:eastAsia="Calibri" w:hAnsi="Segoe UI" w:cs="Times New Roman"/>
      <w:i/>
      <w:sz w:val="18"/>
      <w:szCs w:val="20"/>
    </w:rPr>
  </w:style>
  <w:style w:type="paragraph" w:styleId="NormalWeb">
    <w:name w:val="Normal (Web)"/>
    <w:basedOn w:val="Normal"/>
    <w:uiPriority w:val="99"/>
    <w:unhideWhenUsed/>
    <w:rsid w:val="00C17189"/>
    <w:pPr>
      <w:spacing w:before="100" w:beforeAutospacing="1" w:after="100" w:afterAutospacing="1"/>
    </w:pPr>
    <w:rPr>
      <w:rFonts w:ascii="Times New Roman" w:eastAsia="Times New Roman" w:hAnsi="Times New Roman" w:cs="Times New Roman"/>
      <w:sz w:val="24"/>
      <w:szCs w:val="24"/>
    </w:rPr>
  </w:style>
  <w:style w:type="character" w:customStyle="1" w:styleId="SampleContent">
    <w:name w:val="Sample Content"/>
    <w:basedOn w:val="DefaultParagraphFont"/>
    <w:rsid w:val="00C17189"/>
    <w:rPr>
      <w:color w:val="808080"/>
    </w:rPr>
  </w:style>
  <w:style w:type="paragraph" w:customStyle="1" w:styleId="Code">
    <w:name w:val="Code"/>
    <w:basedOn w:val="Normal"/>
    <w:qFormat/>
    <w:rsid w:val="00EE6A5A"/>
    <w:pPr>
      <w:shd w:val="clear" w:color="auto" w:fill="F2F2F2" w:themeFill="background1" w:themeFillShade="F2"/>
      <w:contextualSpacing/>
    </w:pPr>
    <w:rPr>
      <w:rFonts w:ascii="Courier New" w:hAnsi="Courier New" w:cs="Courier New"/>
      <w:color w:val="595959" w:themeColor="text1" w:themeTint="A6"/>
    </w:rPr>
  </w:style>
  <w:style w:type="paragraph" w:customStyle="1" w:styleId="ReviewedGuidanceText">
    <w:name w:val="Reviewed Guidance Text"/>
    <w:basedOn w:val="Normal"/>
    <w:qFormat/>
    <w:rsid w:val="00DE22BF"/>
    <w:pPr>
      <w:spacing w:after="200" w:line="276" w:lineRule="auto"/>
    </w:pPr>
    <w:rPr>
      <w:rFonts w:eastAsia="Calibri" w:cs="Times New Roman"/>
      <w:color w:val="FFC000"/>
      <w:szCs w:val="24"/>
    </w:rPr>
  </w:style>
  <w:style w:type="paragraph" w:styleId="TOCHeading">
    <w:name w:val="TOC Heading"/>
    <w:basedOn w:val="Heading1"/>
    <w:next w:val="Normal"/>
    <w:uiPriority w:val="39"/>
    <w:unhideWhenUsed/>
    <w:qFormat/>
    <w:rsid w:val="00C17189"/>
    <w:pPr>
      <w:numPr>
        <w:numId w:val="0"/>
      </w:numPr>
      <w:outlineLvl w:val="9"/>
    </w:pPr>
    <w:rPr>
      <w:rFonts w:asciiTheme="majorHAnsi" w:hAnsiTheme="majorHAnsi" w:cstheme="majorBidi"/>
      <w:b w:val="0"/>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DC25FD"/>
    <w:pPr>
      <w:spacing w:after="0" w:line="240" w:lineRule="auto"/>
      <w:ind w:left="72"/>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C25FD"/>
    <w:rPr>
      <w:rFonts w:ascii="Calibri" w:eastAsia="Calibri" w:hAnsi="Calibri" w:cs="Times New Roman"/>
      <w:b/>
      <w:bCs/>
      <w:i/>
      <w:sz w:val="20"/>
      <w:szCs w:val="20"/>
    </w:rPr>
  </w:style>
  <w:style w:type="paragraph" w:customStyle="1" w:styleId="Audience">
    <w:name w:val="Audience"/>
    <w:basedOn w:val="Normal"/>
    <w:link w:val="AudienceChar"/>
    <w:qFormat/>
    <w:rsid w:val="00FE5FBE"/>
    <w:rPr>
      <w:color w:val="7F7F7F" w:themeColor="text1" w:themeTint="80"/>
    </w:rPr>
  </w:style>
  <w:style w:type="character" w:customStyle="1" w:styleId="AudienceChar">
    <w:name w:val="Audience Char"/>
    <w:basedOn w:val="DefaultParagraphFont"/>
    <w:link w:val="Audience"/>
    <w:rsid w:val="00FE5FBE"/>
    <w:rPr>
      <w:rFonts w:ascii="Segoe UI" w:hAnsi="Segoe UI"/>
      <w:color w:val="7F7F7F" w:themeColor="text1" w:themeTint="80"/>
      <w:sz w:val="18"/>
    </w:rPr>
  </w:style>
  <w:style w:type="paragraph" w:styleId="Revision">
    <w:name w:val="Revision"/>
    <w:hidden/>
    <w:uiPriority w:val="99"/>
    <w:semiHidden/>
    <w:rsid w:val="004C76E1"/>
    <w:pPr>
      <w:spacing w:after="0" w:line="240" w:lineRule="auto"/>
    </w:pPr>
  </w:style>
  <w:style w:type="table" w:customStyle="1" w:styleId="LightList-Accent11">
    <w:name w:val="Light List - Accent 11"/>
    <w:basedOn w:val="TableNormal"/>
    <w:uiPriority w:val="61"/>
    <w:rsid w:val="0045194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ternalOnly">
    <w:name w:val="Internal Only"/>
    <w:basedOn w:val="Normal"/>
    <w:link w:val="InternalOnlyChar"/>
    <w:qFormat/>
    <w:rsid w:val="00D9476B"/>
    <w:rPr>
      <w:shd w:val="clear" w:color="auto" w:fill="CCFFCC"/>
    </w:rPr>
  </w:style>
  <w:style w:type="paragraph" w:customStyle="1" w:styleId="NotestoWriters">
    <w:name w:val="Notes to Writers"/>
    <w:basedOn w:val="Normal"/>
    <w:link w:val="NotestoWritersChar"/>
    <w:qFormat/>
    <w:rsid w:val="00D9476B"/>
    <w:rPr>
      <w:shd w:val="clear" w:color="auto" w:fill="FFCCFF"/>
    </w:rPr>
  </w:style>
  <w:style w:type="character" w:customStyle="1" w:styleId="InternalOnlyChar">
    <w:name w:val="Internal Only Char"/>
    <w:basedOn w:val="DefaultParagraphFont"/>
    <w:link w:val="InternalOnly"/>
    <w:rsid w:val="00D9476B"/>
  </w:style>
  <w:style w:type="character" w:customStyle="1" w:styleId="NotestoWritersChar">
    <w:name w:val="Notes to Writers Char"/>
    <w:basedOn w:val="DefaultParagraphFont"/>
    <w:link w:val="NotestoWriters"/>
    <w:rsid w:val="00D9476B"/>
  </w:style>
  <w:style w:type="character" w:customStyle="1" w:styleId="OpenIssueChar">
    <w:name w:val="Open Issue Char"/>
    <w:basedOn w:val="InternalOnlyChar"/>
    <w:link w:val="OpenIssue"/>
    <w:rsid w:val="004F2F57"/>
    <w:rPr>
      <w:shd w:val="clear" w:color="auto" w:fill="FFFFCC"/>
    </w:rPr>
  </w:style>
  <w:style w:type="paragraph" w:customStyle="1" w:styleId="Bullets">
    <w:name w:val="Bullets"/>
    <w:basedOn w:val="ListParagraph"/>
    <w:autoRedefine/>
    <w:qFormat/>
    <w:rsid w:val="00592263"/>
    <w:pPr>
      <w:numPr>
        <w:numId w:val="2"/>
      </w:numPr>
      <w:ind w:left="144" w:hanging="144"/>
    </w:pPr>
  </w:style>
  <w:style w:type="table" w:customStyle="1" w:styleId="LightShading1">
    <w:name w:val="Light Shading1"/>
    <w:basedOn w:val="TableNormal"/>
    <w:uiPriority w:val="60"/>
    <w:rsid w:val="003978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rsid w:val="00E12B95"/>
    <w:rPr>
      <w:rFonts w:ascii="Segoe UI" w:hAnsi="Segoe UI"/>
      <w:b/>
      <w:bCs/>
      <w:i/>
      <w:iCs/>
      <w:color w:val="00B0F0"/>
      <w:sz w:val="18"/>
    </w:rPr>
  </w:style>
  <w:style w:type="character" w:styleId="SubtleEmphasis">
    <w:name w:val="Subtle Emphasis"/>
    <w:basedOn w:val="DefaultParagraphFont"/>
    <w:uiPriority w:val="19"/>
    <w:rsid w:val="006B1CDD"/>
    <w:rPr>
      <w:rFonts w:ascii="Segoe UI" w:hAnsi="Segoe UI"/>
      <w:i/>
      <w:iCs/>
      <w:color w:val="F20017"/>
      <w:sz w:val="18"/>
    </w:rPr>
  </w:style>
  <w:style w:type="character" w:styleId="Emphasis">
    <w:name w:val="Emphasis"/>
    <w:basedOn w:val="DefaultParagraphFont"/>
    <w:uiPriority w:val="20"/>
    <w:rsid w:val="006B1CDD"/>
    <w:rPr>
      <w:rFonts w:ascii="Segoe UI" w:hAnsi="Segoe UI"/>
      <w:b/>
      <w:i/>
      <w:iCs/>
      <w:sz w:val="18"/>
    </w:rPr>
  </w:style>
  <w:style w:type="paragraph" w:styleId="Subtitle">
    <w:name w:val="Subtitle"/>
    <w:basedOn w:val="Normal"/>
    <w:next w:val="Normal"/>
    <w:link w:val="SubtitleChar"/>
    <w:uiPriority w:val="11"/>
    <w:rsid w:val="00E54718"/>
    <w:pPr>
      <w:numPr>
        <w:ilvl w:val="1"/>
      </w:numPr>
    </w:pPr>
    <w:rPr>
      <w:rFonts w:eastAsiaTheme="majorEastAsia" w:cstheme="majorBidi"/>
      <w:i/>
      <w:iCs/>
      <w:color w:val="00B0F0"/>
      <w:spacing w:val="15"/>
      <w:sz w:val="24"/>
      <w:szCs w:val="24"/>
    </w:rPr>
  </w:style>
  <w:style w:type="paragraph" w:customStyle="1" w:styleId="TOF1">
    <w:name w:val="TOF 1"/>
    <w:basedOn w:val="TOC1"/>
    <w:rsid w:val="009B4F4E"/>
  </w:style>
  <w:style w:type="paragraph" w:customStyle="1" w:styleId="TOF2">
    <w:name w:val="TOF 2"/>
    <w:basedOn w:val="TOC2"/>
    <w:rsid w:val="009B4F4E"/>
  </w:style>
  <w:style w:type="paragraph" w:customStyle="1" w:styleId="TOF3">
    <w:name w:val="TOF 3"/>
    <w:basedOn w:val="TOC3"/>
    <w:rsid w:val="009B4F4E"/>
    <w:rPr>
      <w:noProof/>
    </w:rPr>
  </w:style>
  <w:style w:type="paragraph" w:customStyle="1" w:styleId="Imagecaption">
    <w:name w:val="Image caption"/>
    <w:basedOn w:val="Normal"/>
    <w:next w:val="Normal"/>
    <w:qFormat/>
    <w:rsid w:val="00EE6A5A"/>
    <w:pPr>
      <w:numPr>
        <w:numId w:val="3"/>
      </w:numPr>
      <w:spacing w:before="120"/>
      <w:ind w:left="0" w:firstLine="0"/>
      <w:jc w:val="center"/>
    </w:pPr>
    <w:rPr>
      <w:b/>
      <w:color w:val="244061" w:themeColor="accent1" w:themeShade="80"/>
      <w:sz w:val="16"/>
    </w:rPr>
  </w:style>
  <w:style w:type="table" w:customStyle="1" w:styleId="Wind8ws">
    <w:name w:val="Wind8ws"/>
    <w:basedOn w:val="TableNormal"/>
    <w:uiPriority w:val="99"/>
    <w:rsid w:val="0070309E"/>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customStyle="1" w:styleId="SubtitleChar">
    <w:name w:val="Subtitle Char"/>
    <w:basedOn w:val="DefaultParagraphFont"/>
    <w:link w:val="Subtitle"/>
    <w:uiPriority w:val="11"/>
    <w:rsid w:val="00E54718"/>
    <w:rPr>
      <w:rFonts w:ascii="Segoe UI" w:eastAsiaTheme="majorEastAsia" w:hAnsi="Segoe UI" w:cstheme="majorBidi"/>
      <w:i/>
      <w:iCs/>
      <w:color w:val="00B0F0"/>
      <w:spacing w:val="15"/>
      <w:sz w:val="24"/>
      <w:szCs w:val="24"/>
    </w:rPr>
  </w:style>
  <w:style w:type="character" w:styleId="SubtleReference">
    <w:name w:val="Subtle Reference"/>
    <w:basedOn w:val="DefaultParagraphFont"/>
    <w:uiPriority w:val="31"/>
    <w:rsid w:val="00E54718"/>
    <w:rPr>
      <w:rFonts w:ascii="Segoe UI" w:hAnsi="Segoe UI"/>
      <w:smallCaps/>
      <w:color w:val="C0504D" w:themeColor="accent2"/>
      <w:u w:val="single"/>
    </w:rPr>
  </w:style>
  <w:style w:type="character" w:styleId="IntenseReference">
    <w:name w:val="Intense Reference"/>
    <w:basedOn w:val="DefaultParagraphFont"/>
    <w:uiPriority w:val="32"/>
    <w:rsid w:val="00E54718"/>
    <w:rPr>
      <w:rFonts w:ascii="Segoe UI" w:hAnsi="Segoe UI"/>
      <w:b/>
      <w:bCs/>
      <w:smallCaps/>
      <w:color w:val="C0504D" w:themeColor="accent2"/>
      <w:spacing w:val="5"/>
      <w:u w:val="single"/>
    </w:rPr>
  </w:style>
  <w:style w:type="character" w:styleId="BookTitle">
    <w:name w:val="Book Title"/>
    <w:basedOn w:val="DefaultParagraphFont"/>
    <w:uiPriority w:val="33"/>
    <w:rsid w:val="00E54718"/>
    <w:rPr>
      <w:rFonts w:ascii="Segoe UI" w:hAnsi="Segoe UI"/>
      <w:b/>
      <w:bCs/>
      <w:smallCaps/>
      <w:spacing w:val="5"/>
    </w:rPr>
  </w:style>
  <w:style w:type="paragraph" w:styleId="Quote">
    <w:name w:val="Quote"/>
    <w:basedOn w:val="Normal"/>
    <w:next w:val="Normal"/>
    <w:link w:val="QuoteChar"/>
    <w:uiPriority w:val="29"/>
    <w:rsid w:val="00A200BC"/>
    <w:pPr>
      <w:ind w:left="936" w:right="936"/>
    </w:pPr>
    <w:rPr>
      <w:i/>
      <w:iCs/>
      <w:color w:val="000000" w:themeColor="text1"/>
    </w:rPr>
  </w:style>
  <w:style w:type="character" w:customStyle="1" w:styleId="QuoteChar">
    <w:name w:val="Quote Char"/>
    <w:basedOn w:val="DefaultParagraphFont"/>
    <w:link w:val="Quote"/>
    <w:uiPriority w:val="29"/>
    <w:rsid w:val="00A200BC"/>
    <w:rPr>
      <w:rFonts w:ascii="Segoe UI" w:hAnsi="Segoe UI"/>
      <w:i/>
      <w:iCs/>
      <w:color w:val="000000" w:themeColor="text1"/>
      <w:sz w:val="18"/>
    </w:rPr>
  </w:style>
  <w:style w:type="paragraph" w:styleId="IntenseQuote">
    <w:name w:val="Intense Quote"/>
    <w:basedOn w:val="Normal"/>
    <w:next w:val="Normal"/>
    <w:link w:val="IntenseQuoteChar"/>
    <w:uiPriority w:val="30"/>
    <w:rsid w:val="00A200BC"/>
    <w:pP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0BC"/>
    <w:rPr>
      <w:rFonts w:ascii="Segoe UI" w:hAnsi="Segoe UI"/>
      <w:b/>
      <w:bCs/>
      <w:i/>
      <w:iCs/>
      <w:color w:val="4F81BD" w:themeColor="accent1"/>
      <w:sz w:val="18"/>
    </w:rPr>
  </w:style>
  <w:style w:type="table" w:styleId="LightShading-Accent5">
    <w:name w:val="Light Shading Accent 5"/>
    <w:basedOn w:val="TableNormal"/>
    <w:uiPriority w:val="60"/>
    <w:rsid w:val="006B53C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8">
    <w:name w:val="toc 8"/>
    <w:basedOn w:val="Normal"/>
    <w:next w:val="Normal"/>
    <w:autoRedefine/>
    <w:uiPriority w:val="39"/>
    <w:unhideWhenUsed/>
    <w:rsid w:val="00CE3125"/>
    <w:pPr>
      <w:spacing w:after="100"/>
      <w:ind w:left="1260"/>
    </w:pPr>
  </w:style>
  <w:style w:type="paragraph" w:styleId="TOC4">
    <w:name w:val="toc 4"/>
    <w:basedOn w:val="Normal"/>
    <w:next w:val="Normal"/>
    <w:autoRedefine/>
    <w:uiPriority w:val="39"/>
    <w:unhideWhenUsed/>
    <w:rsid w:val="00E13054"/>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E13054"/>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E13054"/>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13054"/>
    <w:pPr>
      <w:spacing w:after="100" w:line="276" w:lineRule="auto"/>
      <w:ind w:left="1320"/>
    </w:pPr>
    <w:rPr>
      <w:rFonts w:asciiTheme="minorHAnsi" w:eastAsiaTheme="minorEastAsia" w:hAnsiTheme="minorHAnsi"/>
      <w:sz w:val="22"/>
    </w:rPr>
  </w:style>
  <w:style w:type="paragraph" w:styleId="TOC9">
    <w:name w:val="toc 9"/>
    <w:basedOn w:val="Normal"/>
    <w:next w:val="Normal"/>
    <w:autoRedefine/>
    <w:uiPriority w:val="39"/>
    <w:unhideWhenUsed/>
    <w:rsid w:val="00E13054"/>
    <w:pPr>
      <w:spacing w:after="100" w:line="276" w:lineRule="auto"/>
      <w:ind w:left="1760"/>
    </w:pPr>
    <w:rPr>
      <w:rFonts w:asciiTheme="minorHAnsi" w:eastAsiaTheme="minorEastAsia" w:hAnsiTheme="minorHAnsi"/>
      <w:sz w:val="22"/>
    </w:rPr>
  </w:style>
  <w:style w:type="character" w:customStyle="1" w:styleId="ListParagraphChar">
    <w:name w:val="List Paragraph Char"/>
    <w:basedOn w:val="DefaultParagraphFont"/>
    <w:link w:val="ListParagraph"/>
    <w:uiPriority w:val="34"/>
    <w:rsid w:val="00EE264D"/>
    <w:rPr>
      <w:rFonts w:ascii="Segoe UI" w:hAnsi="Segoe UI"/>
      <w:color w:val="404040" w:themeColor="text1" w:themeTint="BF"/>
      <w:sz w:val="18"/>
    </w:rPr>
  </w:style>
  <w:style w:type="paragraph" w:customStyle="1" w:styleId="Notetotest">
    <w:name w:val="Note to test"/>
    <w:basedOn w:val="Normal"/>
    <w:link w:val="NotetotestChar"/>
    <w:qFormat/>
    <w:rsid w:val="00C81EB1"/>
    <w:rPr>
      <w:sz w:val="18"/>
      <w:szCs w:val="22"/>
      <w:shd w:val="clear" w:color="auto" w:fill="CCFFCC"/>
    </w:rPr>
  </w:style>
  <w:style w:type="paragraph" w:customStyle="1" w:styleId="Notetomaintainers">
    <w:name w:val="Note to maintainers"/>
    <w:basedOn w:val="Normal"/>
    <w:link w:val="NotetomaintainersChar"/>
    <w:qFormat/>
    <w:rsid w:val="00C81EB1"/>
    <w:rPr>
      <w:sz w:val="18"/>
      <w:szCs w:val="22"/>
      <w:shd w:val="clear" w:color="auto" w:fill="FFCCFF"/>
    </w:rPr>
  </w:style>
  <w:style w:type="character" w:customStyle="1" w:styleId="NotetotestChar">
    <w:name w:val="Note to test Char"/>
    <w:basedOn w:val="DefaultParagraphFont"/>
    <w:link w:val="Notetotest"/>
    <w:rsid w:val="00C81EB1"/>
    <w:rPr>
      <w:rFonts w:ascii="Segoe UI" w:hAnsi="Segoe UI"/>
      <w:sz w:val="18"/>
    </w:rPr>
  </w:style>
  <w:style w:type="character" w:customStyle="1" w:styleId="NotetomaintainersChar">
    <w:name w:val="Note to maintainers Char"/>
    <w:basedOn w:val="DefaultParagraphFont"/>
    <w:link w:val="Notetomaintainers"/>
    <w:rsid w:val="00C81EB1"/>
    <w:rPr>
      <w:rFonts w:ascii="Segoe UI" w:hAnsi="Segoe UI"/>
      <w:sz w:val="18"/>
    </w:rPr>
  </w:style>
  <w:style w:type="character" w:styleId="LineNumber">
    <w:name w:val="line number"/>
    <w:basedOn w:val="DefaultParagraphFont"/>
    <w:uiPriority w:val="99"/>
    <w:semiHidden/>
    <w:unhideWhenUsed/>
    <w:rsid w:val="00C81EB1"/>
  </w:style>
  <w:style w:type="paragraph" w:styleId="FootnoteText">
    <w:name w:val="footnote text"/>
    <w:basedOn w:val="Normal"/>
    <w:link w:val="FootnoteTextChar"/>
    <w:uiPriority w:val="99"/>
    <w:semiHidden/>
    <w:unhideWhenUsed/>
    <w:rsid w:val="00C81EB1"/>
  </w:style>
  <w:style w:type="character" w:customStyle="1" w:styleId="FootnoteTextChar">
    <w:name w:val="Footnote Text Char"/>
    <w:basedOn w:val="DefaultParagraphFont"/>
    <w:link w:val="FootnoteText"/>
    <w:uiPriority w:val="99"/>
    <w:semiHidden/>
    <w:rsid w:val="00C81EB1"/>
    <w:rPr>
      <w:rFonts w:ascii="Segoe UI" w:hAnsi="Segoe UI"/>
      <w:sz w:val="20"/>
      <w:szCs w:val="20"/>
    </w:rPr>
  </w:style>
  <w:style w:type="character" w:styleId="FootnoteReference">
    <w:name w:val="footnote reference"/>
    <w:basedOn w:val="DefaultParagraphFont"/>
    <w:uiPriority w:val="99"/>
    <w:semiHidden/>
    <w:unhideWhenUsed/>
    <w:rsid w:val="00C81EB1"/>
    <w:rPr>
      <w:vertAlign w:val="superscript"/>
    </w:rPr>
  </w:style>
  <w:style w:type="paragraph" w:customStyle="1" w:styleId="INSERTAREA">
    <w:name w:val="INSERTAREA"/>
    <w:basedOn w:val="Title"/>
    <w:link w:val="INSERTAREAChar"/>
    <w:rsid w:val="00DA32B4"/>
    <w:pPr>
      <w:keepNext/>
      <w:keepLines/>
      <w:spacing w:after="120"/>
    </w:pPr>
    <w:rPr>
      <w:rFonts w:ascii="Calibri" w:hAnsi="Calibri" w:cstheme="majorBidi"/>
      <w:b/>
      <w:bCs/>
      <w:smallCaps/>
      <w:color w:val="7F7F7F"/>
      <w:spacing w:val="5"/>
      <w:sz w:val="48"/>
      <w:szCs w:val="48"/>
    </w:rPr>
  </w:style>
  <w:style w:type="character" w:customStyle="1" w:styleId="INSERTAREAChar">
    <w:name w:val="INSERTAREA Char"/>
    <w:basedOn w:val="TitleChar"/>
    <w:link w:val="INSERTAREA"/>
    <w:rsid w:val="00DA32B4"/>
    <w:rPr>
      <w:rFonts w:ascii="Calibri" w:eastAsiaTheme="majorEastAsia" w:hAnsi="Calibri" w:cstheme="majorBidi"/>
      <w:b/>
      <w:bCs/>
      <w:smallCaps/>
      <w:noProof/>
      <w:color w:val="7F7F7F"/>
      <w:spacing w:val="5"/>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151">
      <w:bodyDiv w:val="1"/>
      <w:marLeft w:val="0"/>
      <w:marRight w:val="0"/>
      <w:marTop w:val="0"/>
      <w:marBottom w:val="0"/>
      <w:divBdr>
        <w:top w:val="none" w:sz="0" w:space="0" w:color="auto"/>
        <w:left w:val="none" w:sz="0" w:space="0" w:color="auto"/>
        <w:bottom w:val="none" w:sz="0" w:space="0" w:color="auto"/>
        <w:right w:val="none" w:sz="0" w:space="0" w:color="auto"/>
      </w:divBdr>
    </w:div>
    <w:div w:id="45227569">
      <w:bodyDiv w:val="1"/>
      <w:marLeft w:val="0"/>
      <w:marRight w:val="0"/>
      <w:marTop w:val="0"/>
      <w:marBottom w:val="0"/>
      <w:divBdr>
        <w:top w:val="none" w:sz="0" w:space="0" w:color="auto"/>
        <w:left w:val="none" w:sz="0" w:space="0" w:color="auto"/>
        <w:bottom w:val="none" w:sz="0" w:space="0" w:color="auto"/>
        <w:right w:val="none" w:sz="0" w:space="0" w:color="auto"/>
      </w:divBdr>
    </w:div>
    <w:div w:id="48964128">
      <w:bodyDiv w:val="1"/>
      <w:marLeft w:val="0"/>
      <w:marRight w:val="0"/>
      <w:marTop w:val="0"/>
      <w:marBottom w:val="0"/>
      <w:divBdr>
        <w:top w:val="none" w:sz="0" w:space="0" w:color="auto"/>
        <w:left w:val="none" w:sz="0" w:space="0" w:color="auto"/>
        <w:bottom w:val="none" w:sz="0" w:space="0" w:color="auto"/>
        <w:right w:val="none" w:sz="0" w:space="0" w:color="auto"/>
      </w:divBdr>
    </w:div>
    <w:div w:id="124543715">
      <w:bodyDiv w:val="1"/>
      <w:marLeft w:val="0"/>
      <w:marRight w:val="0"/>
      <w:marTop w:val="0"/>
      <w:marBottom w:val="0"/>
      <w:divBdr>
        <w:top w:val="none" w:sz="0" w:space="0" w:color="auto"/>
        <w:left w:val="none" w:sz="0" w:space="0" w:color="auto"/>
        <w:bottom w:val="none" w:sz="0" w:space="0" w:color="auto"/>
        <w:right w:val="none" w:sz="0" w:space="0" w:color="auto"/>
      </w:divBdr>
    </w:div>
    <w:div w:id="186062222">
      <w:bodyDiv w:val="1"/>
      <w:marLeft w:val="0"/>
      <w:marRight w:val="0"/>
      <w:marTop w:val="0"/>
      <w:marBottom w:val="0"/>
      <w:divBdr>
        <w:top w:val="none" w:sz="0" w:space="0" w:color="auto"/>
        <w:left w:val="none" w:sz="0" w:space="0" w:color="auto"/>
        <w:bottom w:val="none" w:sz="0" w:space="0" w:color="auto"/>
        <w:right w:val="none" w:sz="0" w:space="0" w:color="auto"/>
      </w:divBdr>
    </w:div>
    <w:div w:id="202790019">
      <w:bodyDiv w:val="1"/>
      <w:marLeft w:val="0"/>
      <w:marRight w:val="0"/>
      <w:marTop w:val="0"/>
      <w:marBottom w:val="0"/>
      <w:divBdr>
        <w:top w:val="none" w:sz="0" w:space="0" w:color="auto"/>
        <w:left w:val="none" w:sz="0" w:space="0" w:color="auto"/>
        <w:bottom w:val="none" w:sz="0" w:space="0" w:color="auto"/>
        <w:right w:val="none" w:sz="0" w:space="0" w:color="auto"/>
      </w:divBdr>
    </w:div>
    <w:div w:id="218640691">
      <w:bodyDiv w:val="1"/>
      <w:marLeft w:val="0"/>
      <w:marRight w:val="0"/>
      <w:marTop w:val="0"/>
      <w:marBottom w:val="0"/>
      <w:divBdr>
        <w:top w:val="none" w:sz="0" w:space="0" w:color="auto"/>
        <w:left w:val="none" w:sz="0" w:space="0" w:color="auto"/>
        <w:bottom w:val="none" w:sz="0" w:space="0" w:color="auto"/>
        <w:right w:val="none" w:sz="0" w:space="0" w:color="auto"/>
      </w:divBdr>
    </w:div>
    <w:div w:id="263419198">
      <w:bodyDiv w:val="1"/>
      <w:marLeft w:val="0"/>
      <w:marRight w:val="0"/>
      <w:marTop w:val="0"/>
      <w:marBottom w:val="0"/>
      <w:divBdr>
        <w:top w:val="none" w:sz="0" w:space="0" w:color="auto"/>
        <w:left w:val="none" w:sz="0" w:space="0" w:color="auto"/>
        <w:bottom w:val="none" w:sz="0" w:space="0" w:color="auto"/>
        <w:right w:val="none" w:sz="0" w:space="0" w:color="auto"/>
      </w:divBdr>
    </w:div>
    <w:div w:id="277033159">
      <w:bodyDiv w:val="1"/>
      <w:marLeft w:val="0"/>
      <w:marRight w:val="0"/>
      <w:marTop w:val="0"/>
      <w:marBottom w:val="0"/>
      <w:divBdr>
        <w:top w:val="none" w:sz="0" w:space="0" w:color="auto"/>
        <w:left w:val="none" w:sz="0" w:space="0" w:color="auto"/>
        <w:bottom w:val="none" w:sz="0" w:space="0" w:color="auto"/>
        <w:right w:val="none" w:sz="0" w:space="0" w:color="auto"/>
      </w:divBdr>
    </w:div>
    <w:div w:id="309360144">
      <w:bodyDiv w:val="1"/>
      <w:marLeft w:val="0"/>
      <w:marRight w:val="0"/>
      <w:marTop w:val="0"/>
      <w:marBottom w:val="0"/>
      <w:divBdr>
        <w:top w:val="none" w:sz="0" w:space="0" w:color="auto"/>
        <w:left w:val="none" w:sz="0" w:space="0" w:color="auto"/>
        <w:bottom w:val="none" w:sz="0" w:space="0" w:color="auto"/>
        <w:right w:val="none" w:sz="0" w:space="0" w:color="auto"/>
      </w:divBdr>
    </w:div>
    <w:div w:id="328943397">
      <w:bodyDiv w:val="1"/>
      <w:marLeft w:val="0"/>
      <w:marRight w:val="0"/>
      <w:marTop w:val="0"/>
      <w:marBottom w:val="0"/>
      <w:divBdr>
        <w:top w:val="none" w:sz="0" w:space="0" w:color="auto"/>
        <w:left w:val="none" w:sz="0" w:space="0" w:color="auto"/>
        <w:bottom w:val="none" w:sz="0" w:space="0" w:color="auto"/>
        <w:right w:val="none" w:sz="0" w:space="0" w:color="auto"/>
      </w:divBdr>
    </w:div>
    <w:div w:id="334960999">
      <w:bodyDiv w:val="1"/>
      <w:marLeft w:val="0"/>
      <w:marRight w:val="0"/>
      <w:marTop w:val="0"/>
      <w:marBottom w:val="0"/>
      <w:divBdr>
        <w:top w:val="none" w:sz="0" w:space="0" w:color="auto"/>
        <w:left w:val="none" w:sz="0" w:space="0" w:color="auto"/>
        <w:bottom w:val="none" w:sz="0" w:space="0" w:color="auto"/>
        <w:right w:val="none" w:sz="0" w:space="0" w:color="auto"/>
      </w:divBdr>
    </w:div>
    <w:div w:id="388385049">
      <w:bodyDiv w:val="1"/>
      <w:marLeft w:val="0"/>
      <w:marRight w:val="0"/>
      <w:marTop w:val="0"/>
      <w:marBottom w:val="0"/>
      <w:divBdr>
        <w:top w:val="none" w:sz="0" w:space="0" w:color="auto"/>
        <w:left w:val="none" w:sz="0" w:space="0" w:color="auto"/>
        <w:bottom w:val="none" w:sz="0" w:space="0" w:color="auto"/>
        <w:right w:val="none" w:sz="0" w:space="0" w:color="auto"/>
      </w:divBdr>
      <w:divsChild>
        <w:div w:id="1772623514">
          <w:marLeft w:val="0"/>
          <w:marRight w:val="0"/>
          <w:marTop w:val="0"/>
          <w:marBottom w:val="0"/>
          <w:divBdr>
            <w:top w:val="none" w:sz="0" w:space="0" w:color="auto"/>
            <w:left w:val="none" w:sz="0" w:space="0" w:color="auto"/>
            <w:bottom w:val="none" w:sz="0" w:space="0" w:color="auto"/>
            <w:right w:val="none" w:sz="0" w:space="0" w:color="auto"/>
          </w:divBdr>
          <w:divsChild>
            <w:div w:id="1012292717">
              <w:marLeft w:val="0"/>
              <w:marRight w:val="0"/>
              <w:marTop w:val="0"/>
              <w:marBottom w:val="0"/>
              <w:divBdr>
                <w:top w:val="none" w:sz="0" w:space="0" w:color="auto"/>
                <w:left w:val="none" w:sz="0" w:space="0" w:color="auto"/>
                <w:bottom w:val="none" w:sz="0" w:space="0" w:color="auto"/>
                <w:right w:val="none" w:sz="0" w:space="0" w:color="auto"/>
              </w:divBdr>
              <w:divsChild>
                <w:div w:id="510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703">
      <w:bodyDiv w:val="1"/>
      <w:marLeft w:val="0"/>
      <w:marRight w:val="0"/>
      <w:marTop w:val="0"/>
      <w:marBottom w:val="0"/>
      <w:divBdr>
        <w:top w:val="none" w:sz="0" w:space="0" w:color="auto"/>
        <w:left w:val="none" w:sz="0" w:space="0" w:color="auto"/>
        <w:bottom w:val="none" w:sz="0" w:space="0" w:color="auto"/>
        <w:right w:val="none" w:sz="0" w:space="0" w:color="auto"/>
      </w:divBdr>
    </w:div>
    <w:div w:id="456725940">
      <w:bodyDiv w:val="1"/>
      <w:marLeft w:val="0"/>
      <w:marRight w:val="0"/>
      <w:marTop w:val="0"/>
      <w:marBottom w:val="0"/>
      <w:divBdr>
        <w:top w:val="none" w:sz="0" w:space="0" w:color="auto"/>
        <w:left w:val="none" w:sz="0" w:space="0" w:color="auto"/>
        <w:bottom w:val="none" w:sz="0" w:space="0" w:color="auto"/>
        <w:right w:val="none" w:sz="0" w:space="0" w:color="auto"/>
      </w:divBdr>
    </w:div>
    <w:div w:id="500853211">
      <w:bodyDiv w:val="1"/>
      <w:marLeft w:val="0"/>
      <w:marRight w:val="0"/>
      <w:marTop w:val="0"/>
      <w:marBottom w:val="0"/>
      <w:divBdr>
        <w:top w:val="none" w:sz="0" w:space="0" w:color="auto"/>
        <w:left w:val="none" w:sz="0" w:space="0" w:color="auto"/>
        <w:bottom w:val="none" w:sz="0" w:space="0" w:color="auto"/>
        <w:right w:val="none" w:sz="0" w:space="0" w:color="auto"/>
      </w:divBdr>
    </w:div>
    <w:div w:id="547761106">
      <w:bodyDiv w:val="1"/>
      <w:marLeft w:val="0"/>
      <w:marRight w:val="0"/>
      <w:marTop w:val="0"/>
      <w:marBottom w:val="0"/>
      <w:divBdr>
        <w:top w:val="none" w:sz="0" w:space="0" w:color="auto"/>
        <w:left w:val="none" w:sz="0" w:space="0" w:color="auto"/>
        <w:bottom w:val="none" w:sz="0" w:space="0" w:color="auto"/>
        <w:right w:val="none" w:sz="0" w:space="0" w:color="auto"/>
      </w:divBdr>
    </w:div>
    <w:div w:id="583144918">
      <w:bodyDiv w:val="1"/>
      <w:marLeft w:val="0"/>
      <w:marRight w:val="0"/>
      <w:marTop w:val="0"/>
      <w:marBottom w:val="0"/>
      <w:divBdr>
        <w:top w:val="none" w:sz="0" w:space="0" w:color="auto"/>
        <w:left w:val="none" w:sz="0" w:space="0" w:color="auto"/>
        <w:bottom w:val="none" w:sz="0" w:space="0" w:color="auto"/>
        <w:right w:val="none" w:sz="0" w:space="0" w:color="auto"/>
      </w:divBdr>
    </w:div>
    <w:div w:id="587344667">
      <w:bodyDiv w:val="1"/>
      <w:marLeft w:val="0"/>
      <w:marRight w:val="0"/>
      <w:marTop w:val="0"/>
      <w:marBottom w:val="0"/>
      <w:divBdr>
        <w:top w:val="none" w:sz="0" w:space="0" w:color="auto"/>
        <w:left w:val="none" w:sz="0" w:space="0" w:color="auto"/>
        <w:bottom w:val="none" w:sz="0" w:space="0" w:color="auto"/>
        <w:right w:val="none" w:sz="0" w:space="0" w:color="auto"/>
      </w:divBdr>
    </w:div>
    <w:div w:id="665674872">
      <w:bodyDiv w:val="1"/>
      <w:marLeft w:val="0"/>
      <w:marRight w:val="0"/>
      <w:marTop w:val="0"/>
      <w:marBottom w:val="0"/>
      <w:divBdr>
        <w:top w:val="none" w:sz="0" w:space="0" w:color="auto"/>
        <w:left w:val="none" w:sz="0" w:space="0" w:color="auto"/>
        <w:bottom w:val="none" w:sz="0" w:space="0" w:color="auto"/>
        <w:right w:val="none" w:sz="0" w:space="0" w:color="auto"/>
      </w:divBdr>
    </w:div>
    <w:div w:id="696850731">
      <w:bodyDiv w:val="1"/>
      <w:marLeft w:val="0"/>
      <w:marRight w:val="0"/>
      <w:marTop w:val="0"/>
      <w:marBottom w:val="0"/>
      <w:divBdr>
        <w:top w:val="none" w:sz="0" w:space="0" w:color="auto"/>
        <w:left w:val="none" w:sz="0" w:space="0" w:color="auto"/>
        <w:bottom w:val="none" w:sz="0" w:space="0" w:color="auto"/>
        <w:right w:val="none" w:sz="0" w:space="0" w:color="auto"/>
      </w:divBdr>
    </w:div>
    <w:div w:id="774177576">
      <w:bodyDiv w:val="1"/>
      <w:marLeft w:val="0"/>
      <w:marRight w:val="0"/>
      <w:marTop w:val="0"/>
      <w:marBottom w:val="0"/>
      <w:divBdr>
        <w:top w:val="none" w:sz="0" w:space="0" w:color="auto"/>
        <w:left w:val="none" w:sz="0" w:space="0" w:color="auto"/>
        <w:bottom w:val="none" w:sz="0" w:space="0" w:color="auto"/>
        <w:right w:val="none" w:sz="0" w:space="0" w:color="auto"/>
      </w:divBdr>
    </w:div>
    <w:div w:id="774835379">
      <w:bodyDiv w:val="1"/>
      <w:marLeft w:val="0"/>
      <w:marRight w:val="0"/>
      <w:marTop w:val="0"/>
      <w:marBottom w:val="0"/>
      <w:divBdr>
        <w:top w:val="none" w:sz="0" w:space="0" w:color="auto"/>
        <w:left w:val="none" w:sz="0" w:space="0" w:color="auto"/>
        <w:bottom w:val="none" w:sz="0" w:space="0" w:color="auto"/>
        <w:right w:val="none" w:sz="0" w:space="0" w:color="auto"/>
      </w:divBdr>
    </w:div>
    <w:div w:id="813060342">
      <w:bodyDiv w:val="1"/>
      <w:marLeft w:val="0"/>
      <w:marRight w:val="0"/>
      <w:marTop w:val="0"/>
      <w:marBottom w:val="0"/>
      <w:divBdr>
        <w:top w:val="none" w:sz="0" w:space="0" w:color="auto"/>
        <w:left w:val="none" w:sz="0" w:space="0" w:color="auto"/>
        <w:bottom w:val="none" w:sz="0" w:space="0" w:color="auto"/>
        <w:right w:val="none" w:sz="0" w:space="0" w:color="auto"/>
      </w:divBdr>
    </w:div>
    <w:div w:id="821698655">
      <w:bodyDiv w:val="1"/>
      <w:marLeft w:val="0"/>
      <w:marRight w:val="0"/>
      <w:marTop w:val="0"/>
      <w:marBottom w:val="0"/>
      <w:divBdr>
        <w:top w:val="none" w:sz="0" w:space="0" w:color="auto"/>
        <w:left w:val="none" w:sz="0" w:space="0" w:color="auto"/>
        <w:bottom w:val="none" w:sz="0" w:space="0" w:color="auto"/>
        <w:right w:val="none" w:sz="0" w:space="0" w:color="auto"/>
      </w:divBdr>
    </w:div>
    <w:div w:id="860435012">
      <w:bodyDiv w:val="1"/>
      <w:marLeft w:val="0"/>
      <w:marRight w:val="0"/>
      <w:marTop w:val="0"/>
      <w:marBottom w:val="0"/>
      <w:divBdr>
        <w:top w:val="none" w:sz="0" w:space="0" w:color="auto"/>
        <w:left w:val="none" w:sz="0" w:space="0" w:color="auto"/>
        <w:bottom w:val="none" w:sz="0" w:space="0" w:color="auto"/>
        <w:right w:val="none" w:sz="0" w:space="0" w:color="auto"/>
      </w:divBdr>
    </w:div>
    <w:div w:id="860436747">
      <w:bodyDiv w:val="1"/>
      <w:marLeft w:val="0"/>
      <w:marRight w:val="0"/>
      <w:marTop w:val="0"/>
      <w:marBottom w:val="0"/>
      <w:divBdr>
        <w:top w:val="none" w:sz="0" w:space="0" w:color="auto"/>
        <w:left w:val="none" w:sz="0" w:space="0" w:color="auto"/>
        <w:bottom w:val="none" w:sz="0" w:space="0" w:color="auto"/>
        <w:right w:val="none" w:sz="0" w:space="0" w:color="auto"/>
      </w:divBdr>
    </w:div>
    <w:div w:id="874850011">
      <w:bodyDiv w:val="1"/>
      <w:marLeft w:val="0"/>
      <w:marRight w:val="0"/>
      <w:marTop w:val="0"/>
      <w:marBottom w:val="0"/>
      <w:divBdr>
        <w:top w:val="none" w:sz="0" w:space="0" w:color="auto"/>
        <w:left w:val="none" w:sz="0" w:space="0" w:color="auto"/>
        <w:bottom w:val="none" w:sz="0" w:space="0" w:color="auto"/>
        <w:right w:val="none" w:sz="0" w:space="0" w:color="auto"/>
      </w:divBdr>
    </w:div>
    <w:div w:id="910776785">
      <w:bodyDiv w:val="1"/>
      <w:marLeft w:val="0"/>
      <w:marRight w:val="0"/>
      <w:marTop w:val="0"/>
      <w:marBottom w:val="0"/>
      <w:divBdr>
        <w:top w:val="none" w:sz="0" w:space="0" w:color="auto"/>
        <w:left w:val="none" w:sz="0" w:space="0" w:color="auto"/>
        <w:bottom w:val="none" w:sz="0" w:space="0" w:color="auto"/>
        <w:right w:val="none" w:sz="0" w:space="0" w:color="auto"/>
      </w:divBdr>
    </w:div>
    <w:div w:id="949120605">
      <w:bodyDiv w:val="1"/>
      <w:marLeft w:val="0"/>
      <w:marRight w:val="0"/>
      <w:marTop w:val="0"/>
      <w:marBottom w:val="0"/>
      <w:divBdr>
        <w:top w:val="none" w:sz="0" w:space="0" w:color="auto"/>
        <w:left w:val="none" w:sz="0" w:space="0" w:color="auto"/>
        <w:bottom w:val="none" w:sz="0" w:space="0" w:color="auto"/>
        <w:right w:val="none" w:sz="0" w:space="0" w:color="auto"/>
      </w:divBdr>
      <w:divsChild>
        <w:div w:id="113450561">
          <w:marLeft w:val="0"/>
          <w:marRight w:val="0"/>
          <w:marTop w:val="0"/>
          <w:marBottom w:val="0"/>
          <w:divBdr>
            <w:top w:val="none" w:sz="0" w:space="0" w:color="auto"/>
            <w:left w:val="none" w:sz="0" w:space="0" w:color="auto"/>
            <w:bottom w:val="none" w:sz="0" w:space="0" w:color="auto"/>
            <w:right w:val="none" w:sz="0" w:space="0" w:color="auto"/>
          </w:divBdr>
          <w:divsChild>
            <w:div w:id="368726869">
              <w:marLeft w:val="0"/>
              <w:marRight w:val="0"/>
              <w:marTop w:val="0"/>
              <w:marBottom w:val="0"/>
              <w:divBdr>
                <w:top w:val="none" w:sz="0" w:space="0" w:color="auto"/>
                <w:left w:val="none" w:sz="0" w:space="0" w:color="auto"/>
                <w:bottom w:val="none" w:sz="0" w:space="0" w:color="auto"/>
                <w:right w:val="none" w:sz="0" w:space="0" w:color="auto"/>
              </w:divBdr>
              <w:divsChild>
                <w:div w:id="986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5199">
      <w:bodyDiv w:val="1"/>
      <w:marLeft w:val="0"/>
      <w:marRight w:val="0"/>
      <w:marTop w:val="0"/>
      <w:marBottom w:val="0"/>
      <w:divBdr>
        <w:top w:val="none" w:sz="0" w:space="0" w:color="auto"/>
        <w:left w:val="none" w:sz="0" w:space="0" w:color="auto"/>
        <w:bottom w:val="none" w:sz="0" w:space="0" w:color="auto"/>
        <w:right w:val="none" w:sz="0" w:space="0" w:color="auto"/>
      </w:divBdr>
    </w:div>
    <w:div w:id="1063481750">
      <w:bodyDiv w:val="1"/>
      <w:marLeft w:val="0"/>
      <w:marRight w:val="0"/>
      <w:marTop w:val="0"/>
      <w:marBottom w:val="0"/>
      <w:divBdr>
        <w:top w:val="none" w:sz="0" w:space="0" w:color="auto"/>
        <w:left w:val="none" w:sz="0" w:space="0" w:color="auto"/>
        <w:bottom w:val="none" w:sz="0" w:space="0" w:color="auto"/>
        <w:right w:val="none" w:sz="0" w:space="0" w:color="auto"/>
      </w:divBdr>
    </w:div>
    <w:div w:id="1066034090">
      <w:bodyDiv w:val="1"/>
      <w:marLeft w:val="0"/>
      <w:marRight w:val="0"/>
      <w:marTop w:val="0"/>
      <w:marBottom w:val="0"/>
      <w:divBdr>
        <w:top w:val="none" w:sz="0" w:space="0" w:color="auto"/>
        <w:left w:val="none" w:sz="0" w:space="0" w:color="auto"/>
        <w:bottom w:val="none" w:sz="0" w:space="0" w:color="auto"/>
        <w:right w:val="none" w:sz="0" w:space="0" w:color="auto"/>
      </w:divBdr>
    </w:div>
    <w:div w:id="1126198398">
      <w:bodyDiv w:val="1"/>
      <w:marLeft w:val="0"/>
      <w:marRight w:val="0"/>
      <w:marTop w:val="0"/>
      <w:marBottom w:val="0"/>
      <w:divBdr>
        <w:top w:val="none" w:sz="0" w:space="0" w:color="auto"/>
        <w:left w:val="none" w:sz="0" w:space="0" w:color="auto"/>
        <w:bottom w:val="none" w:sz="0" w:space="0" w:color="auto"/>
        <w:right w:val="none" w:sz="0" w:space="0" w:color="auto"/>
      </w:divBdr>
    </w:div>
    <w:div w:id="1130438099">
      <w:bodyDiv w:val="1"/>
      <w:marLeft w:val="0"/>
      <w:marRight w:val="0"/>
      <w:marTop w:val="0"/>
      <w:marBottom w:val="0"/>
      <w:divBdr>
        <w:top w:val="none" w:sz="0" w:space="0" w:color="auto"/>
        <w:left w:val="none" w:sz="0" w:space="0" w:color="auto"/>
        <w:bottom w:val="none" w:sz="0" w:space="0" w:color="auto"/>
        <w:right w:val="none" w:sz="0" w:space="0" w:color="auto"/>
      </w:divBdr>
    </w:div>
    <w:div w:id="1256787102">
      <w:bodyDiv w:val="1"/>
      <w:marLeft w:val="0"/>
      <w:marRight w:val="0"/>
      <w:marTop w:val="0"/>
      <w:marBottom w:val="0"/>
      <w:divBdr>
        <w:top w:val="none" w:sz="0" w:space="0" w:color="auto"/>
        <w:left w:val="none" w:sz="0" w:space="0" w:color="auto"/>
        <w:bottom w:val="none" w:sz="0" w:space="0" w:color="auto"/>
        <w:right w:val="none" w:sz="0" w:space="0" w:color="auto"/>
      </w:divBdr>
    </w:div>
    <w:div w:id="1336690646">
      <w:bodyDiv w:val="1"/>
      <w:marLeft w:val="0"/>
      <w:marRight w:val="0"/>
      <w:marTop w:val="0"/>
      <w:marBottom w:val="0"/>
      <w:divBdr>
        <w:top w:val="none" w:sz="0" w:space="0" w:color="auto"/>
        <w:left w:val="none" w:sz="0" w:space="0" w:color="auto"/>
        <w:bottom w:val="none" w:sz="0" w:space="0" w:color="auto"/>
        <w:right w:val="none" w:sz="0" w:space="0" w:color="auto"/>
      </w:divBdr>
    </w:div>
    <w:div w:id="1408116510">
      <w:bodyDiv w:val="1"/>
      <w:marLeft w:val="0"/>
      <w:marRight w:val="0"/>
      <w:marTop w:val="0"/>
      <w:marBottom w:val="0"/>
      <w:divBdr>
        <w:top w:val="none" w:sz="0" w:space="0" w:color="auto"/>
        <w:left w:val="none" w:sz="0" w:space="0" w:color="auto"/>
        <w:bottom w:val="none" w:sz="0" w:space="0" w:color="auto"/>
        <w:right w:val="none" w:sz="0" w:space="0" w:color="auto"/>
      </w:divBdr>
    </w:div>
    <w:div w:id="1605379827">
      <w:bodyDiv w:val="1"/>
      <w:marLeft w:val="0"/>
      <w:marRight w:val="0"/>
      <w:marTop w:val="0"/>
      <w:marBottom w:val="0"/>
      <w:divBdr>
        <w:top w:val="none" w:sz="0" w:space="0" w:color="auto"/>
        <w:left w:val="none" w:sz="0" w:space="0" w:color="auto"/>
        <w:bottom w:val="none" w:sz="0" w:space="0" w:color="auto"/>
        <w:right w:val="none" w:sz="0" w:space="0" w:color="auto"/>
      </w:divBdr>
    </w:div>
    <w:div w:id="1605725702">
      <w:bodyDiv w:val="1"/>
      <w:marLeft w:val="0"/>
      <w:marRight w:val="0"/>
      <w:marTop w:val="0"/>
      <w:marBottom w:val="0"/>
      <w:divBdr>
        <w:top w:val="none" w:sz="0" w:space="0" w:color="auto"/>
        <w:left w:val="none" w:sz="0" w:space="0" w:color="auto"/>
        <w:bottom w:val="none" w:sz="0" w:space="0" w:color="auto"/>
        <w:right w:val="none" w:sz="0" w:space="0" w:color="auto"/>
      </w:divBdr>
    </w:div>
    <w:div w:id="1708867616">
      <w:bodyDiv w:val="1"/>
      <w:marLeft w:val="0"/>
      <w:marRight w:val="0"/>
      <w:marTop w:val="0"/>
      <w:marBottom w:val="0"/>
      <w:divBdr>
        <w:top w:val="none" w:sz="0" w:space="0" w:color="auto"/>
        <w:left w:val="none" w:sz="0" w:space="0" w:color="auto"/>
        <w:bottom w:val="none" w:sz="0" w:space="0" w:color="auto"/>
        <w:right w:val="none" w:sz="0" w:space="0" w:color="auto"/>
      </w:divBdr>
    </w:div>
    <w:div w:id="1712074006">
      <w:bodyDiv w:val="1"/>
      <w:marLeft w:val="0"/>
      <w:marRight w:val="0"/>
      <w:marTop w:val="0"/>
      <w:marBottom w:val="0"/>
      <w:divBdr>
        <w:top w:val="none" w:sz="0" w:space="0" w:color="auto"/>
        <w:left w:val="none" w:sz="0" w:space="0" w:color="auto"/>
        <w:bottom w:val="none" w:sz="0" w:space="0" w:color="auto"/>
        <w:right w:val="none" w:sz="0" w:space="0" w:color="auto"/>
      </w:divBdr>
      <w:divsChild>
        <w:div w:id="666324700">
          <w:marLeft w:val="547"/>
          <w:marRight w:val="0"/>
          <w:marTop w:val="96"/>
          <w:marBottom w:val="0"/>
          <w:divBdr>
            <w:top w:val="none" w:sz="0" w:space="0" w:color="auto"/>
            <w:left w:val="none" w:sz="0" w:space="0" w:color="auto"/>
            <w:bottom w:val="none" w:sz="0" w:space="0" w:color="auto"/>
            <w:right w:val="none" w:sz="0" w:space="0" w:color="auto"/>
          </w:divBdr>
        </w:div>
      </w:divsChild>
    </w:div>
    <w:div w:id="1800227132">
      <w:bodyDiv w:val="1"/>
      <w:marLeft w:val="0"/>
      <w:marRight w:val="0"/>
      <w:marTop w:val="0"/>
      <w:marBottom w:val="0"/>
      <w:divBdr>
        <w:top w:val="none" w:sz="0" w:space="0" w:color="auto"/>
        <w:left w:val="none" w:sz="0" w:space="0" w:color="auto"/>
        <w:bottom w:val="none" w:sz="0" w:space="0" w:color="auto"/>
        <w:right w:val="none" w:sz="0" w:space="0" w:color="auto"/>
      </w:divBdr>
    </w:div>
    <w:div w:id="1938245746">
      <w:bodyDiv w:val="1"/>
      <w:marLeft w:val="0"/>
      <w:marRight w:val="0"/>
      <w:marTop w:val="0"/>
      <w:marBottom w:val="0"/>
      <w:divBdr>
        <w:top w:val="none" w:sz="0" w:space="0" w:color="auto"/>
        <w:left w:val="none" w:sz="0" w:space="0" w:color="auto"/>
        <w:bottom w:val="none" w:sz="0" w:space="0" w:color="auto"/>
        <w:right w:val="none" w:sz="0" w:space="0" w:color="auto"/>
      </w:divBdr>
    </w:div>
    <w:div w:id="2010523306">
      <w:bodyDiv w:val="1"/>
      <w:marLeft w:val="0"/>
      <w:marRight w:val="0"/>
      <w:marTop w:val="0"/>
      <w:marBottom w:val="0"/>
      <w:divBdr>
        <w:top w:val="none" w:sz="0" w:space="0" w:color="auto"/>
        <w:left w:val="none" w:sz="0" w:space="0" w:color="auto"/>
        <w:bottom w:val="none" w:sz="0" w:space="0" w:color="auto"/>
        <w:right w:val="none" w:sz="0" w:space="0" w:color="auto"/>
      </w:divBdr>
    </w:div>
    <w:div w:id="2034451886">
      <w:bodyDiv w:val="1"/>
      <w:marLeft w:val="0"/>
      <w:marRight w:val="0"/>
      <w:marTop w:val="0"/>
      <w:marBottom w:val="0"/>
      <w:divBdr>
        <w:top w:val="none" w:sz="0" w:space="0" w:color="auto"/>
        <w:left w:val="none" w:sz="0" w:space="0" w:color="auto"/>
        <w:bottom w:val="none" w:sz="0" w:space="0" w:color="auto"/>
        <w:right w:val="none" w:sz="0" w:space="0" w:color="auto"/>
      </w:divBdr>
    </w:div>
    <w:div w:id="2037196954">
      <w:bodyDiv w:val="1"/>
      <w:marLeft w:val="0"/>
      <w:marRight w:val="0"/>
      <w:marTop w:val="0"/>
      <w:marBottom w:val="0"/>
      <w:divBdr>
        <w:top w:val="none" w:sz="0" w:space="0" w:color="auto"/>
        <w:left w:val="none" w:sz="0" w:space="0" w:color="auto"/>
        <w:bottom w:val="none" w:sz="0" w:space="0" w:color="auto"/>
        <w:right w:val="none" w:sz="0" w:space="0" w:color="auto"/>
      </w:divBdr>
    </w:div>
    <w:div w:id="2071463407">
      <w:bodyDiv w:val="1"/>
      <w:marLeft w:val="0"/>
      <w:marRight w:val="0"/>
      <w:marTop w:val="0"/>
      <w:marBottom w:val="0"/>
      <w:divBdr>
        <w:top w:val="none" w:sz="0" w:space="0" w:color="auto"/>
        <w:left w:val="none" w:sz="0" w:space="0" w:color="auto"/>
        <w:bottom w:val="none" w:sz="0" w:space="0" w:color="auto"/>
        <w:right w:val="none" w:sz="0" w:space="0" w:color="auto"/>
      </w:divBdr>
    </w:div>
    <w:div w:id="2112389012">
      <w:bodyDiv w:val="1"/>
      <w:marLeft w:val="0"/>
      <w:marRight w:val="0"/>
      <w:marTop w:val="0"/>
      <w:marBottom w:val="0"/>
      <w:divBdr>
        <w:top w:val="none" w:sz="0" w:space="0" w:color="auto"/>
        <w:left w:val="none" w:sz="0" w:space="0" w:color="auto"/>
        <w:bottom w:val="none" w:sz="0" w:space="0" w:color="auto"/>
        <w:right w:val="none" w:sz="0" w:space="0" w:color="auto"/>
      </w:divBdr>
    </w:div>
    <w:div w:id="2120370108">
      <w:bodyDiv w:val="1"/>
      <w:marLeft w:val="0"/>
      <w:marRight w:val="0"/>
      <w:marTop w:val="0"/>
      <w:marBottom w:val="0"/>
      <w:divBdr>
        <w:top w:val="none" w:sz="0" w:space="0" w:color="auto"/>
        <w:left w:val="none" w:sz="0" w:space="0" w:color="auto"/>
        <w:bottom w:val="none" w:sz="0" w:space="0" w:color="auto"/>
        <w:right w:val="none" w:sz="0" w:space="0" w:color="auto"/>
      </w:divBdr>
    </w:div>
    <w:div w:id="2124643617">
      <w:bodyDiv w:val="1"/>
      <w:marLeft w:val="0"/>
      <w:marRight w:val="0"/>
      <w:marTop w:val="0"/>
      <w:marBottom w:val="0"/>
      <w:divBdr>
        <w:top w:val="none" w:sz="0" w:space="0" w:color="auto"/>
        <w:left w:val="none" w:sz="0" w:space="0" w:color="auto"/>
        <w:bottom w:val="none" w:sz="0" w:space="0" w:color="auto"/>
        <w:right w:val="none" w:sz="0" w:space="0" w:color="auto"/>
      </w:divBdr>
    </w:div>
    <w:div w:id="2130776480">
      <w:bodyDiv w:val="1"/>
      <w:marLeft w:val="0"/>
      <w:marRight w:val="0"/>
      <w:marTop w:val="0"/>
      <w:marBottom w:val="0"/>
      <w:divBdr>
        <w:top w:val="none" w:sz="0" w:space="0" w:color="auto"/>
        <w:left w:val="none" w:sz="0" w:space="0" w:color="auto"/>
        <w:bottom w:val="none" w:sz="0" w:space="0" w:color="auto"/>
        <w:right w:val="none" w:sz="0" w:space="0" w:color="auto"/>
      </w:divBdr>
    </w:div>
    <w:div w:id="21334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pple.com/library/ios/documentation/UIKit/Reference/UIView_Class/" TargetMode="External"/><Relationship Id="rId21" Type="http://schemas.openxmlformats.org/officeDocument/2006/relationships/hyperlink" Target="https://developer.apple.com/library/ios/documentation/GraphicsImaging/Reference/CAAnimation_class/" TargetMode="External"/><Relationship Id="rId42" Type="http://schemas.openxmlformats.org/officeDocument/2006/relationships/hyperlink" Target="https://developer.apple.com/library/ios/documentation/UIKit/Reference/UIViewController_Class/" TargetMode="External"/><Relationship Id="rId47" Type="http://schemas.openxmlformats.org/officeDocument/2006/relationships/hyperlink" Target="https://developer.apple.com/library/ios/documentation/GraphicsImaging/Reference/CALayer_class/index.html" TargetMode="External"/><Relationship Id="rId63" Type="http://schemas.openxmlformats.org/officeDocument/2006/relationships/image" Target="media/image3.emf"/><Relationship Id="rId68" Type="http://schemas.openxmlformats.org/officeDocument/2006/relationships/image" Target="media/image7.png"/><Relationship Id="rId84" Type="http://schemas.openxmlformats.org/officeDocument/2006/relationships/image" Target="media/image18.emf"/><Relationship Id="rId89" Type="http://schemas.openxmlformats.org/officeDocument/2006/relationships/oleObject" Target="embeddings/oleObject3.bin"/><Relationship Id="rId112" Type="http://schemas.openxmlformats.org/officeDocument/2006/relationships/footer" Target="footer2.xml"/><Relationship Id="rId16" Type="http://schemas.openxmlformats.org/officeDocument/2006/relationships/hyperlink" Target="https://microsoft.sharepoint.com/teams/Islandwood/_layouts/15/guestaccess.aspx?guestaccesstoken=BQJXeWeShwOLdSzmOp5fjWnSPO%2bz26ff8MuE1uDCjBc%3d&amp;docid=2_1a51bde0db9d44b0ba1fe29f87c8722d5&amp;rev=1" TargetMode="External"/><Relationship Id="rId107" Type="http://schemas.openxmlformats.org/officeDocument/2006/relationships/oleObject" Target="embeddings/oleObject5.bin"/><Relationship Id="rId11" Type="http://schemas.openxmlformats.org/officeDocument/2006/relationships/footnotes" Target="footnotes.xml"/><Relationship Id="rId24" Type="http://schemas.openxmlformats.org/officeDocument/2006/relationships/hyperlink" Target="https://developer.apple.com/library/ios/documentation/UIKit/Reference/UIView_Class/" TargetMode="External"/><Relationship Id="rId32" Type="http://schemas.openxmlformats.org/officeDocument/2006/relationships/hyperlink" Target="https://developer.apple.com/library/ios/documentation/UIKit/Reference/UIView_Class/" TargetMode="External"/><Relationship Id="rId37" Type="http://schemas.openxmlformats.org/officeDocument/2006/relationships/hyperlink" Target="https://developer.apple.com/library/ios/documentation/UIKit/Reference/UIView_Class/" TargetMode="External"/><Relationship Id="rId40" Type="http://schemas.openxmlformats.org/officeDocument/2006/relationships/hyperlink" Target="https://developer.apple.com/library/ios/documentation/GraphicsImaging/Reference/CALayer_class/" TargetMode="External"/><Relationship Id="rId45" Type="http://schemas.openxmlformats.org/officeDocument/2006/relationships/hyperlink" Target="https://developer.apple.com/library/ios/documentation/GraphicsImaging/Reference/CALayer_class/index.html" TargetMode="External"/><Relationship Id="rId53" Type="http://schemas.openxmlformats.org/officeDocument/2006/relationships/hyperlink" Target="https://developer.apple.com/library/ios/documentation/QuartzCore/Reference/CALayerDelegate_protocol/index.html" TargetMode="External"/><Relationship Id="rId58" Type="http://schemas.openxmlformats.org/officeDocument/2006/relationships/hyperlink" Target="https://developer.apple.com/library/ios/documentation/QuartzCore/Reference/CALayerDelegate_protocol/index.html" TargetMode="External"/><Relationship Id="rId66" Type="http://schemas.openxmlformats.org/officeDocument/2006/relationships/image" Target="media/image5.png"/><Relationship Id="rId74" Type="http://schemas.openxmlformats.org/officeDocument/2006/relationships/hyperlink" Target="https://developer.apple.com/library/ios/documentation/UIKit/Reference/UIView_Class/" TargetMode="External"/><Relationship Id="rId79" Type="http://schemas.openxmlformats.org/officeDocument/2006/relationships/image" Target="media/image13.png"/><Relationship Id="rId87" Type="http://schemas.openxmlformats.org/officeDocument/2006/relationships/oleObject" Target="embeddings/oleObject2.bin"/><Relationship Id="rId102" Type="http://schemas.openxmlformats.org/officeDocument/2006/relationships/hyperlink" Target="https://developer.apple.com/library/content/documentation/General/Conceptual/Devpedia-CocoaApp/TargetAction.html" TargetMode="External"/><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emf"/><Relationship Id="rId82" Type="http://schemas.openxmlformats.org/officeDocument/2006/relationships/image" Target="media/image16.png"/><Relationship Id="rId90" Type="http://schemas.openxmlformats.org/officeDocument/2006/relationships/image" Target="media/image21.emf"/><Relationship Id="rId95" Type="http://schemas.openxmlformats.org/officeDocument/2006/relationships/package" Target="embeddings/Microsoft_Visio_Drawing6.vsdx"/><Relationship Id="rId19" Type="http://schemas.openxmlformats.org/officeDocument/2006/relationships/hyperlink" Target="https://developer.apple.com/library/ios/documentation/GraphicsImaging/Reference/CALayer_class/" TargetMode="External"/><Relationship Id="rId14" Type="http://schemas.openxmlformats.org/officeDocument/2006/relationships/comments" Target="comments.xml"/><Relationship Id="rId22" Type="http://schemas.openxmlformats.org/officeDocument/2006/relationships/hyperlink" Target="https://developer.apple.com/library/ios/documentation/UIKit/Reference/UIView_Class/" TargetMode="External"/><Relationship Id="rId27" Type="http://schemas.openxmlformats.org/officeDocument/2006/relationships/hyperlink" Target="https://developer.apple.com/library/ios/documentation/UIKit/Reference/UIView_Class/" TargetMode="External"/><Relationship Id="rId30" Type="http://schemas.openxmlformats.org/officeDocument/2006/relationships/hyperlink" Target="https://developer.apple.com/library/ios/documentation/UIKit/Reference/UIView_Class/" TargetMode="External"/><Relationship Id="rId35" Type="http://schemas.openxmlformats.org/officeDocument/2006/relationships/hyperlink" Target="https://developer.apple.com/library/ios/documentation/GraphicsImaging/Reference/CALayer_class/" TargetMode="External"/><Relationship Id="rId43" Type="http://schemas.openxmlformats.org/officeDocument/2006/relationships/hyperlink" Target="https://developer.apple.com/library/ios/documentation/UIKit/Reference/UIView_Class/" TargetMode="External"/><Relationship Id="rId48" Type="http://schemas.openxmlformats.org/officeDocument/2006/relationships/hyperlink" Target="https://developer.apple.com/library/ios/documentation/GraphicsImaging/Reference/CALayer_class/index.html" TargetMode="External"/><Relationship Id="rId56" Type="http://schemas.openxmlformats.org/officeDocument/2006/relationships/hyperlink" Target="https://developer.apple.com/library/ios/documentation/QuartzCore/Reference/CALayerDelegate_protocol/index.html" TargetMode="External"/><Relationship Id="rId64" Type="http://schemas.openxmlformats.org/officeDocument/2006/relationships/package" Target="embeddings/Microsoft_Visio_Drawing2.vsdx"/><Relationship Id="rId69" Type="http://schemas.openxmlformats.org/officeDocument/2006/relationships/image" Target="media/image8.png"/><Relationship Id="rId77" Type="http://schemas.openxmlformats.org/officeDocument/2006/relationships/image" Target="media/image12.emf"/><Relationship Id="rId100" Type="http://schemas.openxmlformats.org/officeDocument/2006/relationships/hyperlink" Target="https://developer.apple.com/reference/uikit/uicontrol" TargetMode="External"/><Relationship Id="rId105" Type="http://schemas.openxmlformats.org/officeDocument/2006/relationships/oleObject" Target="embeddings/oleObject4.bin"/><Relationship Id="rId113"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developer.apple.com/library/ios/documentation/QuartzCore/Reference/CALayerDelegate_protocol/index.html" TargetMode="External"/><Relationship Id="rId72" Type="http://schemas.openxmlformats.org/officeDocument/2006/relationships/hyperlink" Target="https://developer.apple.com/library/ios/documentation/UIKit/Reference/UIViewController_Class/" TargetMode="External"/><Relationship Id="rId80" Type="http://schemas.openxmlformats.org/officeDocument/2006/relationships/image" Target="media/image14.png"/><Relationship Id="rId85" Type="http://schemas.openxmlformats.org/officeDocument/2006/relationships/oleObject" Target="embeddings/oleObject1.bin"/><Relationship Id="rId93" Type="http://schemas.openxmlformats.org/officeDocument/2006/relationships/package" Target="embeddings/Microsoft_Visio_Drawing5.vsdx"/><Relationship Id="rId98" Type="http://schemas.openxmlformats.org/officeDocument/2006/relationships/hyperlink" Target="https://developer.apple.com/library/ios/documentation/UIKit/Reference/UIView_Clas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developer.apple.com/library/ios/documentation/Cocoa/Conceptual/CoreAnimation_guide/Introduction/Introduction.html" TargetMode="External"/><Relationship Id="rId25" Type="http://schemas.openxmlformats.org/officeDocument/2006/relationships/hyperlink" Target="https://developer.apple.com/library/mac/documentation/GraphicsImaging/Reference/CALayer_class/" TargetMode="External"/><Relationship Id="rId33" Type="http://schemas.openxmlformats.org/officeDocument/2006/relationships/hyperlink" Target="https://developer.apple.com/library/ios/documentation/WindowsViews/Conceptual/ViewPG_iPhoneOS/AnimatingViews/AnimatingViews.html" TargetMode="External"/><Relationship Id="rId38" Type="http://schemas.openxmlformats.org/officeDocument/2006/relationships/hyperlink" Target="https://developer.apple.com/library/ios/documentation/GraphicsImaging/Reference/CALayer_class/" TargetMode="External"/><Relationship Id="rId46" Type="http://schemas.openxmlformats.org/officeDocument/2006/relationships/hyperlink" Target="https://developer.apple.com/library/ios/documentation/GraphicsImaging/Reference/CALayer_class/index.html" TargetMode="External"/><Relationship Id="rId59" Type="http://schemas.openxmlformats.org/officeDocument/2006/relationships/hyperlink" Target="https://developer.apple.com/library/ios/documentation/QuartzCore/Reference/CALayerDelegate_protocol/index.html" TargetMode="External"/><Relationship Id="rId67" Type="http://schemas.openxmlformats.org/officeDocument/2006/relationships/image" Target="media/image6.png"/><Relationship Id="rId103" Type="http://schemas.openxmlformats.org/officeDocument/2006/relationships/hyperlink" Target="https://developer.apple.com/reference/uikit/uibutton/1624027-contentrectforbounds?language=objc" TargetMode="External"/><Relationship Id="rId108" Type="http://schemas.openxmlformats.org/officeDocument/2006/relationships/image" Target="media/image27.emf"/><Relationship Id="rId20" Type="http://schemas.openxmlformats.org/officeDocument/2006/relationships/hyperlink" Target="https://developer.apple.com/library/ios/documentation/QuartzCore/Reference/CALayerDelegate_protocol/" TargetMode="External"/><Relationship Id="rId41" Type="http://schemas.openxmlformats.org/officeDocument/2006/relationships/hyperlink" Target="https://developer.apple.com/library/ios/documentation/QuartzCore/Reference/CALayerDelegate_protocol/index.html" TargetMode="External"/><Relationship Id="rId54" Type="http://schemas.openxmlformats.org/officeDocument/2006/relationships/hyperlink" Target="https://developer.apple.com/library/ios/documentation/QuartzCore/Reference/CALayerDelegate_protocol/index.html" TargetMode="External"/><Relationship Id="rId62" Type="http://schemas.openxmlformats.org/officeDocument/2006/relationships/package" Target="embeddings/Microsoft_Visio_Drawing1.vsdx"/><Relationship Id="rId70" Type="http://schemas.openxmlformats.org/officeDocument/2006/relationships/image" Target="media/image9.png"/><Relationship Id="rId75" Type="http://schemas.openxmlformats.org/officeDocument/2006/relationships/hyperlink" Target="https://developer.apple.com/library/content/documentation/UserExperience/Conceptual/AutolayoutPG/" TargetMode="External"/><Relationship Id="rId83" Type="http://schemas.openxmlformats.org/officeDocument/2006/relationships/image" Target="media/image17.png"/><Relationship Id="rId88" Type="http://schemas.openxmlformats.org/officeDocument/2006/relationships/image" Target="media/image20.emf"/><Relationship Id="rId91" Type="http://schemas.openxmlformats.org/officeDocument/2006/relationships/package" Target="embeddings/Microsoft_Visio_Drawing4.vsdx"/><Relationship Id="rId96" Type="http://schemas.openxmlformats.org/officeDocument/2006/relationships/image" Target="media/image24.emf"/><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microsoft.com/office/2011/relationships/commentsExtended" Target="commentsExtended.xml"/><Relationship Id="rId23" Type="http://schemas.openxmlformats.org/officeDocument/2006/relationships/hyperlink" Target="https://developer.apple.com/library/ios/documentation/GraphicsImaging/Reference/CALayer_class/" TargetMode="External"/><Relationship Id="rId28" Type="http://schemas.openxmlformats.org/officeDocument/2006/relationships/image" Target="media/image1.emf"/><Relationship Id="rId36" Type="http://schemas.openxmlformats.org/officeDocument/2006/relationships/hyperlink" Target="https://developer.apple.com/library/ios/documentation/GraphicsImaging/Reference/CALayer_class/" TargetMode="External"/><Relationship Id="rId49" Type="http://schemas.openxmlformats.org/officeDocument/2006/relationships/hyperlink" Target="https://developer.apple.com/library/ios/documentation/GraphicsImaging/Reference/CALayer_class/index.html" TargetMode="External"/><Relationship Id="rId57" Type="http://schemas.openxmlformats.org/officeDocument/2006/relationships/hyperlink" Target="https://developer.apple.com/library/ios/documentation/QuartzCore/Reference/CALayerDelegate_protocol/index.html" TargetMode="External"/><Relationship Id="rId106" Type="http://schemas.openxmlformats.org/officeDocument/2006/relationships/image" Target="media/image26.emf"/><Relationship Id="rId114" Type="http://schemas.microsoft.com/office/2011/relationships/people" Target="people.xml"/><Relationship Id="rId10" Type="http://schemas.openxmlformats.org/officeDocument/2006/relationships/webSettings" Target="webSettings.xml"/><Relationship Id="rId31" Type="http://schemas.openxmlformats.org/officeDocument/2006/relationships/hyperlink" Target="https://developer.apple.com/library/ios/documentation/UIKit/Reference/UIView_Class/" TargetMode="External"/><Relationship Id="rId44" Type="http://schemas.openxmlformats.org/officeDocument/2006/relationships/hyperlink" Target="https://developer.apple.com/library/ios/documentation/UIKit/Reference/UIViewController_Class/" TargetMode="External"/><Relationship Id="rId52" Type="http://schemas.openxmlformats.org/officeDocument/2006/relationships/hyperlink" Target="https://developer.apple.com/library/ios/documentation/QuartzCore/Reference/CALayerDelegate_protocol/index.html" TargetMode="External"/><Relationship Id="rId60" Type="http://schemas.openxmlformats.org/officeDocument/2006/relationships/hyperlink" Target="https://github.com/Microsoft/WinObjC/blob/1473d9561ca948d2b845fd588dfdfcb83b4f84a0/Frameworks/include/CACompositor.h" TargetMode="External"/><Relationship Id="rId65" Type="http://schemas.openxmlformats.org/officeDocument/2006/relationships/image" Target="media/image4.png"/><Relationship Id="rId73" Type="http://schemas.openxmlformats.org/officeDocument/2006/relationships/hyperlink" Target="https://developer.apple.com/library/ios/documentation/UIKit/Reference/UIView_Class/" TargetMode="External"/><Relationship Id="rId78" Type="http://schemas.openxmlformats.org/officeDocument/2006/relationships/package" Target="embeddings/Microsoft_Visio_Drawing3.vsdx"/><Relationship Id="rId81" Type="http://schemas.openxmlformats.org/officeDocument/2006/relationships/image" Target="media/image15.png"/><Relationship Id="rId86" Type="http://schemas.openxmlformats.org/officeDocument/2006/relationships/image" Target="media/image19.emf"/><Relationship Id="rId94" Type="http://schemas.openxmlformats.org/officeDocument/2006/relationships/image" Target="media/image23.emf"/><Relationship Id="rId99" Type="http://schemas.openxmlformats.org/officeDocument/2006/relationships/hyperlink" Target="https://developer.apple.com/reference/uikit/uibutton/1624027-contentrectforbounds?language=objc" TargetMode="External"/><Relationship Id="rId101" Type="http://schemas.openxmlformats.org/officeDocument/2006/relationships/hyperlink" Target="https://developer.apple.com/reference/uikit/uicontrolstate?language=objc"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Microsoft/WinObjC/blob/develop/docs/UIKit/WinObjC.UIKit.docx" TargetMode="External"/><Relationship Id="rId18" Type="http://schemas.openxmlformats.org/officeDocument/2006/relationships/hyperlink" Target="https://developer.apple.com/library/ios/documentation/Cocoa/Conceptual/CoreAnimation_guide/Introduction/Introduction.html" TargetMode="External"/><Relationship Id="rId39" Type="http://schemas.openxmlformats.org/officeDocument/2006/relationships/hyperlink" Target="https://developer.apple.com/library/ios/documentation/GraphicsImaging/Reference/CALayer_class/" TargetMode="External"/><Relationship Id="rId109" Type="http://schemas.openxmlformats.org/officeDocument/2006/relationships/oleObject" Target="embeddings/oleObject6.bin"/><Relationship Id="rId34" Type="http://schemas.openxmlformats.org/officeDocument/2006/relationships/hyperlink" Target="https://developer.apple.com/library/ios/documentation/WindowsViews/Conceptual/ViewPG_iPhoneOS/AnimatingViews/AnimatingViews.html" TargetMode="External"/><Relationship Id="rId50" Type="http://schemas.openxmlformats.org/officeDocument/2006/relationships/hyperlink" Target="https://developer.apple.com/library/ios/documentation/QuartzCore/Reference/CALayerDelegate_protocol/index.html" TargetMode="External"/><Relationship Id="rId55" Type="http://schemas.openxmlformats.org/officeDocument/2006/relationships/hyperlink" Target="https://developer.apple.com/library/ios/documentation/GraphicsImaging/Reference/CALayer_class/index.html" TargetMode="External"/><Relationship Id="rId76" Type="http://schemas.openxmlformats.org/officeDocument/2006/relationships/image" Target="media/image11.png"/><Relationship Id="rId97" Type="http://schemas.openxmlformats.org/officeDocument/2006/relationships/package" Target="embeddings/Microsoft_Visio_Drawing7.vsdx"/><Relationship Id="rId104" Type="http://schemas.openxmlformats.org/officeDocument/2006/relationships/image" Target="media/image25.emf"/><Relationship Id="rId7" Type="http://schemas.openxmlformats.org/officeDocument/2006/relationships/numbering" Target="numbering.xml"/><Relationship Id="rId71" Type="http://schemas.openxmlformats.org/officeDocument/2006/relationships/image" Target="media/image10.png"/><Relationship Id="rId92" Type="http://schemas.openxmlformats.org/officeDocument/2006/relationships/image" Target="media/image22.emf"/><Relationship Id="rId2" Type="http://schemas.openxmlformats.org/officeDocument/2006/relationships/customXml" Target="../customXml/item2.xml"/><Relationship Id="rId2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2009-10-15T20:11:00Z</outs:dateTime>
      <outs:isPinned>true</outs:isPinned>
    </outs:relatedDate>
    <outs:relatedDate>
      <outs:type>2</outs:type>
      <outs:displayName>Created</outs:displayName>
      <outs:dateTime>2009-10-14T22:11:00Z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3.xml><?xml version="1.0" encoding="utf-8"?>
<p:properties xmlns:p="http://schemas.microsoft.com/office/2006/metadata/properties" xmlns:xsi="http://www.w3.org/2001/XMLSchema-instance">
  <documentManagement>
    <SharedWithUsers xmlns="a65a35f5-aa05-4eaf-b4cf-e2ea2b7ae1a8">
      <UserInfo>
        <DisplayName>Aaron Berglund</DisplayName>
        <AccountId>15783</AccountId>
        <AccountType/>
      </UserInfo>
      <UserInfo>
        <DisplayName>Chuan Zhu</DisplayName>
        <AccountId>23875</AccountId>
        <AccountType/>
      </UserInfo>
      <UserInfo>
        <DisplayName>Timothey Adam</DisplayName>
        <AccountId>35805</AccountId>
        <AccountType/>
      </UserInfo>
      <UserInfo>
        <DisplayName>Hernan Gatta</DisplayName>
        <AccountId>36957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4" ma:contentTypeDescription="Create a new document." ma:contentTypeScope="" ma:versionID="75d9354ddfc585c50c561a2dd12d87ae">
  <xsd:schema xmlns:xsd="http://www.w3.org/2001/XMLSchema" xmlns:xs="http://www.w3.org/2001/XMLSchema" xmlns:p="http://schemas.microsoft.com/office/2006/metadata/properties" xmlns:ns2="a65a35f5-aa05-4eaf-b4cf-e2ea2b7ae1a8" targetNamespace="http://schemas.microsoft.com/office/2006/metadata/properties" ma:root="true" ma:fieldsID="dab2d3b01c93c3e01f2d1577f0873e6f" ns2:_="">
    <xsd:import namespace="a65a35f5-aa05-4eaf-b4cf-e2ea2b7ae1a8"/>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8056A-2F1F-437A-A1C0-357516986B6E}">
  <ds:schemaRefs>
    <ds:schemaRef ds:uri="http://schemas.microsoft.com/office/2009/outspace/metadata"/>
  </ds:schemaRefs>
</ds:datastoreItem>
</file>

<file path=customXml/itemProps3.xml><?xml version="1.0" encoding="utf-8"?>
<ds:datastoreItem xmlns:ds="http://schemas.openxmlformats.org/officeDocument/2006/customXml" ds:itemID="{8094F9FA-183D-4FCF-A68E-C6DE46D33581}">
  <ds:schemaRefs>
    <ds:schemaRef ds:uri="http://purl.org/dc/terms/"/>
    <ds:schemaRef ds:uri="http://schemas.microsoft.com/office/2006/documentManagement/types"/>
    <ds:schemaRef ds:uri="http://www.w3.org/XML/1998/namespace"/>
    <ds:schemaRef ds:uri="a65a35f5-aa05-4eaf-b4cf-e2ea2b7ae1a8"/>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17BDC91D-D24B-4712-8721-D4AA45036064}">
  <ds:schemaRefs>
    <ds:schemaRef ds:uri="http://schemas.microsoft.com/sharepoint/v3/contenttype/forms"/>
  </ds:schemaRefs>
</ds:datastoreItem>
</file>

<file path=customXml/itemProps5.xml><?xml version="1.0" encoding="utf-8"?>
<ds:datastoreItem xmlns:ds="http://schemas.openxmlformats.org/officeDocument/2006/customXml" ds:itemID="{4AF65258-BBF8-4EAD-88E2-8FE0E5581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FCFB3BA-52C7-409C-BD8F-743BA8C7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12519</Words>
  <Characters>71363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Saal</dc:creator>
  <cp:keywords>Template, Spec, Dev, Development</cp:keywords>
  <cp:lastModifiedBy>Jared Henderson</cp:lastModifiedBy>
  <cp:revision>2</cp:revision>
  <dcterms:created xsi:type="dcterms:W3CDTF">2016-11-04T18:12:00Z</dcterms:created>
  <dcterms:modified xsi:type="dcterms:W3CDTF">2016-11-04T18:12:00Z</dcterms:modified>
  <cp:contentStatus>Placeholder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y fmtid="{D5CDD505-2E9C-101B-9397-08002B2CF9AE}" pid="3" name="_dlc_DocIdItemGuid">
    <vt:lpwstr>3bbdcbf6-0c0c-4394-8eb7-c0171494087e</vt:lpwstr>
  </property>
  <property fmtid="{D5CDD505-2E9C-101B-9397-08002B2CF9AE}" pid="4" name="ReportOwner">
    <vt:lpwstr/>
  </property>
  <property fmtid="{D5CDD505-2E9C-101B-9397-08002B2CF9AE}" pid="5" name="DocVizMetadataToken">
    <vt:lpwstr>270x350x2</vt:lpwstr>
  </property>
  <property fmtid="{D5CDD505-2E9C-101B-9397-08002B2CF9AE}" pid="6" name="DocVizPreviewMetadata_Count">
    <vt:i4>1</vt:i4>
  </property>
  <property fmtid="{D5CDD505-2E9C-101B-9397-08002B2CF9AE}" pid="7" name="DocVizPreviewMetadata_0">
    <vt:lpwstr>300x388x2</vt:lpwstr>
  </property>
</Properties>
</file>